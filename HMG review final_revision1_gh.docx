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0C34AC" w14:textId="77777777" w:rsidR="00E8138A" w:rsidRPr="00ED04EB" w:rsidRDefault="00E8138A" w:rsidP="009A0A52">
      <w:pPr>
        <w:spacing w:after="0" w:line="360" w:lineRule="auto"/>
        <w:rPr>
          <w:b/>
        </w:rPr>
      </w:pPr>
    </w:p>
    <w:p w14:paraId="1D4D6741" w14:textId="77777777" w:rsidR="00117340" w:rsidRPr="00DE3A26" w:rsidRDefault="0092693F">
      <w:pPr>
        <w:pStyle w:val="Heading1"/>
        <w:spacing w:line="360" w:lineRule="auto"/>
        <w:rPr>
          <w:rFonts w:asciiTheme="minorHAnsi" w:hAnsiTheme="minorHAnsi"/>
          <w:sz w:val="22"/>
          <w:szCs w:val="22"/>
        </w:rPr>
      </w:pPr>
      <w:r w:rsidRPr="00DE3A26">
        <w:rPr>
          <w:rFonts w:asciiTheme="minorHAnsi" w:hAnsiTheme="minorHAnsi"/>
          <w:sz w:val="22"/>
          <w:szCs w:val="22"/>
        </w:rPr>
        <w:t>Mendelian randomization: genetic anchors for causal infe</w:t>
      </w:r>
      <w:r w:rsidR="00B95171" w:rsidRPr="00DE3A26">
        <w:rPr>
          <w:rFonts w:asciiTheme="minorHAnsi" w:hAnsiTheme="minorHAnsi"/>
          <w:sz w:val="22"/>
          <w:szCs w:val="22"/>
        </w:rPr>
        <w:t>rence in epidemiological studies</w:t>
      </w:r>
    </w:p>
    <w:p w14:paraId="3D7EE801" w14:textId="77777777" w:rsidR="0092693F" w:rsidRPr="00DE3A26" w:rsidRDefault="0092693F" w:rsidP="00F040FE">
      <w:pPr>
        <w:spacing w:after="0" w:line="360" w:lineRule="auto"/>
      </w:pPr>
      <w:r w:rsidRPr="00DE3A26">
        <w:t>George Davey Smith</w:t>
      </w:r>
    </w:p>
    <w:p w14:paraId="48973B77" w14:textId="77777777" w:rsidR="00FE1096" w:rsidRPr="00DE3A26" w:rsidRDefault="00FE1096" w:rsidP="002B0631">
      <w:pPr>
        <w:spacing w:after="0" w:line="360" w:lineRule="auto"/>
      </w:pPr>
      <w:r w:rsidRPr="00DE3A26">
        <w:t>Gib</w:t>
      </w:r>
      <w:r w:rsidR="009A0A52" w:rsidRPr="00DE3A26">
        <w:t>ran</w:t>
      </w:r>
      <w:r w:rsidRPr="00DE3A26">
        <w:t xml:space="preserve"> Hemani </w:t>
      </w:r>
    </w:p>
    <w:p w14:paraId="6CD11A8C" w14:textId="77777777" w:rsidR="00B615D0" w:rsidRPr="00DE3A26" w:rsidRDefault="00B615D0" w:rsidP="002B0631">
      <w:pPr>
        <w:spacing w:after="0" w:line="360" w:lineRule="auto"/>
      </w:pPr>
    </w:p>
    <w:p w14:paraId="2CF4504A" w14:textId="77777777" w:rsidR="00B615D0" w:rsidRPr="00DE3A26" w:rsidRDefault="00B615D0" w:rsidP="002B0631">
      <w:pPr>
        <w:spacing w:after="0" w:line="360" w:lineRule="auto"/>
      </w:pPr>
    </w:p>
    <w:p w14:paraId="33B90239" w14:textId="77777777" w:rsidR="00B615D0" w:rsidRPr="00DE3A26" w:rsidRDefault="00B615D0" w:rsidP="00900EFE">
      <w:pPr>
        <w:spacing w:after="0" w:line="360" w:lineRule="auto"/>
      </w:pPr>
      <w:r w:rsidRPr="00DE3A26">
        <w:t>MRC Integrative Epidemiology Unit</w:t>
      </w:r>
      <w:r w:rsidR="00ED04EB" w:rsidRPr="00DE3A26">
        <w:t xml:space="preserve"> (IEU) at the University of Bristol</w:t>
      </w:r>
      <w:r w:rsidRPr="00DE3A26">
        <w:t>, School of Social and Community Medicine, Bristol, UK</w:t>
      </w:r>
    </w:p>
    <w:p w14:paraId="5B97084A" w14:textId="77777777" w:rsidR="00B615D0" w:rsidRPr="00DE3A26" w:rsidRDefault="00B615D0" w:rsidP="006902D9">
      <w:pPr>
        <w:spacing w:after="0" w:line="360" w:lineRule="auto"/>
      </w:pPr>
    </w:p>
    <w:p w14:paraId="4C25F8F1" w14:textId="77777777" w:rsidR="00117340" w:rsidRPr="00DE3A26" w:rsidRDefault="00FA24A9">
      <w:pPr>
        <w:spacing w:after="0" w:line="360" w:lineRule="auto"/>
      </w:pPr>
      <w:r w:rsidRPr="00DE3A26">
        <w:br w:type="page"/>
      </w:r>
    </w:p>
    <w:p w14:paraId="67CC0B44" w14:textId="77777777" w:rsidR="009D0ACC" w:rsidRDefault="009D0ACC" w:rsidP="009D0ACC">
      <w:pPr>
        <w:spacing w:after="0" w:line="360" w:lineRule="auto"/>
      </w:pPr>
      <w:r>
        <w:rPr>
          <w:b/>
        </w:rPr>
        <w:lastRenderedPageBreak/>
        <w:t>Abstract</w:t>
      </w:r>
    </w:p>
    <w:p w14:paraId="19D9281E" w14:textId="77777777" w:rsidR="009D0ACC" w:rsidRDefault="009D0ACC" w:rsidP="009D0ACC">
      <w:pPr>
        <w:spacing w:line="360" w:lineRule="auto"/>
      </w:pPr>
      <w:r>
        <w:t xml:space="preserve">Observational epidemiological studies are prone to confounding, reverse causation and various biases, and have generated findings that have proved to be unreliable indicators of the causal effects of modifiable exposures on disease outcomes. Mendelian randomization is a method that utilises genetic variants that are robustly associated with such modifiable exposures to generate more reliable evidence regarding which interventions would produce health benefits. The approach is being widely applied, and various ways to strengthen inferences given the known potential limitations of Mendelian randomization are now available. The integration of genetic information into population-based epidemiological studies presents translational opportunities that capitalise on the investment in genomic discovery research.    </w:t>
      </w:r>
    </w:p>
    <w:p w14:paraId="3AE4B667" w14:textId="77777777" w:rsidR="009D0ACC" w:rsidRDefault="009D0ACC">
      <w:r>
        <w:br w:type="page"/>
      </w:r>
    </w:p>
    <w:p w14:paraId="73366D66" w14:textId="77777777" w:rsidR="00117340" w:rsidRPr="00DE3A26" w:rsidRDefault="0092693F" w:rsidP="00DF0C72">
      <w:pPr>
        <w:spacing w:line="360" w:lineRule="auto"/>
      </w:pPr>
      <w:r w:rsidRPr="00DE3A26">
        <w:lastRenderedPageBreak/>
        <w:t xml:space="preserve">Many examples exist of apparently robust </w:t>
      </w:r>
      <w:r w:rsidR="0053343D" w:rsidRPr="00DE3A26">
        <w:t xml:space="preserve">observational </w:t>
      </w:r>
      <w:r w:rsidRPr="00DE3A26">
        <w:t>associations between behavioural</w:t>
      </w:r>
      <w:r w:rsidR="001F05FA" w:rsidRPr="00DE3A26">
        <w:t>, pharmacological</w:t>
      </w:r>
      <w:r w:rsidRPr="00DE3A26">
        <w:t xml:space="preserve"> or physiological measures and disease risk which, when subjected to randomised controlled trials, do not deliver the anticipated health benefits</w:t>
      </w:r>
      <w:r w:rsidR="0053343D" w:rsidRPr="00DE3A26">
        <w:t xml:space="preserve"> because the causal effect has been incorrectly inferred</w:t>
      </w:r>
      <w:r w:rsidRPr="00DE3A26">
        <w:t>. These include many nutritional factors (e.g. several vitamins)</w:t>
      </w:r>
      <w:r w:rsidR="0036164E" w:rsidRPr="00DE3A26">
        <w:t>,</w:t>
      </w:r>
      <w:r w:rsidRPr="00DE3A26">
        <w:t xml:space="preserve"> </w:t>
      </w:r>
      <w:r w:rsidR="001F05FA" w:rsidRPr="00DE3A26">
        <w:t xml:space="preserve">pharmacological agents (e.g. hormone replacement therapy) and circulating biomarkers (e.g. HDL cholesterol). </w:t>
      </w:r>
      <w:r w:rsidR="0053343D" w:rsidRPr="00DE3A26">
        <w:t>C</w:t>
      </w:r>
      <w:r w:rsidR="006D0F66" w:rsidRPr="00DE3A26">
        <w:t>onfounding</w:t>
      </w:r>
      <w:r w:rsidR="0036164E" w:rsidRPr="00DE3A26">
        <w:t>, reverse causation</w:t>
      </w:r>
      <w:r w:rsidR="006D0F66" w:rsidRPr="00DE3A26">
        <w:t xml:space="preserve"> and various biases </w:t>
      </w:r>
      <w:r w:rsidR="0053343D" w:rsidRPr="00DE3A26">
        <w:t xml:space="preserve">can </w:t>
      </w:r>
      <w:r w:rsidR="006D0F66" w:rsidRPr="00DE3A26">
        <w:t xml:space="preserve">generate the associations, </w:t>
      </w:r>
      <w:r w:rsidR="0053343D" w:rsidRPr="00DE3A26">
        <w:t>and even with careful</w:t>
      </w:r>
      <w:r w:rsidR="006D0F66" w:rsidRPr="00DE3A26">
        <w:t xml:space="preserve"> study design and statistical adjustment</w:t>
      </w:r>
      <w:r w:rsidR="0053343D" w:rsidRPr="00DE3A26">
        <w:t xml:space="preserve"> incorrect causal inference is possible</w:t>
      </w:r>
      <w:r w:rsidR="006D0F66" w:rsidRPr="00DE3A26">
        <w:t>.</w:t>
      </w:r>
      <w:r w:rsidR="00B615D0" w:rsidRPr="00DE3A26">
        <w:rPr>
          <w:rStyle w:val="EndnoteReference"/>
        </w:rPr>
        <w:endnoteReference w:id="1"/>
      </w:r>
      <w:r w:rsidR="00B615D0" w:rsidRPr="00DE3A26">
        <w:t xml:space="preserve"> </w:t>
      </w:r>
      <w:r w:rsidR="00B615D0" w:rsidRPr="00DE3A26">
        <w:rPr>
          <w:rStyle w:val="EndnoteReference"/>
        </w:rPr>
        <w:endnoteReference w:id="2"/>
      </w:r>
      <w:r w:rsidR="006D0F66" w:rsidRPr="00DE3A26">
        <w:t xml:space="preserve"> The recognition of these problematic aspects of epidemiological investigation ha</w:t>
      </w:r>
      <w:r w:rsidR="00F24A17" w:rsidRPr="00DE3A26">
        <w:t>s</w:t>
      </w:r>
      <w:r w:rsidR="006D0F66" w:rsidRPr="00DE3A26">
        <w:t xml:space="preserve"> led to the </w:t>
      </w:r>
      <w:r w:rsidR="00F35E48" w:rsidRPr="00DE3A26">
        <w:t>application of a series of methods aimed at improving causal inference</w:t>
      </w:r>
      <w:r w:rsidR="00B615D0" w:rsidRPr="00DE3A26">
        <w:rPr>
          <w:rStyle w:val="EndnoteReference"/>
        </w:rPr>
        <w:endnoteReference w:id="3"/>
      </w:r>
      <w:r w:rsidR="00B615D0" w:rsidRPr="00DE3A26">
        <w:t xml:space="preserve"> </w:t>
      </w:r>
      <w:r w:rsidR="00B615D0" w:rsidRPr="00DE3A26">
        <w:rPr>
          <w:rStyle w:val="EndnoteReference"/>
        </w:rPr>
        <w:endnoteReference w:id="4"/>
      </w:r>
      <w:r w:rsidR="0053343D" w:rsidRPr="00DE3A26">
        <w:t>.</w:t>
      </w:r>
      <w:r w:rsidR="00F35E48" w:rsidRPr="00DE3A26">
        <w:t xml:space="preserve"> </w:t>
      </w:r>
      <w:r w:rsidR="0053343D" w:rsidRPr="00DE3A26">
        <w:t xml:space="preserve">A successful approach is to </w:t>
      </w:r>
      <w:r w:rsidR="00F35E48" w:rsidRPr="00DE3A26">
        <w:t>use genetic variants as indicators of expos</w:t>
      </w:r>
      <w:r w:rsidR="006825E4" w:rsidRPr="00DE3A26">
        <w:t xml:space="preserve">ure that are not subject to </w:t>
      </w:r>
      <w:r w:rsidR="00E8138A" w:rsidRPr="00DE3A26">
        <w:t>the influences that vitiate conventional study designs, an approach known as Mendelian randomization</w:t>
      </w:r>
      <w:r w:rsidR="00C6316B" w:rsidRPr="00DE3A26">
        <w:t xml:space="preserve"> (MR)</w:t>
      </w:r>
      <w:bookmarkStart w:id="0" w:name="_Ref386710220"/>
      <w:r w:rsidR="00B615D0" w:rsidRPr="00DE3A26">
        <w:rPr>
          <w:rStyle w:val="EndnoteReference"/>
        </w:rPr>
        <w:endnoteReference w:id="5"/>
      </w:r>
      <w:bookmarkEnd w:id="0"/>
      <w:r w:rsidR="00407552" w:rsidRPr="00DE3A26">
        <w:t xml:space="preserve"> </w:t>
      </w:r>
      <w:r w:rsidR="00407552" w:rsidRPr="00DE3A26">
        <w:rPr>
          <w:rStyle w:val="EndnoteReference"/>
        </w:rPr>
        <w:endnoteReference w:id="6"/>
      </w:r>
      <w:r w:rsidR="00E8138A" w:rsidRPr="00DE3A26">
        <w:t>.</w:t>
      </w:r>
      <w:r w:rsidR="00E017D4" w:rsidRPr="00DE3A26">
        <w:t xml:space="preserve"> </w:t>
      </w:r>
      <w:r w:rsidR="00C6316B" w:rsidRPr="00DE3A26">
        <w:t>We will not repeat the many detailed reviews that now exist of MR</w:t>
      </w:r>
      <w:r w:rsidR="00FA4036" w:rsidRPr="0065107B">
        <w:rPr>
          <w:vertAlign w:val="superscript"/>
          <w:rPrChange w:id="1" w:author="Gib Hemani" w:date="2014-06-05T18:33:00Z">
            <w:rPr/>
          </w:rPrChange>
        </w:rPr>
        <w:fldChar w:fldCharType="begin"/>
      </w:r>
      <w:r w:rsidR="00FA4036" w:rsidRPr="0065107B">
        <w:rPr>
          <w:vertAlign w:val="superscript"/>
          <w:rPrChange w:id="2" w:author="Gib Hemani" w:date="2014-06-05T18:33:00Z">
            <w:rPr/>
          </w:rPrChange>
        </w:rPr>
        <w:instrText xml:space="preserve"> NOTEREF _Ref386710220 \h  \* MERGEFORMAT </w:instrText>
      </w:r>
      <w:r w:rsidR="00FA4036" w:rsidRPr="0065107B">
        <w:rPr>
          <w:vertAlign w:val="superscript"/>
          <w:rPrChange w:id="3" w:author="Gib Hemani" w:date="2014-06-05T18:33:00Z">
            <w:rPr>
              <w:vertAlign w:val="superscript"/>
            </w:rPr>
          </w:rPrChange>
        </w:rPr>
      </w:r>
      <w:r w:rsidR="00FA4036" w:rsidRPr="0065107B">
        <w:rPr>
          <w:vertAlign w:val="superscript"/>
          <w:rPrChange w:id="4" w:author="Gib Hemani" w:date="2014-06-05T18:33:00Z">
            <w:rPr/>
          </w:rPrChange>
        </w:rPr>
        <w:fldChar w:fldCharType="separate"/>
      </w:r>
      <w:r w:rsidR="00990928" w:rsidRPr="0065107B">
        <w:rPr>
          <w:vertAlign w:val="superscript"/>
          <w:rPrChange w:id="5" w:author="Gib Hemani" w:date="2014-06-05T18:33:00Z">
            <w:rPr/>
          </w:rPrChange>
        </w:rPr>
        <w:t>5</w:t>
      </w:r>
      <w:r w:rsidR="00FA4036" w:rsidRPr="0065107B">
        <w:rPr>
          <w:vertAlign w:val="superscript"/>
          <w:rPrChange w:id="6" w:author="Gib Hemani" w:date="2014-06-05T18:33:00Z">
            <w:rPr/>
          </w:rPrChange>
        </w:rPr>
        <w:fldChar w:fldCharType="end"/>
      </w:r>
      <w:r w:rsidR="00B615D0" w:rsidRPr="00DE3A26">
        <w:rPr>
          <w:rStyle w:val="EndnoteReference"/>
        </w:rPr>
        <w:t xml:space="preserve"> </w:t>
      </w:r>
      <w:r w:rsidR="00B615D0" w:rsidRPr="00DE3A26">
        <w:rPr>
          <w:rStyle w:val="EndnoteReference"/>
        </w:rPr>
        <w:endnoteReference w:id="7"/>
      </w:r>
      <w:r w:rsidR="00B615D0" w:rsidRPr="00DE3A26">
        <w:rPr>
          <w:rStyle w:val="EndnoteReference"/>
        </w:rPr>
        <w:t xml:space="preserve"> </w:t>
      </w:r>
      <w:r w:rsidR="00B615D0" w:rsidRPr="00DE3A26">
        <w:rPr>
          <w:rStyle w:val="EndnoteReference"/>
        </w:rPr>
        <w:endnoteReference w:id="8"/>
      </w:r>
      <w:r w:rsidR="00B615D0" w:rsidRPr="00DE3A26">
        <w:rPr>
          <w:rStyle w:val="EndnoteReference"/>
        </w:rPr>
        <w:t xml:space="preserve"> </w:t>
      </w:r>
      <w:r w:rsidR="00B615D0" w:rsidRPr="00DE3A26">
        <w:rPr>
          <w:rStyle w:val="EndnoteReference"/>
        </w:rPr>
        <w:endnoteReference w:id="9"/>
      </w:r>
      <w:r w:rsidR="00B615D0" w:rsidRPr="00DE3A26">
        <w:rPr>
          <w:rStyle w:val="EndnoteReference"/>
        </w:rPr>
        <w:t xml:space="preserve"> </w:t>
      </w:r>
      <w:r w:rsidR="00B615D0" w:rsidRPr="00DE3A26">
        <w:rPr>
          <w:rStyle w:val="EndnoteReference"/>
        </w:rPr>
        <w:endnoteReference w:id="10"/>
      </w:r>
      <w:r w:rsidR="00B615D0" w:rsidRPr="00DE3A26">
        <w:rPr>
          <w:rStyle w:val="EndnoteReference"/>
        </w:rPr>
        <w:t xml:space="preserve"> </w:t>
      </w:r>
      <w:r w:rsidR="00B615D0" w:rsidRPr="00DE3A26">
        <w:rPr>
          <w:rStyle w:val="EndnoteReference"/>
        </w:rPr>
        <w:endnoteReference w:id="11"/>
      </w:r>
      <w:r w:rsidR="00B615D0" w:rsidRPr="00DE3A26">
        <w:rPr>
          <w:rStyle w:val="EndnoteReference"/>
        </w:rPr>
        <w:t xml:space="preserve"> </w:t>
      </w:r>
      <w:r w:rsidR="00B615D0" w:rsidRPr="00DE3A26">
        <w:rPr>
          <w:rStyle w:val="EndnoteReference"/>
        </w:rPr>
        <w:endnoteReference w:id="12"/>
      </w:r>
      <w:r w:rsidR="00B615D0" w:rsidRPr="00DE3A26">
        <w:rPr>
          <w:rStyle w:val="EndnoteReference"/>
        </w:rPr>
        <w:t xml:space="preserve"> </w:t>
      </w:r>
      <w:r w:rsidR="00C6316B" w:rsidRPr="00DE3A26">
        <w:t>, nor summarise the hundreds of empirical studies applying the technique to a wide range of exposures and disease outcomes, rather, after a brief summary of the foundational principles, we will outline recent developments and potential future directions of the field.</w:t>
      </w:r>
    </w:p>
    <w:p w14:paraId="0A0FD60C" w14:textId="62A939AF" w:rsidR="00117340" w:rsidRPr="00DE3A26" w:rsidRDefault="00E017D4" w:rsidP="00DF0C72">
      <w:pPr>
        <w:pStyle w:val="Heading2"/>
        <w:spacing w:before="0" w:line="360" w:lineRule="auto"/>
        <w:rPr>
          <w:rFonts w:asciiTheme="minorHAnsi" w:hAnsiTheme="minorHAnsi"/>
          <w:sz w:val="22"/>
          <w:szCs w:val="22"/>
        </w:rPr>
      </w:pPr>
      <w:del w:id="7" w:author="Gib Hemani" w:date="2014-06-05T15:49:00Z">
        <w:r w:rsidRPr="00DE3A26" w:rsidDel="00C57080">
          <w:rPr>
            <w:rFonts w:asciiTheme="minorHAnsi" w:hAnsiTheme="minorHAnsi"/>
            <w:sz w:val="22"/>
            <w:szCs w:val="22"/>
          </w:rPr>
          <w:delText>Mendelian randomization: basic principles</w:delText>
        </w:r>
      </w:del>
      <w:ins w:id="8" w:author="Gib Hemani" w:date="2014-06-05T15:49:00Z">
        <w:r w:rsidR="00C57080">
          <w:rPr>
            <w:rFonts w:asciiTheme="minorHAnsi" w:hAnsiTheme="minorHAnsi"/>
            <w:sz w:val="22"/>
            <w:szCs w:val="22"/>
          </w:rPr>
          <w:t xml:space="preserve">Basic principles of </w:t>
        </w:r>
        <w:proofErr w:type="spellStart"/>
        <w:r w:rsidR="00C57080">
          <w:rPr>
            <w:rFonts w:asciiTheme="minorHAnsi" w:hAnsiTheme="minorHAnsi"/>
            <w:sz w:val="22"/>
            <w:szCs w:val="22"/>
          </w:rPr>
          <w:t>Mendelian</w:t>
        </w:r>
        <w:proofErr w:type="spellEnd"/>
        <w:r w:rsidR="00C57080">
          <w:rPr>
            <w:rFonts w:asciiTheme="minorHAnsi" w:hAnsiTheme="minorHAnsi"/>
            <w:sz w:val="22"/>
            <w:szCs w:val="22"/>
          </w:rPr>
          <w:t xml:space="preserve"> randomisation</w:t>
        </w:r>
      </w:ins>
    </w:p>
    <w:p w14:paraId="1C9344BB" w14:textId="77777777" w:rsidR="000C3215" w:rsidRDefault="000C3215" w:rsidP="00DF0C72">
      <w:pPr>
        <w:spacing w:after="0" w:line="360" w:lineRule="auto"/>
      </w:pPr>
    </w:p>
    <w:p w14:paraId="58C08084" w14:textId="77777777" w:rsidR="00E40D4D" w:rsidRPr="00DE3A26" w:rsidRDefault="00B5142B" w:rsidP="00DF0C72">
      <w:pPr>
        <w:spacing w:after="0" w:line="360" w:lineRule="auto"/>
      </w:pPr>
      <w:r w:rsidRPr="00DE3A26">
        <w:t xml:space="preserve">Inferring the causal </w:t>
      </w:r>
      <w:r w:rsidR="00E153DD" w:rsidRPr="00DE3A26">
        <w:t>direction</w:t>
      </w:r>
      <w:r w:rsidRPr="00DE3A26">
        <w:t xml:space="preserve"> between correlated variables is </w:t>
      </w:r>
      <w:r w:rsidR="00200825" w:rsidRPr="00DE3A26">
        <w:t>a pervasive issue in</w:t>
      </w:r>
      <w:r w:rsidRPr="00DE3A26">
        <w:t xml:space="preserve"> biology</w:t>
      </w:r>
      <w:r w:rsidR="006E1B15" w:rsidRPr="00DE3A26">
        <w:t xml:space="preserve"> that simple regression analysis </w:t>
      </w:r>
      <w:r w:rsidR="00B95171" w:rsidRPr="00DE3A26">
        <w:t xml:space="preserve">cannot </w:t>
      </w:r>
      <w:r w:rsidR="006E1B15" w:rsidRPr="00DE3A26">
        <w:t>answer</w:t>
      </w:r>
      <w:r w:rsidR="00B95171" w:rsidRPr="00DE3A26">
        <w:t xml:space="preserve">. The </w:t>
      </w:r>
      <w:r w:rsidR="006E1B15" w:rsidRPr="00DE3A26">
        <w:t xml:space="preserve">association between two variables could reflect </w:t>
      </w:r>
      <w:r w:rsidR="00B95171" w:rsidRPr="00DE3A26">
        <w:t xml:space="preserve">a </w:t>
      </w:r>
      <w:r w:rsidR="006E1B15" w:rsidRPr="00DE3A26">
        <w:t xml:space="preserve">causal relationship, but the direction of causality (e.g. A causing B or B causing A) is not clear. Furthermore there maybe unobserved factors that influence both variables and lead to their association (confounding) (Figure 1). </w:t>
      </w:r>
      <w:r w:rsidR="00B95171" w:rsidRPr="00DE3A26">
        <w:t xml:space="preserve">In the </w:t>
      </w:r>
      <w:r w:rsidR="0082122E" w:rsidRPr="00DE3A26">
        <w:t xml:space="preserve">latter </w:t>
      </w:r>
      <w:r w:rsidR="00B95171" w:rsidRPr="00DE3A26">
        <w:t>scenario</w:t>
      </w:r>
      <w:r w:rsidR="0082122E" w:rsidRPr="00DE3A26">
        <w:t xml:space="preserve"> the effect </w:t>
      </w:r>
      <w:r w:rsidR="00B95171" w:rsidRPr="00DE3A26">
        <w:t xml:space="preserve">of the independent variable </w:t>
      </w:r>
      <w:r w:rsidR="0082122E" w:rsidRPr="00DE3A26">
        <w:t xml:space="preserve">on the </w:t>
      </w:r>
      <w:r w:rsidR="00B95171" w:rsidRPr="00DE3A26">
        <w:t xml:space="preserve">outcome may be </w:t>
      </w:r>
      <w:r w:rsidR="0082122E" w:rsidRPr="00DE3A26">
        <w:t>zero.</w:t>
      </w:r>
      <w:r w:rsidRPr="00DE3A26">
        <w:t xml:space="preserve"> </w:t>
      </w:r>
      <w:r w:rsidR="0082122E" w:rsidRPr="00DE3A26">
        <w:t>E</w:t>
      </w:r>
      <w:r w:rsidRPr="00DE3A26">
        <w:t>ven if the hypothesised causal dir</w:t>
      </w:r>
      <w:r w:rsidR="00634E0C" w:rsidRPr="00DE3A26">
        <w:t>ection were</w:t>
      </w:r>
      <w:r w:rsidRPr="00DE3A26">
        <w:t xml:space="preserve"> </w:t>
      </w:r>
      <w:r w:rsidR="00B95171" w:rsidRPr="00DE3A26">
        <w:t>correctly specified,</w:t>
      </w:r>
      <w:r w:rsidRPr="00DE3A26">
        <w:t xml:space="preserve"> </w:t>
      </w:r>
      <w:r w:rsidR="00B95171" w:rsidRPr="00DE3A26">
        <w:t xml:space="preserve">if the </w:t>
      </w:r>
      <w:r w:rsidR="00C516F0" w:rsidRPr="00DE3A26">
        <w:t>independent</w:t>
      </w:r>
      <w:r w:rsidRPr="00DE3A26">
        <w:t xml:space="preserve"> variable is correlated with some unobserved </w:t>
      </w:r>
      <w:r w:rsidR="00B95171" w:rsidRPr="00DE3A26">
        <w:t xml:space="preserve">or imprecisely measured </w:t>
      </w:r>
      <w:r w:rsidRPr="00DE3A26">
        <w:t>confounders then the estimate of its causal effec</w:t>
      </w:r>
      <w:r w:rsidR="00C516F0" w:rsidRPr="00DE3A26">
        <w:t xml:space="preserve">t could be biased. Mendelian randomisation (MR) is a </w:t>
      </w:r>
      <w:r w:rsidR="00200825" w:rsidRPr="00DE3A26">
        <w:t>technique</w:t>
      </w:r>
      <w:r w:rsidR="006E1B15" w:rsidRPr="00DE3A26">
        <w:t xml:space="preserve"> aimed at</w:t>
      </w:r>
      <w:r w:rsidR="00C516F0" w:rsidRPr="00DE3A26">
        <w:t xml:space="preserve"> unbiased estimat</w:t>
      </w:r>
      <w:r w:rsidR="006E1B15" w:rsidRPr="00DE3A26">
        <w:t>ion</w:t>
      </w:r>
      <w:r w:rsidR="00C516F0" w:rsidRPr="00DE3A26">
        <w:t xml:space="preserve"> of</w:t>
      </w:r>
      <w:r w:rsidR="006E1B15" w:rsidRPr="00DE3A26">
        <w:t xml:space="preserve"> the existence and magnitude</w:t>
      </w:r>
      <w:r w:rsidR="00C516F0" w:rsidRPr="00DE3A26">
        <w:t xml:space="preserve"> causal effect</w:t>
      </w:r>
      <w:r w:rsidR="006E1B15" w:rsidRPr="00DE3A26">
        <w:t>s</w:t>
      </w:r>
      <w:r w:rsidR="00C516F0" w:rsidRPr="00DE3A26">
        <w:t xml:space="preserve"> </w:t>
      </w:r>
    </w:p>
    <w:p w14:paraId="6C0F25D6" w14:textId="77777777" w:rsidR="00FD00DD" w:rsidRPr="00DE3A26" w:rsidRDefault="00FD00DD" w:rsidP="00DF0C72">
      <w:pPr>
        <w:spacing w:after="0" w:line="360" w:lineRule="auto"/>
      </w:pPr>
    </w:p>
    <w:p w14:paraId="1C2B7370" w14:textId="77777777" w:rsidR="004E735F" w:rsidRPr="00DE3A26" w:rsidRDefault="00F77B5F" w:rsidP="00DF0C72">
      <w:pPr>
        <w:spacing w:after="0" w:line="360" w:lineRule="auto"/>
      </w:pPr>
      <w:r w:rsidRPr="00DE3A26">
        <w:t xml:space="preserve">Suppose that trait A and trait B are correlated, it follows that if this correlation arises because A is causing B, then any variable that </w:t>
      </w:r>
      <w:r w:rsidR="00A50101" w:rsidRPr="00DE3A26">
        <w:t xml:space="preserve">influences </w:t>
      </w:r>
      <w:r w:rsidRPr="00DE3A26">
        <w:t xml:space="preserve">trait A should also </w:t>
      </w:r>
      <w:r w:rsidR="00A50101" w:rsidRPr="00DE3A26">
        <w:t xml:space="preserve">influence </w:t>
      </w:r>
      <w:r w:rsidRPr="00DE3A26">
        <w:t>trait B</w:t>
      </w:r>
      <w:r w:rsidR="006B5827" w:rsidRPr="00DE3A26">
        <w:t>.</w:t>
      </w:r>
      <w:r w:rsidR="00B95171" w:rsidRPr="00DE3A26">
        <w:t xml:space="preserve"> T</w:t>
      </w:r>
      <w:r w:rsidRPr="00DE3A26">
        <w:t xml:space="preserve">he key to </w:t>
      </w:r>
      <w:r w:rsidR="006B5827" w:rsidRPr="00DE3A26">
        <w:t xml:space="preserve">inferring a causal relationship between A and B is to identify an ‘instrument’ </w:t>
      </w:r>
      <w:r w:rsidR="00B95171" w:rsidRPr="00DE3A26">
        <w:t xml:space="preserve">that </w:t>
      </w:r>
      <w:r w:rsidR="006B5827" w:rsidRPr="00DE3A26">
        <w:t xml:space="preserve">is </w:t>
      </w:r>
      <w:r w:rsidR="00407552" w:rsidRPr="00DE3A26">
        <w:t>reliably associated with A</w:t>
      </w:r>
      <w:r w:rsidR="006B5827" w:rsidRPr="00DE3A26">
        <w:t>. Biologists are in a privileged position in this regard because</w:t>
      </w:r>
      <w:r w:rsidR="00B64BF7" w:rsidRPr="00DE3A26">
        <w:t xml:space="preserve"> </w:t>
      </w:r>
      <w:r w:rsidR="00D53D36" w:rsidRPr="00DE3A26">
        <w:t>virtually</w:t>
      </w:r>
      <w:r w:rsidR="006B5827" w:rsidRPr="00DE3A26">
        <w:t xml:space="preserve"> all traits of interest are at least partially influenced by genetic effects, and genetic effects can serve as excellent instruments</w:t>
      </w:r>
      <w:r w:rsidR="00D53D36" w:rsidRPr="00DE3A26">
        <w:t xml:space="preserve"> for a number of reasons.</w:t>
      </w:r>
      <w:r w:rsidR="006B5827" w:rsidRPr="00DE3A26">
        <w:t xml:space="preserve"> </w:t>
      </w:r>
      <w:r w:rsidR="00D53D36" w:rsidRPr="00DE3A26">
        <w:t xml:space="preserve">First, and most crucially, </w:t>
      </w:r>
      <w:r w:rsidR="002641B9" w:rsidRPr="00DE3A26">
        <w:t>in a genetic association the direction of causation is from</w:t>
      </w:r>
      <w:r w:rsidR="006B5827" w:rsidRPr="00DE3A26">
        <w:t xml:space="preserve"> </w:t>
      </w:r>
      <w:r w:rsidR="002641B9" w:rsidRPr="00DE3A26">
        <w:t xml:space="preserve">the </w:t>
      </w:r>
      <w:r w:rsidR="006B5827" w:rsidRPr="00DE3A26">
        <w:t xml:space="preserve">genetic </w:t>
      </w:r>
      <w:r w:rsidR="002641B9" w:rsidRPr="00DE3A26">
        <w:t>polymorphism to the trait of interest</w:t>
      </w:r>
      <w:r w:rsidR="006B5827" w:rsidRPr="00DE3A26">
        <w:t>, and not vice versa.</w:t>
      </w:r>
      <w:r w:rsidR="00C00C6F" w:rsidRPr="00DE3A26">
        <w:t xml:space="preserve"> </w:t>
      </w:r>
      <w:r w:rsidR="00B64BF7" w:rsidRPr="00DE3A26">
        <w:t xml:space="preserve">Second, </w:t>
      </w:r>
      <w:r w:rsidR="004522D5" w:rsidRPr="00DE3A26">
        <w:t xml:space="preserve">conventionally </w:t>
      </w:r>
      <w:r w:rsidR="004522D5" w:rsidRPr="00DE3A26">
        <w:lastRenderedPageBreak/>
        <w:t xml:space="preserve">measured </w:t>
      </w:r>
      <w:r w:rsidR="00C00C6F" w:rsidRPr="00DE3A26">
        <w:t xml:space="preserve">environmental exposures </w:t>
      </w:r>
      <w:r w:rsidR="00B64BF7" w:rsidRPr="00DE3A26">
        <w:t>are often</w:t>
      </w:r>
      <w:r w:rsidR="00C00C6F" w:rsidRPr="00DE3A26">
        <w:t xml:space="preserve"> associated with a wide range of behavioural, social, and physiological factors that confo</w:t>
      </w:r>
      <w:r w:rsidR="007A18EB" w:rsidRPr="00DE3A26">
        <w:t>und associations</w:t>
      </w:r>
      <w:r w:rsidR="004522D5" w:rsidRPr="00DE3A26">
        <w:t xml:space="preserve"> with outcomes</w:t>
      </w:r>
      <w:bookmarkStart w:id="9" w:name="_Ref387737891"/>
      <w:r w:rsidR="007A18EB" w:rsidRPr="00DE3A26">
        <w:rPr>
          <w:rStyle w:val="EndnoteReference"/>
        </w:rPr>
        <w:endnoteReference w:id="13"/>
      </w:r>
      <w:bookmarkEnd w:id="9"/>
      <w:r w:rsidR="00C00C6F" w:rsidRPr="00DE3A26">
        <w:t xml:space="preserve">. </w:t>
      </w:r>
      <w:r w:rsidR="004522D5" w:rsidRPr="00DE3A26">
        <w:t>G</w:t>
      </w:r>
      <w:r w:rsidR="00C00C6F" w:rsidRPr="00DE3A26">
        <w:t>enetic variants</w:t>
      </w:r>
      <w:r w:rsidR="00B95171" w:rsidRPr="00DE3A26">
        <w:t>,</w:t>
      </w:r>
      <w:r w:rsidR="00C00C6F" w:rsidRPr="00DE3A26">
        <w:t xml:space="preserve"> on the other hand</w:t>
      </w:r>
      <w:r w:rsidR="00B95171" w:rsidRPr="00DE3A26">
        <w:t>,</w:t>
      </w:r>
      <w:r w:rsidR="00C00C6F" w:rsidRPr="00DE3A26">
        <w:t xml:space="preserve"> can </w:t>
      </w:r>
      <w:r w:rsidR="004522D5" w:rsidRPr="00DE3A26">
        <w:t xml:space="preserve">serve as unconfounded </w:t>
      </w:r>
      <w:r w:rsidR="00C00C6F" w:rsidRPr="00DE3A26">
        <w:t xml:space="preserve">indicators </w:t>
      </w:r>
      <w:r w:rsidR="004522D5" w:rsidRPr="00DE3A26">
        <w:t xml:space="preserve">of </w:t>
      </w:r>
      <w:r w:rsidR="00C00C6F" w:rsidRPr="00DE3A26">
        <w:t>particular trait</w:t>
      </w:r>
      <w:r w:rsidR="00B95171" w:rsidRPr="00DE3A26">
        <w:t xml:space="preserve"> values</w:t>
      </w:r>
      <w:r w:rsidR="00C00C6F" w:rsidRPr="00DE3A26">
        <w:t>.</w:t>
      </w:r>
      <w:r w:rsidR="00B64BF7" w:rsidRPr="00DE3A26">
        <w:t xml:space="preserve"> Third, g</w:t>
      </w:r>
      <w:r w:rsidR="00C00C6F" w:rsidRPr="00DE3A26">
        <w:t>enetic variants and their effects are subject to relatively little measurement error</w:t>
      </w:r>
      <w:r w:rsidR="00B64BF7" w:rsidRPr="00DE3A26">
        <w:t xml:space="preserve"> or bias.</w:t>
      </w:r>
      <w:r w:rsidR="00634E0C" w:rsidRPr="00DE3A26">
        <w:t xml:space="preserve"> Fourth, the </w:t>
      </w:r>
      <w:r w:rsidR="006E1B15" w:rsidRPr="00DE3A26">
        <w:t>actual</w:t>
      </w:r>
      <w:r w:rsidR="00634E0C" w:rsidRPr="00DE3A26">
        <w:t xml:space="preserve"> causal </w:t>
      </w:r>
      <w:r w:rsidR="00176E0E" w:rsidRPr="00DE3A26">
        <w:t>variant for the trait</w:t>
      </w:r>
      <w:r w:rsidR="00634E0C" w:rsidRPr="00DE3A26">
        <w:t xml:space="preserve"> is not required, a marker in linkage disequilibrium (LD) with the causal variant will satisfy the conditions for MR. </w:t>
      </w:r>
      <w:r w:rsidR="00B64BF7" w:rsidRPr="00DE3A26">
        <w:t xml:space="preserve">Finally, </w:t>
      </w:r>
      <w:r w:rsidR="007A18EB" w:rsidRPr="00DE3A26">
        <w:t xml:space="preserve">in the era of </w:t>
      </w:r>
      <w:r w:rsidR="00B64BF7" w:rsidRPr="00DE3A26">
        <w:t xml:space="preserve">genome wide association studies (GWAS) and </w:t>
      </w:r>
      <w:r w:rsidR="007A18EB" w:rsidRPr="00DE3A26">
        <w:t xml:space="preserve">high throughput </w:t>
      </w:r>
      <w:r w:rsidR="00B64BF7" w:rsidRPr="00DE3A26">
        <w:t>genomic technologies</w:t>
      </w:r>
      <w:r w:rsidR="00176E0E" w:rsidRPr="00DE3A26">
        <w:t>, genetic instruments</w:t>
      </w:r>
      <w:r w:rsidR="007A18EB" w:rsidRPr="00DE3A26">
        <w:t xml:space="preserve"> are routinely </w:t>
      </w:r>
      <w:r w:rsidR="00B95171" w:rsidRPr="00DE3A26">
        <w:t xml:space="preserve">available </w:t>
      </w:r>
      <w:r w:rsidR="006E1B15" w:rsidRPr="00DE3A26">
        <w:t>on</w:t>
      </w:r>
      <w:r w:rsidR="007A18EB" w:rsidRPr="00DE3A26">
        <w:t xml:space="preserve"> </w:t>
      </w:r>
      <w:r w:rsidR="006E1B15" w:rsidRPr="00DE3A26">
        <w:t>large</w:t>
      </w:r>
      <w:r w:rsidR="007A18EB" w:rsidRPr="00DE3A26">
        <w:t xml:space="preserve"> </w:t>
      </w:r>
      <w:r w:rsidR="00B95171" w:rsidRPr="00DE3A26">
        <w:t xml:space="preserve">well-phenotyped studies </w:t>
      </w:r>
      <w:r w:rsidR="007A18EB" w:rsidRPr="00DE3A26">
        <w:t>.</w:t>
      </w:r>
    </w:p>
    <w:p w14:paraId="49F84A5B" w14:textId="77777777" w:rsidR="00DF0C72" w:rsidRDefault="00DF0C72" w:rsidP="00DF0C72">
      <w:pPr>
        <w:pStyle w:val="Heading3"/>
        <w:spacing w:before="0" w:line="360" w:lineRule="auto"/>
        <w:rPr>
          <w:rFonts w:asciiTheme="minorHAnsi" w:hAnsiTheme="minorHAnsi"/>
        </w:rPr>
      </w:pPr>
    </w:p>
    <w:p w14:paraId="55496783" w14:textId="77777777" w:rsidR="00B95171" w:rsidRPr="00DE3A26" w:rsidRDefault="002B29A4" w:rsidP="00DF0C72">
      <w:pPr>
        <w:pStyle w:val="Heading3"/>
        <w:spacing w:before="0" w:line="360" w:lineRule="auto"/>
        <w:rPr>
          <w:rFonts w:asciiTheme="minorHAnsi" w:hAnsiTheme="minorHAnsi"/>
        </w:rPr>
      </w:pPr>
      <w:r w:rsidRPr="00DE3A26">
        <w:rPr>
          <w:rFonts w:asciiTheme="minorHAnsi" w:hAnsiTheme="minorHAnsi"/>
        </w:rPr>
        <w:t xml:space="preserve">Analogy between Mendelian randomization and randomised controlled trials </w:t>
      </w:r>
    </w:p>
    <w:p w14:paraId="7C15005A" w14:textId="77777777" w:rsidR="000C3215" w:rsidRDefault="000C3215" w:rsidP="00DF0C72">
      <w:pPr>
        <w:pStyle w:val="Header"/>
        <w:tabs>
          <w:tab w:val="clear" w:pos="4153"/>
          <w:tab w:val="clear" w:pos="8306"/>
        </w:tabs>
        <w:spacing w:line="360" w:lineRule="auto"/>
        <w:rPr>
          <w:rFonts w:asciiTheme="minorHAnsi" w:hAnsiTheme="minorHAnsi"/>
          <w:sz w:val="22"/>
          <w:szCs w:val="22"/>
        </w:rPr>
      </w:pPr>
    </w:p>
    <w:p w14:paraId="4CBB6EE3" w14:textId="77777777" w:rsidR="00117340" w:rsidRPr="00DE3A26" w:rsidRDefault="002B29A4" w:rsidP="00DF0C72">
      <w:pPr>
        <w:pStyle w:val="Header"/>
        <w:tabs>
          <w:tab w:val="clear" w:pos="4153"/>
          <w:tab w:val="clear" w:pos="8306"/>
        </w:tabs>
        <w:spacing w:line="360" w:lineRule="auto"/>
        <w:rPr>
          <w:rFonts w:asciiTheme="minorHAnsi" w:hAnsiTheme="minorHAnsi"/>
          <w:sz w:val="22"/>
          <w:szCs w:val="22"/>
        </w:rPr>
      </w:pPr>
      <w:r w:rsidRPr="00DE3A26">
        <w:rPr>
          <w:rFonts w:asciiTheme="minorHAnsi" w:hAnsiTheme="minorHAnsi"/>
          <w:sz w:val="22"/>
          <w:szCs w:val="22"/>
        </w:rPr>
        <w:t xml:space="preserve">An intuitive way to understand how MR can be used to infer causality is </w:t>
      </w:r>
      <w:r w:rsidR="0036164E" w:rsidRPr="00DE3A26">
        <w:rPr>
          <w:rFonts w:asciiTheme="minorHAnsi" w:hAnsiTheme="minorHAnsi"/>
          <w:sz w:val="22"/>
          <w:szCs w:val="22"/>
        </w:rPr>
        <w:t xml:space="preserve">by analogy with </w:t>
      </w:r>
      <w:r w:rsidRPr="00DE3A26">
        <w:rPr>
          <w:rFonts w:asciiTheme="minorHAnsi" w:hAnsiTheme="minorHAnsi"/>
          <w:sz w:val="22"/>
          <w:szCs w:val="22"/>
        </w:rPr>
        <w:t>randomised controlled trial</w:t>
      </w:r>
      <w:r w:rsidR="0036164E" w:rsidRPr="00DE3A26">
        <w:rPr>
          <w:rFonts w:asciiTheme="minorHAnsi" w:hAnsiTheme="minorHAnsi"/>
          <w:sz w:val="22"/>
          <w:szCs w:val="22"/>
        </w:rPr>
        <w:t>s</w:t>
      </w:r>
      <w:r w:rsidRPr="00DE3A26">
        <w:rPr>
          <w:rFonts w:asciiTheme="minorHAnsi" w:hAnsiTheme="minorHAnsi"/>
          <w:sz w:val="22"/>
          <w:szCs w:val="22"/>
        </w:rPr>
        <w:t xml:space="preserve"> (RCT</w:t>
      </w:r>
      <w:r w:rsidR="0036164E" w:rsidRPr="00DE3A26">
        <w:rPr>
          <w:rFonts w:asciiTheme="minorHAnsi" w:hAnsiTheme="minorHAnsi"/>
          <w:sz w:val="22"/>
          <w:szCs w:val="22"/>
        </w:rPr>
        <w:t>s</w:t>
      </w:r>
      <w:r w:rsidRPr="00DE3A26">
        <w:rPr>
          <w:rFonts w:asciiTheme="minorHAnsi" w:hAnsiTheme="minorHAnsi"/>
          <w:sz w:val="22"/>
          <w:szCs w:val="22"/>
        </w:rPr>
        <w:t xml:space="preserve">). In RCTs the study participants are randomly allocated </w:t>
      </w:r>
      <w:r w:rsidR="0036164E" w:rsidRPr="00DE3A26">
        <w:rPr>
          <w:rFonts w:asciiTheme="minorHAnsi" w:hAnsiTheme="minorHAnsi"/>
          <w:sz w:val="22"/>
          <w:szCs w:val="22"/>
        </w:rPr>
        <w:t xml:space="preserve">to </w:t>
      </w:r>
      <w:r w:rsidRPr="00DE3A26">
        <w:rPr>
          <w:rFonts w:asciiTheme="minorHAnsi" w:hAnsiTheme="minorHAnsi"/>
          <w:sz w:val="22"/>
          <w:szCs w:val="22"/>
        </w:rPr>
        <w:t>one or another treatment, thus any potential confound</w:t>
      </w:r>
      <w:r w:rsidR="0036164E" w:rsidRPr="00DE3A26">
        <w:rPr>
          <w:rFonts w:asciiTheme="minorHAnsi" w:hAnsiTheme="minorHAnsi"/>
          <w:sz w:val="22"/>
          <w:szCs w:val="22"/>
        </w:rPr>
        <w:t>ing</w:t>
      </w:r>
      <w:r w:rsidRPr="00DE3A26">
        <w:rPr>
          <w:rFonts w:asciiTheme="minorHAnsi" w:hAnsiTheme="minorHAnsi"/>
          <w:sz w:val="22"/>
          <w:szCs w:val="22"/>
        </w:rPr>
        <w:t xml:space="preserve"> between treatment and outcome </w:t>
      </w:r>
      <w:r w:rsidR="0036164E" w:rsidRPr="00DE3A26">
        <w:rPr>
          <w:rFonts w:asciiTheme="minorHAnsi" w:hAnsiTheme="minorHAnsi"/>
          <w:sz w:val="22"/>
          <w:szCs w:val="22"/>
        </w:rPr>
        <w:t>is avoided</w:t>
      </w:r>
      <w:r w:rsidRPr="00DE3A26">
        <w:rPr>
          <w:rFonts w:asciiTheme="minorHAnsi" w:hAnsiTheme="minorHAnsi"/>
          <w:sz w:val="22"/>
          <w:szCs w:val="22"/>
        </w:rPr>
        <w:t xml:space="preserve">, and causal inference is unambiguous. MR </w:t>
      </w:r>
      <w:r w:rsidR="0036164E" w:rsidRPr="00DE3A26">
        <w:rPr>
          <w:rFonts w:asciiTheme="minorHAnsi" w:hAnsiTheme="minorHAnsi"/>
          <w:sz w:val="22"/>
          <w:szCs w:val="22"/>
        </w:rPr>
        <w:t xml:space="preserve">creates a similar </w:t>
      </w:r>
      <w:r w:rsidRPr="00DE3A26">
        <w:rPr>
          <w:rFonts w:asciiTheme="minorHAnsi" w:hAnsiTheme="minorHAnsi"/>
          <w:sz w:val="22"/>
          <w:szCs w:val="22"/>
        </w:rPr>
        <w:t xml:space="preserve">scenario for us. Supposing a particular allele </w:t>
      </w:r>
      <w:r w:rsidR="0036164E" w:rsidRPr="00DE3A26">
        <w:rPr>
          <w:rFonts w:asciiTheme="minorHAnsi" w:hAnsiTheme="minorHAnsi"/>
          <w:sz w:val="22"/>
          <w:szCs w:val="22"/>
        </w:rPr>
        <w:t xml:space="preserve">is robustly related to </w:t>
      </w:r>
      <w:r w:rsidRPr="00DE3A26">
        <w:rPr>
          <w:rFonts w:asciiTheme="minorHAnsi" w:hAnsiTheme="minorHAnsi"/>
          <w:sz w:val="22"/>
          <w:szCs w:val="22"/>
        </w:rPr>
        <w:t>trait A, a</w:t>
      </w:r>
      <w:r w:rsidR="00C66C07" w:rsidRPr="00DE3A26">
        <w:rPr>
          <w:rFonts w:asciiTheme="minorHAnsi" w:hAnsiTheme="minorHAnsi"/>
          <w:sz w:val="22"/>
          <w:szCs w:val="22"/>
        </w:rPr>
        <w:t xml:space="preserve">nd trait A causes trait B. </w:t>
      </w:r>
      <w:r w:rsidR="006E1B15" w:rsidRPr="00DE3A26">
        <w:rPr>
          <w:rFonts w:asciiTheme="minorHAnsi" w:hAnsiTheme="minorHAnsi"/>
          <w:sz w:val="22"/>
          <w:szCs w:val="22"/>
        </w:rPr>
        <w:t>A</w:t>
      </w:r>
      <w:r w:rsidRPr="00DE3A26">
        <w:rPr>
          <w:rFonts w:asciiTheme="minorHAnsi" w:hAnsiTheme="minorHAnsi"/>
          <w:sz w:val="22"/>
          <w:szCs w:val="22"/>
        </w:rPr>
        <w:t>lleles</w:t>
      </w:r>
      <w:r w:rsidR="006E1B15" w:rsidRPr="00DE3A26">
        <w:rPr>
          <w:rFonts w:asciiTheme="minorHAnsi" w:hAnsiTheme="minorHAnsi"/>
          <w:sz w:val="22"/>
          <w:szCs w:val="22"/>
        </w:rPr>
        <w:t xml:space="preserve"> are largely</w:t>
      </w:r>
      <w:r w:rsidRPr="00DE3A26">
        <w:rPr>
          <w:rFonts w:asciiTheme="minorHAnsi" w:hAnsiTheme="minorHAnsi"/>
          <w:sz w:val="22"/>
          <w:szCs w:val="22"/>
        </w:rPr>
        <w:t xml:space="preserve"> passed from parents to offspring </w:t>
      </w:r>
      <w:r w:rsidR="006E1B15" w:rsidRPr="00DE3A26">
        <w:rPr>
          <w:rFonts w:asciiTheme="minorHAnsi" w:hAnsiTheme="minorHAnsi"/>
          <w:sz w:val="22"/>
          <w:szCs w:val="22"/>
        </w:rPr>
        <w:t>independent of environment</w:t>
      </w:r>
      <w:r w:rsidRPr="00DE3A26">
        <w:rPr>
          <w:rFonts w:asciiTheme="minorHAnsi" w:hAnsiTheme="minorHAnsi"/>
          <w:sz w:val="22"/>
          <w:szCs w:val="22"/>
        </w:rPr>
        <w:t xml:space="preserve">, and subjects who inherit the allele are in effect </w:t>
      </w:r>
      <w:r w:rsidR="006E1B15" w:rsidRPr="00DE3A26">
        <w:rPr>
          <w:rFonts w:asciiTheme="minorHAnsi" w:hAnsiTheme="minorHAnsi"/>
          <w:sz w:val="22"/>
          <w:szCs w:val="22"/>
        </w:rPr>
        <w:t xml:space="preserve"> being assigned</w:t>
      </w:r>
      <w:r w:rsidRPr="00DE3A26">
        <w:rPr>
          <w:rFonts w:asciiTheme="minorHAnsi" w:hAnsiTheme="minorHAnsi"/>
          <w:sz w:val="22"/>
          <w:szCs w:val="22"/>
        </w:rPr>
        <w:t xml:space="preserve"> a high</w:t>
      </w:r>
      <w:r w:rsidR="00C66C07" w:rsidRPr="00DE3A26">
        <w:rPr>
          <w:rFonts w:asciiTheme="minorHAnsi" w:hAnsiTheme="minorHAnsi"/>
          <w:sz w:val="22"/>
          <w:szCs w:val="22"/>
        </w:rPr>
        <w:t>er</w:t>
      </w:r>
      <w:r w:rsidRPr="00DE3A26">
        <w:rPr>
          <w:rFonts w:asciiTheme="minorHAnsi" w:hAnsiTheme="minorHAnsi"/>
          <w:sz w:val="22"/>
          <w:szCs w:val="22"/>
        </w:rPr>
        <w:t xml:space="preserve"> dosage of trait A, while those who don’t inherit the allele are </w:t>
      </w:r>
      <w:r w:rsidR="006E1B15" w:rsidRPr="00DE3A26">
        <w:rPr>
          <w:rFonts w:asciiTheme="minorHAnsi" w:hAnsiTheme="minorHAnsi"/>
          <w:sz w:val="22"/>
          <w:szCs w:val="22"/>
        </w:rPr>
        <w:t>assigned</w:t>
      </w:r>
      <w:r w:rsidRPr="00DE3A26">
        <w:rPr>
          <w:rFonts w:asciiTheme="minorHAnsi" w:hAnsiTheme="minorHAnsi"/>
          <w:sz w:val="22"/>
          <w:szCs w:val="22"/>
        </w:rPr>
        <w:t xml:space="preserve"> a low</w:t>
      </w:r>
      <w:r w:rsidR="00C66C07" w:rsidRPr="00DE3A26">
        <w:rPr>
          <w:rFonts w:asciiTheme="minorHAnsi" w:hAnsiTheme="minorHAnsi"/>
          <w:sz w:val="22"/>
          <w:szCs w:val="22"/>
        </w:rPr>
        <w:t>er</w:t>
      </w:r>
      <w:r w:rsidRPr="00DE3A26">
        <w:rPr>
          <w:rFonts w:asciiTheme="minorHAnsi" w:hAnsiTheme="minorHAnsi"/>
          <w:sz w:val="22"/>
          <w:szCs w:val="22"/>
        </w:rPr>
        <w:t xml:space="preserve"> dosage. Empirical evidence that there is lack of confounding of genetic variants with factors that confound exposures in conventional observational epidemiological studies </w:t>
      </w:r>
      <w:r w:rsidR="006E1B15" w:rsidRPr="00DE3A26">
        <w:rPr>
          <w:rFonts w:asciiTheme="minorHAnsi" w:hAnsiTheme="minorHAnsi"/>
          <w:sz w:val="22"/>
          <w:szCs w:val="22"/>
        </w:rPr>
        <w:t>is extensive</w:t>
      </w:r>
      <w:r w:rsidR="00FA4036">
        <w:fldChar w:fldCharType="begin"/>
      </w:r>
      <w:r w:rsidR="00FA4036">
        <w:instrText xml:space="preserve"> NOTEREF _Ref387737891 \h  \* MERGEFORMAT </w:instrText>
      </w:r>
      <w:r w:rsidR="00FA4036">
        <w:fldChar w:fldCharType="separate"/>
      </w:r>
      <w:r w:rsidR="00990928">
        <w:rPr>
          <w:rFonts w:asciiTheme="minorHAnsi" w:hAnsiTheme="minorHAnsi"/>
          <w:sz w:val="22"/>
          <w:szCs w:val="22"/>
          <w:vertAlign w:val="superscript"/>
        </w:rPr>
        <w:t>13</w:t>
      </w:r>
      <w:r w:rsidR="00FA4036">
        <w:fldChar w:fldCharType="end"/>
      </w:r>
      <w:r w:rsidR="00713996" w:rsidRPr="00DE3A26">
        <w:rPr>
          <w:rFonts w:asciiTheme="minorHAnsi" w:hAnsiTheme="minorHAnsi"/>
          <w:sz w:val="22"/>
          <w:szCs w:val="22"/>
        </w:rPr>
        <w:t xml:space="preserve"> </w:t>
      </w:r>
      <w:r w:rsidR="00713996" w:rsidRPr="00DE3A26">
        <w:rPr>
          <w:rStyle w:val="EndnoteReference"/>
          <w:rFonts w:asciiTheme="minorHAnsi" w:hAnsiTheme="minorHAnsi"/>
          <w:sz w:val="22"/>
          <w:szCs w:val="22"/>
        </w:rPr>
        <w:endnoteReference w:id="14"/>
      </w:r>
      <w:ins w:id="10" w:author="Gib Hemani" w:date="2014-06-05T12:32:00Z">
        <w:r w:rsidR="006843F8">
          <w:rPr>
            <w:rFonts w:asciiTheme="minorHAnsi" w:hAnsiTheme="minorHAnsi"/>
            <w:sz w:val="22"/>
            <w:szCs w:val="22"/>
          </w:rPr>
          <w:t>, though it is important to take measures to avoid introducing confounding through population stratifi</w:t>
        </w:r>
        <w:r w:rsidR="006843F8" w:rsidRPr="006843F8">
          <w:rPr>
            <w:rFonts w:ascii="Calibri" w:hAnsi="Calibri"/>
            <w:sz w:val="22"/>
            <w:szCs w:val="22"/>
            <w:rPrChange w:id="11" w:author="Gib Hemani" w:date="2014-06-05T12:34:00Z">
              <w:rPr>
                <w:rFonts w:asciiTheme="minorHAnsi" w:hAnsiTheme="minorHAnsi"/>
                <w:sz w:val="22"/>
                <w:szCs w:val="22"/>
              </w:rPr>
            </w:rPrChange>
          </w:rPr>
          <w:t>cation (</w:t>
        </w:r>
      </w:ins>
      <w:ins w:id="12" w:author="Gib Hemani" w:date="2014-06-05T12:33:00Z">
        <w:r w:rsidR="006843F8" w:rsidRPr="006843F8">
          <w:rPr>
            <w:rFonts w:ascii="Calibri" w:hAnsi="Calibri"/>
            <w:sz w:val="22"/>
            <w:szCs w:val="22"/>
            <w:rPrChange w:id="13" w:author="Gib Hemani" w:date="2014-06-05T12:34:00Z">
              <w:rPr>
                <w:rFonts w:asciiTheme="minorHAnsi" w:hAnsiTheme="minorHAnsi"/>
                <w:sz w:val="22"/>
                <w:szCs w:val="22"/>
              </w:rPr>
            </w:rPrChange>
          </w:rPr>
          <w:fldChar w:fldCharType="begin"/>
        </w:r>
        <w:r w:rsidR="006843F8" w:rsidRPr="006843F8">
          <w:rPr>
            <w:rFonts w:ascii="Calibri" w:hAnsi="Calibri"/>
            <w:sz w:val="22"/>
            <w:szCs w:val="22"/>
            <w:rPrChange w:id="14" w:author="Gib Hemani" w:date="2014-06-05T12:34:00Z">
              <w:rPr>
                <w:rFonts w:asciiTheme="minorHAnsi" w:hAnsiTheme="minorHAnsi"/>
                <w:sz w:val="22"/>
                <w:szCs w:val="22"/>
              </w:rPr>
            </w:rPrChange>
          </w:rPr>
          <w:instrText xml:space="preserve"> REF _Ref263590946 \h </w:instrText>
        </w:r>
      </w:ins>
      <w:r w:rsidR="006843F8" w:rsidRPr="006843F8">
        <w:rPr>
          <w:rFonts w:ascii="Calibri" w:hAnsi="Calibri"/>
          <w:sz w:val="22"/>
          <w:szCs w:val="22"/>
          <w:rPrChange w:id="15" w:author="Gib Hemani" w:date="2014-06-05T12:34:00Z">
            <w:rPr>
              <w:rFonts w:ascii="Calibri" w:hAnsi="Calibri"/>
              <w:sz w:val="22"/>
              <w:szCs w:val="22"/>
            </w:rPr>
          </w:rPrChange>
        </w:rPr>
      </w:r>
      <w:r w:rsidR="006843F8" w:rsidRPr="006843F8">
        <w:rPr>
          <w:rFonts w:ascii="Calibri" w:hAnsi="Calibri"/>
          <w:sz w:val="22"/>
          <w:szCs w:val="22"/>
          <w:rPrChange w:id="16" w:author="Gib Hemani" w:date="2014-06-05T12:34:00Z">
            <w:rPr>
              <w:rFonts w:asciiTheme="minorHAnsi" w:hAnsiTheme="minorHAnsi"/>
              <w:sz w:val="22"/>
              <w:szCs w:val="22"/>
            </w:rPr>
          </w:rPrChange>
        </w:rPr>
        <w:fldChar w:fldCharType="separate"/>
      </w:r>
      <w:ins w:id="17" w:author="Gib Hemani" w:date="2014-06-05T12:33:00Z">
        <w:r w:rsidR="006843F8" w:rsidRPr="006843F8">
          <w:rPr>
            <w:rFonts w:ascii="Calibri" w:hAnsi="Calibri"/>
            <w:sz w:val="22"/>
            <w:szCs w:val="22"/>
            <w:rPrChange w:id="18" w:author="Gib Hemani" w:date="2014-06-05T12:34:00Z">
              <w:rPr/>
            </w:rPrChange>
          </w:rPr>
          <w:t xml:space="preserve">Table </w:t>
        </w:r>
        <w:r w:rsidR="006843F8" w:rsidRPr="006843F8">
          <w:rPr>
            <w:rFonts w:ascii="Calibri" w:hAnsi="Calibri"/>
            <w:noProof/>
            <w:sz w:val="22"/>
            <w:szCs w:val="22"/>
            <w:rPrChange w:id="19" w:author="Gib Hemani" w:date="2014-06-05T12:34:00Z">
              <w:rPr>
                <w:noProof/>
              </w:rPr>
            </w:rPrChange>
          </w:rPr>
          <w:t>2</w:t>
        </w:r>
        <w:r w:rsidR="006843F8" w:rsidRPr="006843F8">
          <w:rPr>
            <w:rFonts w:ascii="Calibri" w:hAnsi="Calibri"/>
            <w:sz w:val="22"/>
            <w:szCs w:val="22"/>
            <w:rPrChange w:id="20" w:author="Gib Hemani" w:date="2014-06-05T12:34:00Z">
              <w:rPr>
                <w:rFonts w:asciiTheme="minorHAnsi" w:hAnsiTheme="minorHAnsi"/>
                <w:sz w:val="22"/>
                <w:szCs w:val="22"/>
              </w:rPr>
            </w:rPrChange>
          </w:rPr>
          <w:fldChar w:fldCharType="end"/>
        </w:r>
        <w:r w:rsidR="006843F8" w:rsidRPr="006843F8">
          <w:rPr>
            <w:rFonts w:ascii="Calibri" w:hAnsi="Calibri"/>
            <w:sz w:val="22"/>
            <w:szCs w:val="22"/>
            <w:rPrChange w:id="21" w:author="Gib Hemani" w:date="2014-06-05T12:34:00Z">
              <w:rPr>
                <w:rFonts w:asciiTheme="minorHAnsi" w:hAnsiTheme="minorHAnsi"/>
                <w:sz w:val="22"/>
                <w:szCs w:val="22"/>
              </w:rPr>
            </w:rPrChange>
          </w:rPr>
          <w:t>)</w:t>
        </w:r>
      </w:ins>
      <w:r w:rsidRPr="00DE3A26">
        <w:rPr>
          <w:rFonts w:asciiTheme="minorHAnsi" w:hAnsiTheme="minorHAnsi"/>
          <w:sz w:val="22"/>
          <w:szCs w:val="22"/>
        </w:rPr>
        <w:t xml:space="preserve">. </w:t>
      </w:r>
      <w:r w:rsidR="006E1B15" w:rsidRPr="00DE3A26">
        <w:rPr>
          <w:rFonts w:asciiTheme="minorHAnsi" w:hAnsiTheme="minorHAnsi"/>
          <w:sz w:val="22"/>
          <w:szCs w:val="22"/>
        </w:rPr>
        <w:t>As in randomized controlled trials, groups defined by genotype will experience an on-aver</w:t>
      </w:r>
      <w:r w:rsidR="00713996" w:rsidRPr="00DE3A26">
        <w:rPr>
          <w:rFonts w:asciiTheme="minorHAnsi" w:hAnsiTheme="minorHAnsi"/>
          <w:sz w:val="22"/>
          <w:szCs w:val="22"/>
        </w:rPr>
        <w:t>age</w:t>
      </w:r>
      <w:r w:rsidR="006E1B15" w:rsidRPr="00DE3A26">
        <w:rPr>
          <w:rFonts w:asciiTheme="minorHAnsi" w:hAnsiTheme="minorHAnsi"/>
          <w:sz w:val="22"/>
          <w:szCs w:val="22"/>
        </w:rPr>
        <w:t xml:space="preserve"> difference in exposure to trait A, whilst not differing with respect to confounding factors. A by-genoty</w:t>
      </w:r>
      <w:r w:rsidR="00713996" w:rsidRPr="00DE3A26">
        <w:rPr>
          <w:rFonts w:asciiTheme="minorHAnsi" w:hAnsiTheme="minorHAnsi"/>
          <w:sz w:val="22"/>
          <w:szCs w:val="22"/>
        </w:rPr>
        <w:t>p</w:t>
      </w:r>
      <w:r w:rsidR="006E1B15" w:rsidRPr="00DE3A26">
        <w:rPr>
          <w:rFonts w:asciiTheme="minorHAnsi" w:hAnsiTheme="minorHAnsi"/>
          <w:sz w:val="22"/>
          <w:szCs w:val="22"/>
        </w:rPr>
        <w:t xml:space="preserve">e analysis is equivalent to an intention-to-treat analysis in a randomized controlled trial. </w:t>
      </w:r>
      <w:r w:rsidR="00CB36E8" w:rsidRPr="00DE3A26">
        <w:rPr>
          <w:rFonts w:asciiTheme="minorHAnsi" w:hAnsiTheme="minorHAnsi"/>
          <w:sz w:val="22"/>
          <w:szCs w:val="22"/>
        </w:rPr>
        <w:t xml:space="preserve">We outline the conditions for MR and </w:t>
      </w:r>
      <w:r w:rsidR="00C66C07" w:rsidRPr="00DE3A26">
        <w:rPr>
          <w:rFonts w:asciiTheme="minorHAnsi" w:hAnsiTheme="minorHAnsi"/>
          <w:sz w:val="22"/>
          <w:szCs w:val="22"/>
        </w:rPr>
        <w:t xml:space="preserve">how </w:t>
      </w:r>
      <w:r w:rsidR="00CB36E8" w:rsidRPr="00DE3A26">
        <w:rPr>
          <w:rFonts w:asciiTheme="minorHAnsi" w:hAnsiTheme="minorHAnsi"/>
          <w:sz w:val="22"/>
          <w:szCs w:val="22"/>
        </w:rPr>
        <w:t xml:space="preserve">it is performed </w:t>
      </w:r>
      <w:r w:rsidR="00634E0C" w:rsidRPr="00DE3A26">
        <w:rPr>
          <w:rFonts w:asciiTheme="minorHAnsi" w:hAnsiTheme="minorHAnsi"/>
          <w:sz w:val="22"/>
          <w:szCs w:val="22"/>
        </w:rPr>
        <w:t xml:space="preserve">in </w:t>
      </w:r>
      <w:r w:rsidR="00FA4036">
        <w:fldChar w:fldCharType="begin"/>
      </w:r>
      <w:r w:rsidR="00FA4036">
        <w:instrText xml:space="preserve"> REF _Ref261422647 \h  \* MERGEFORMAT </w:instrText>
      </w:r>
      <w:r w:rsidR="00FA4036">
        <w:fldChar w:fldCharType="separate"/>
      </w:r>
      <w:r w:rsidR="00990928" w:rsidRPr="00990928">
        <w:rPr>
          <w:rFonts w:asciiTheme="minorHAnsi" w:hAnsiTheme="minorHAnsi"/>
          <w:sz w:val="22"/>
          <w:szCs w:val="22"/>
        </w:rPr>
        <w:t>Box 1</w:t>
      </w:r>
      <w:r w:rsidR="00FA4036">
        <w:fldChar w:fldCharType="end"/>
      </w:r>
      <w:r w:rsidR="00E70552" w:rsidRPr="00DE3A26">
        <w:rPr>
          <w:rFonts w:asciiTheme="minorHAnsi" w:hAnsiTheme="minorHAnsi"/>
          <w:sz w:val="22"/>
          <w:szCs w:val="22"/>
        </w:rPr>
        <w:t>.</w:t>
      </w:r>
      <w:ins w:id="22" w:author="Gib Hemani" w:date="2014-06-05T12:30:00Z">
        <w:r w:rsidR="006843F8">
          <w:rPr>
            <w:rFonts w:asciiTheme="minorHAnsi" w:hAnsiTheme="minorHAnsi"/>
            <w:sz w:val="22"/>
            <w:szCs w:val="22"/>
          </w:rPr>
          <w:t xml:space="preserve"> </w:t>
        </w:r>
      </w:ins>
    </w:p>
    <w:p w14:paraId="4D99CD69" w14:textId="77777777" w:rsidR="00C86A52" w:rsidRPr="00DE3A26" w:rsidRDefault="00C86A52" w:rsidP="00DF0C72">
      <w:pPr>
        <w:spacing w:after="0" w:line="360" w:lineRule="auto"/>
      </w:pPr>
    </w:p>
    <w:p w14:paraId="206A11E8" w14:textId="2A56431B" w:rsidR="0073356A" w:rsidRPr="00DE3A26" w:rsidRDefault="00CF19BE" w:rsidP="00DF0C72">
      <w:pPr>
        <w:spacing w:after="0" w:line="360" w:lineRule="auto"/>
      </w:pPr>
      <w:r w:rsidRPr="00DE3A26">
        <w:t>To date MR has been</w:t>
      </w:r>
      <w:r w:rsidR="00EB7523" w:rsidRPr="00DE3A26">
        <w:t xml:space="preserve"> successfully</w:t>
      </w:r>
      <w:r w:rsidRPr="00DE3A26">
        <w:t xml:space="preserve"> applied to a wide range of observational associations</w:t>
      </w:r>
      <w:r w:rsidR="00C86A52" w:rsidRPr="00DE3A26">
        <w:t xml:space="preserve">, </w:t>
      </w:r>
      <w:r w:rsidR="00C6316B" w:rsidRPr="00DE3A26">
        <w:t>cover</w:t>
      </w:r>
      <w:r w:rsidR="00C86A52" w:rsidRPr="00DE3A26">
        <w:t>ing</w:t>
      </w:r>
      <w:r w:rsidR="00C6316B" w:rsidRPr="00DE3A26">
        <w:t xml:space="preserve"> applications </w:t>
      </w:r>
      <w:r w:rsidR="00C66C07" w:rsidRPr="00DE3A26">
        <w:t xml:space="preserve">to </w:t>
      </w:r>
      <w:r w:rsidR="00C86A52" w:rsidRPr="00DE3A26">
        <w:t>the causal effects of biomarkers</w:t>
      </w:r>
      <w:r w:rsidR="006E1B15" w:rsidRPr="00DE3A26">
        <w:t xml:space="preserve"> on disease</w:t>
      </w:r>
      <w:r w:rsidR="00C6316B" w:rsidRPr="00DE3A26">
        <w:t xml:space="preserve">, </w:t>
      </w:r>
      <w:r w:rsidR="00C86A52" w:rsidRPr="00DE3A26">
        <w:t xml:space="preserve">understanding the correlation between </w:t>
      </w:r>
      <w:r w:rsidR="00C6316B" w:rsidRPr="00DE3A26">
        <w:t>physiological measures,</w:t>
      </w:r>
      <w:r w:rsidR="00C86A52" w:rsidRPr="00DE3A26">
        <w:t xml:space="preserve"> estimating the causal effects of various behaviours </w:t>
      </w:r>
      <w:r w:rsidR="00C6316B" w:rsidRPr="00DE3A26">
        <w:t xml:space="preserve">and </w:t>
      </w:r>
      <w:r w:rsidR="00C66C07" w:rsidRPr="00DE3A26">
        <w:t xml:space="preserve">specifying </w:t>
      </w:r>
      <w:r w:rsidR="00C6316B" w:rsidRPr="00DE3A26">
        <w:t xml:space="preserve">maternal </w:t>
      </w:r>
      <w:r w:rsidR="00C66C07" w:rsidRPr="00DE3A26">
        <w:t xml:space="preserve">intrauterine </w:t>
      </w:r>
      <w:r w:rsidR="00C6316B" w:rsidRPr="00DE3A26">
        <w:t>influences</w:t>
      </w:r>
      <w:r w:rsidR="00C86A52" w:rsidRPr="00DE3A26">
        <w:t xml:space="preserve"> (</w:t>
      </w:r>
      <w:r w:rsidR="00FA4036">
        <w:fldChar w:fldCharType="begin"/>
      </w:r>
      <w:r w:rsidR="00FA4036">
        <w:instrText xml:space="preserve"> REF _Ref261391541 \h  \* MERGEFORMAT </w:instrText>
      </w:r>
      <w:r w:rsidR="00FA4036">
        <w:fldChar w:fldCharType="separate"/>
      </w:r>
      <w:r w:rsidR="00990928">
        <w:t>Table 1</w:t>
      </w:r>
      <w:r w:rsidR="00FA4036">
        <w:fldChar w:fldCharType="end"/>
      </w:r>
      <w:r w:rsidR="00C86A52" w:rsidRPr="00DE3A26">
        <w:t>).</w:t>
      </w:r>
      <w:r w:rsidR="00D4395F" w:rsidRPr="00DE3A26">
        <w:t xml:space="preserve"> </w:t>
      </w:r>
      <w:r w:rsidR="006E1B15" w:rsidRPr="00DE3A26">
        <w:t>T</w:t>
      </w:r>
      <w:ins w:id="23" w:author="Gib Hemani" w:date="2014-06-05T18:30:00Z">
        <w:r w:rsidR="0065107B">
          <w:t>hough t</w:t>
        </w:r>
      </w:ins>
      <w:r w:rsidR="00D4395F" w:rsidRPr="00DE3A26">
        <w:t xml:space="preserve">here are a number of limitations to MR that should be considered when using this </w:t>
      </w:r>
      <w:r w:rsidR="006E1B15" w:rsidRPr="00DE3A26">
        <w:t>approach</w:t>
      </w:r>
      <w:r w:rsidR="00D4395F" w:rsidRPr="00DE3A26">
        <w:t xml:space="preserve"> (</w:t>
      </w:r>
      <w:r w:rsidR="00AB0D51" w:rsidRPr="00DE3A26">
        <w:t>Table 2</w:t>
      </w:r>
      <w:r w:rsidR="00D4395F" w:rsidRPr="00DE3A26">
        <w:t>)</w:t>
      </w:r>
      <w:ins w:id="24" w:author="Gib Hemani" w:date="2014-06-05T18:30:00Z">
        <w:r w:rsidR="0065107B">
          <w:t xml:space="preserve">, </w:t>
        </w:r>
      </w:ins>
      <w:ins w:id="25" w:author="Gib Hemani" w:date="2014-06-05T18:31:00Z">
        <w:r w:rsidR="0065107B">
          <w:t>they</w:t>
        </w:r>
      </w:ins>
      <w:ins w:id="26" w:author="Gib Hemani" w:date="2014-06-05T18:30:00Z">
        <w:r w:rsidR="0065107B">
          <w:t xml:space="preserve"> have been discussed </w:t>
        </w:r>
      </w:ins>
      <w:ins w:id="27" w:author="Gib Hemani" w:date="2014-06-05T18:31:00Z">
        <w:r w:rsidR="0065107B">
          <w:t xml:space="preserve">at length </w:t>
        </w:r>
      </w:ins>
      <w:ins w:id="28" w:author="Gib Hemani" w:date="2014-06-05T18:34:00Z">
        <w:r w:rsidR="0065107B">
          <w:t>elsewhere</w:t>
        </w:r>
        <w:r w:rsidR="0065107B" w:rsidRPr="00886323">
          <w:rPr>
            <w:vertAlign w:val="superscript"/>
          </w:rPr>
          <w:fldChar w:fldCharType="begin"/>
        </w:r>
        <w:r w:rsidR="0065107B" w:rsidRPr="00886323">
          <w:rPr>
            <w:vertAlign w:val="superscript"/>
          </w:rPr>
          <w:instrText xml:space="preserve"> NOTEREF _Ref386710220 \h  \* MERGEFORMAT </w:instrText>
        </w:r>
      </w:ins>
      <w:r w:rsidR="0065107B" w:rsidRPr="00886323">
        <w:rPr>
          <w:vertAlign w:val="superscript"/>
        </w:rPr>
      </w:r>
      <w:ins w:id="29" w:author="Gib Hemani" w:date="2014-06-05T18:34:00Z">
        <w:r w:rsidR="0065107B" w:rsidRPr="00886323">
          <w:rPr>
            <w:vertAlign w:val="superscript"/>
          </w:rPr>
          <w:fldChar w:fldCharType="separate"/>
        </w:r>
      </w:ins>
      <w:r w:rsidR="0065107B">
        <w:rPr>
          <w:vertAlign w:val="superscript"/>
        </w:rPr>
        <w:t>5</w:t>
      </w:r>
      <w:ins w:id="30" w:author="Gib Hemani" w:date="2014-06-05T18:34:00Z">
        <w:r w:rsidR="0065107B" w:rsidRPr="00886323">
          <w:rPr>
            <w:vertAlign w:val="superscript"/>
          </w:rPr>
          <w:fldChar w:fldCharType="end"/>
        </w:r>
        <w:r w:rsidR="0065107B" w:rsidRPr="00DE3A26">
          <w:rPr>
            <w:rStyle w:val="EndnoteReference"/>
          </w:rPr>
          <w:t xml:space="preserve"> </w:t>
        </w:r>
        <w:r w:rsidR="0065107B" w:rsidRPr="00DE3A26">
          <w:rPr>
            <w:rStyle w:val="EndnoteReference"/>
          </w:rPr>
          <w:endnoteReference w:id="15"/>
        </w:r>
        <w:r w:rsidR="0065107B" w:rsidRPr="00DE3A26">
          <w:rPr>
            <w:rStyle w:val="EndnoteReference"/>
          </w:rPr>
          <w:t xml:space="preserve"> </w:t>
        </w:r>
        <w:r w:rsidR="0065107B" w:rsidRPr="00DE3A26">
          <w:rPr>
            <w:rStyle w:val="EndnoteReference"/>
          </w:rPr>
          <w:endnoteReference w:id="16"/>
        </w:r>
        <w:r w:rsidR="0065107B" w:rsidRPr="00DE3A26">
          <w:rPr>
            <w:rStyle w:val="EndnoteReference"/>
          </w:rPr>
          <w:t xml:space="preserve"> </w:t>
        </w:r>
        <w:r w:rsidR="0065107B" w:rsidRPr="00DE3A26">
          <w:rPr>
            <w:rStyle w:val="EndnoteReference"/>
          </w:rPr>
          <w:endnoteReference w:id="17"/>
        </w:r>
        <w:r w:rsidR="0065107B" w:rsidRPr="00DE3A26">
          <w:rPr>
            <w:rStyle w:val="EndnoteReference"/>
          </w:rPr>
          <w:t xml:space="preserve"> </w:t>
        </w:r>
        <w:r w:rsidR="0065107B" w:rsidRPr="00DE3A26">
          <w:rPr>
            <w:rStyle w:val="EndnoteReference"/>
          </w:rPr>
          <w:endnoteReference w:id="18"/>
        </w:r>
        <w:r w:rsidR="0065107B" w:rsidRPr="00DE3A26">
          <w:rPr>
            <w:rStyle w:val="EndnoteReference"/>
          </w:rPr>
          <w:t xml:space="preserve"> </w:t>
        </w:r>
        <w:r w:rsidR="0065107B" w:rsidRPr="00DE3A26">
          <w:rPr>
            <w:rStyle w:val="EndnoteReference"/>
          </w:rPr>
          <w:endnoteReference w:id="19"/>
        </w:r>
        <w:r w:rsidR="0065107B" w:rsidRPr="00DE3A26">
          <w:rPr>
            <w:rStyle w:val="EndnoteReference"/>
          </w:rPr>
          <w:t xml:space="preserve"> </w:t>
        </w:r>
        <w:r w:rsidR="0065107B" w:rsidRPr="00DE3A26">
          <w:rPr>
            <w:rStyle w:val="EndnoteReference"/>
          </w:rPr>
          <w:endnoteReference w:id="20"/>
        </w:r>
      </w:ins>
      <w:r w:rsidR="00D4395F" w:rsidRPr="00DE3A26">
        <w:t xml:space="preserve">. The remainder of this paper will outline recent </w:t>
      </w:r>
      <w:r w:rsidR="00AB0D51" w:rsidRPr="00DE3A26">
        <w:t>developments</w:t>
      </w:r>
      <w:r w:rsidR="00D4395F" w:rsidRPr="00DE3A26">
        <w:t xml:space="preserve"> in MR that seeks to address some of these limitations.</w:t>
      </w:r>
    </w:p>
    <w:p w14:paraId="203DC62D" w14:textId="77777777" w:rsidR="00DF0C72" w:rsidRDefault="00DF0C72" w:rsidP="00DF0C72">
      <w:pPr>
        <w:pStyle w:val="Heading2"/>
        <w:spacing w:before="0" w:line="360" w:lineRule="auto"/>
        <w:rPr>
          <w:rFonts w:asciiTheme="minorHAnsi" w:hAnsiTheme="minorHAnsi"/>
          <w:sz w:val="22"/>
          <w:szCs w:val="22"/>
        </w:rPr>
      </w:pPr>
    </w:p>
    <w:p w14:paraId="7CE87E77" w14:textId="77777777" w:rsidR="00117340" w:rsidRPr="00DE3A26" w:rsidRDefault="00907542" w:rsidP="00DF0C72">
      <w:pPr>
        <w:pStyle w:val="Heading2"/>
        <w:spacing w:before="0" w:line="360" w:lineRule="auto"/>
        <w:rPr>
          <w:rFonts w:asciiTheme="minorHAnsi" w:hAnsiTheme="minorHAnsi"/>
          <w:sz w:val="22"/>
          <w:szCs w:val="22"/>
        </w:rPr>
      </w:pPr>
      <w:r w:rsidRPr="00DE3A26">
        <w:rPr>
          <w:rFonts w:asciiTheme="minorHAnsi" w:hAnsiTheme="minorHAnsi"/>
          <w:sz w:val="22"/>
          <w:szCs w:val="22"/>
        </w:rPr>
        <w:t>Recent e</w:t>
      </w:r>
      <w:r w:rsidR="0099737C" w:rsidRPr="00DE3A26">
        <w:rPr>
          <w:rFonts w:asciiTheme="minorHAnsi" w:hAnsiTheme="minorHAnsi"/>
          <w:sz w:val="22"/>
          <w:szCs w:val="22"/>
        </w:rPr>
        <w:t>xtensions to basic Mendelian Randomization</w:t>
      </w:r>
    </w:p>
    <w:p w14:paraId="7E489E6D" w14:textId="77777777" w:rsidR="000C3215" w:rsidRDefault="000C3215" w:rsidP="00DF0C72">
      <w:pPr>
        <w:pStyle w:val="Heading3"/>
        <w:spacing w:before="0" w:line="360" w:lineRule="auto"/>
        <w:rPr>
          <w:rFonts w:asciiTheme="minorHAnsi" w:hAnsiTheme="minorHAnsi"/>
        </w:rPr>
      </w:pPr>
    </w:p>
    <w:p w14:paraId="42F2BDE6" w14:textId="77777777" w:rsidR="00117340" w:rsidRPr="000C3215" w:rsidRDefault="007C348F" w:rsidP="00DF0C72">
      <w:pPr>
        <w:pStyle w:val="Heading3"/>
        <w:spacing w:before="0" w:line="360" w:lineRule="auto"/>
        <w:rPr>
          <w:rFonts w:asciiTheme="minorHAnsi" w:hAnsiTheme="minorHAnsi"/>
          <w:i/>
        </w:rPr>
      </w:pPr>
      <w:r w:rsidRPr="000C3215">
        <w:rPr>
          <w:rFonts w:asciiTheme="minorHAnsi" w:hAnsiTheme="minorHAnsi"/>
          <w:i/>
        </w:rPr>
        <w:t>Use of multiple variants to increase power and test assumptions</w:t>
      </w:r>
    </w:p>
    <w:p w14:paraId="756BF598" w14:textId="77777777" w:rsidR="000C3215" w:rsidRDefault="000C3215" w:rsidP="00990928">
      <w:pPr>
        <w:spacing w:after="0" w:line="360" w:lineRule="auto"/>
      </w:pPr>
    </w:p>
    <w:p w14:paraId="49B9CEA4" w14:textId="77777777" w:rsidR="00990928" w:rsidRDefault="00990928" w:rsidP="00990928">
      <w:pPr>
        <w:spacing w:after="0" w:line="360" w:lineRule="auto"/>
      </w:pPr>
      <w:r>
        <w:t xml:space="preserve">Ideally MR is performed using a single variant whose biological effect on the trait for which it is an instrument </w:t>
      </w:r>
      <w:del w:id="43" w:author="IT Services" w:date="2014-06-16T13:26:00Z">
        <w:r w:rsidDel="00BE688E">
          <w:delText xml:space="preserve">for </w:delText>
        </w:r>
      </w:del>
      <w:r>
        <w:t xml:space="preserve">is understood. However this comes with two potential limitations, </w:t>
      </w:r>
      <w:del w:id="44" w:author="Gib Hemani" w:date="2014-06-05T18:29:00Z">
        <w:r w:rsidDel="0065107B">
          <w:delText xml:space="preserve"> </w:delText>
        </w:r>
      </w:del>
      <w:r>
        <w:t xml:space="preserve">which can be partially mitigated by increasing the number variants used as instruments. </w:t>
      </w:r>
    </w:p>
    <w:p w14:paraId="78393E52" w14:textId="77777777" w:rsidR="00DF0C72" w:rsidRDefault="00DF0C72" w:rsidP="00DF0C72">
      <w:pPr>
        <w:spacing w:after="0" w:line="360" w:lineRule="auto"/>
      </w:pPr>
    </w:p>
    <w:p w14:paraId="4718BA56" w14:textId="77777777" w:rsidR="00990928" w:rsidRDefault="00990928" w:rsidP="00990928">
      <w:pPr>
        <w:spacing w:after="0" w:line="360" w:lineRule="auto"/>
      </w:pPr>
      <w:r>
        <w:t>First, the genetic effect may not be particularly large, resulting in a weak instrument. By increasing the number of variants the proportion of variance explained by the instrument increases, thus improving precision in 2SLS</w:t>
      </w:r>
      <w:r>
        <w:rPr>
          <w:rStyle w:val="EndnoteReference"/>
        </w:rPr>
        <w:endnoteReference w:id="21"/>
      </w:r>
      <w:r>
        <w:t>. Combining these into a weighted allele scores is generally the optimal approach in this context</w:t>
      </w:r>
      <w:r>
        <w:rPr>
          <w:rStyle w:val="EndnoteReference"/>
        </w:rPr>
        <w:endnoteReference w:id="22"/>
      </w:r>
      <w:r>
        <w:t xml:space="preserve">. </w:t>
      </w:r>
    </w:p>
    <w:p w14:paraId="1AB15A79" w14:textId="77777777" w:rsidR="00117340" w:rsidRPr="00DE3A26" w:rsidRDefault="00117340" w:rsidP="00DF0C72">
      <w:pPr>
        <w:spacing w:after="0" w:line="360" w:lineRule="auto"/>
      </w:pPr>
    </w:p>
    <w:p w14:paraId="20E896A5" w14:textId="77777777" w:rsidR="00117340" w:rsidRPr="00DE3A26" w:rsidRDefault="00217A7B" w:rsidP="00DF0C72">
      <w:pPr>
        <w:spacing w:after="0" w:line="360" w:lineRule="auto"/>
      </w:pPr>
      <w:r w:rsidRPr="00DE3A26">
        <w:t>Second, the variant could be pleiotropic or in LD with a variant that affects the outcome, thus violating conditions (2) or (3) for being a valid instrument. One can interrogate this potential caveat by using multiple instruments</w:t>
      </w:r>
      <w:r w:rsidR="00E1270D" w:rsidRPr="00DE3A26">
        <w:t>. For example it would be increasingly improbably that</w:t>
      </w:r>
      <w:r w:rsidRPr="00DE3A26">
        <w:t xml:space="preserve"> two, three, or more independent instruments all result in the same conclusion </w:t>
      </w:r>
      <w:r w:rsidR="00E1270D" w:rsidRPr="00DE3A26">
        <w:t xml:space="preserve">due to </w:t>
      </w:r>
      <w:r w:rsidR="005E7DE3" w:rsidRPr="00DE3A26">
        <w:t>perfectly balancing pleiotropic effects on</w:t>
      </w:r>
      <w:r w:rsidR="00E1270D" w:rsidRPr="00DE3A26">
        <w:t xml:space="preserve"> both traits.</w:t>
      </w:r>
      <w:r w:rsidR="002B0631" w:rsidRPr="00DE3A26">
        <w:t xml:space="preserve"> For a convincing example demonstrating the causal influence of low-density lipoprotein cholesterol (LDL-C) on coronary heart disease (CHD) see</w:t>
      </w:r>
      <w:r w:rsidR="006902D9" w:rsidRPr="00DE3A26">
        <w:t xml:space="preserve"> </w:t>
      </w:r>
      <w:r w:rsidR="00FA4036">
        <w:fldChar w:fldCharType="begin"/>
      </w:r>
      <w:r w:rsidR="00FA4036">
        <w:instrText xml:space="preserve"> REF _Ref261417686 \h  \* MERGEFORMAT </w:instrText>
      </w:r>
      <w:r w:rsidR="00FA4036">
        <w:fldChar w:fldCharType="separate"/>
      </w:r>
      <w:r w:rsidR="00990928" w:rsidRPr="00DE3A26">
        <w:t xml:space="preserve">Figure </w:t>
      </w:r>
      <w:r w:rsidR="00990928">
        <w:t>2</w:t>
      </w:r>
      <w:r w:rsidR="00FA4036">
        <w:fldChar w:fldCharType="end"/>
      </w:r>
      <w:r w:rsidR="005E7DE3" w:rsidRPr="00DE3A26">
        <w:t>,</w:t>
      </w:r>
      <w:r w:rsidR="0077355E" w:rsidRPr="00DE3A26">
        <w:t xml:space="preserve"> </w:t>
      </w:r>
      <w:r w:rsidR="006902D9" w:rsidRPr="00DE3A26">
        <w:t xml:space="preserve">where 9 polymorphisms from 6 genes independently </w:t>
      </w:r>
      <w:r w:rsidR="009966CE" w:rsidRPr="00DE3A26">
        <w:t>lead to very similar predicted causal effects using instrumental variables analyses</w:t>
      </w:r>
      <w:r w:rsidR="006902D9" w:rsidRPr="00DE3A26">
        <w:rPr>
          <w:rStyle w:val="EndnoteReference"/>
        </w:rPr>
        <w:endnoteReference w:id="23"/>
      </w:r>
      <w:r w:rsidR="006902D9" w:rsidRPr="00DE3A26">
        <w:t>.</w:t>
      </w:r>
    </w:p>
    <w:p w14:paraId="15E804BF" w14:textId="77777777" w:rsidR="00117340" w:rsidRPr="00DE3A26" w:rsidRDefault="00117340" w:rsidP="00DF0C72">
      <w:pPr>
        <w:spacing w:after="0" w:line="360" w:lineRule="auto"/>
      </w:pPr>
    </w:p>
    <w:p w14:paraId="010ACDD6" w14:textId="77777777" w:rsidR="00117340" w:rsidRPr="00DE3A26" w:rsidRDefault="00BE03B8" w:rsidP="00DF0C72">
      <w:pPr>
        <w:spacing w:after="0" w:line="360" w:lineRule="auto"/>
      </w:pPr>
      <w:r w:rsidRPr="00DE3A26">
        <w:t xml:space="preserve">Typically genetic variants are only used as instruments if they are </w:t>
      </w:r>
      <w:r w:rsidR="009966CE" w:rsidRPr="00DE3A26">
        <w:t xml:space="preserve">reliably </w:t>
      </w:r>
      <w:r w:rsidRPr="00DE3A26">
        <w:t xml:space="preserve">detected and replicated in GWAS. But predictive power is often improved when SNPs that do not reach significance thresholds are also included, the rationale being that </w:t>
      </w:r>
      <w:r w:rsidR="005E7DE3" w:rsidRPr="00DE3A26">
        <w:t xml:space="preserve">there will be </w:t>
      </w:r>
      <w:r w:rsidRPr="00DE3A26">
        <w:t>false negatives due to small effect size</w:t>
      </w:r>
      <w:r w:rsidRPr="00DE3A26">
        <w:rPr>
          <w:rStyle w:val="EndnoteReference"/>
        </w:rPr>
        <w:endnoteReference w:id="24"/>
      </w:r>
      <w:r w:rsidR="00861307" w:rsidRPr="00DE3A26">
        <w:t xml:space="preserve">. Using this approach </w:t>
      </w:r>
      <w:r w:rsidR="005E7DE3" w:rsidRPr="00DE3A26">
        <w:t>can</w:t>
      </w:r>
      <w:r w:rsidR="00861307" w:rsidRPr="00DE3A26">
        <w:t xml:space="preserve"> improve the power of MR, but caution should be made due to the increased </w:t>
      </w:r>
      <w:r w:rsidR="00A95374" w:rsidRPr="00DE3A26">
        <w:t>chance of including pleiotropic effects</w:t>
      </w:r>
      <w:r w:rsidR="000F4053" w:rsidRPr="00DE3A26">
        <w:t xml:space="preserve"> (</w:t>
      </w:r>
      <w:r w:rsidR="00FA4036">
        <w:fldChar w:fldCharType="begin"/>
      </w:r>
      <w:r w:rsidR="00FA4036">
        <w:instrText xml:space="preserve"> REF _Ref261422728 \h  \* MERGEFORMAT </w:instrText>
      </w:r>
      <w:r w:rsidR="00FA4036">
        <w:fldChar w:fldCharType="separate"/>
      </w:r>
      <w:r w:rsidR="00990928" w:rsidRPr="00DE3A26">
        <w:t xml:space="preserve">Box </w:t>
      </w:r>
      <w:r w:rsidR="00990928">
        <w:t>2</w:t>
      </w:r>
      <w:r w:rsidR="00FA4036">
        <w:fldChar w:fldCharType="end"/>
      </w:r>
      <w:r w:rsidR="000F4053" w:rsidRPr="00DE3A26">
        <w:t>)</w:t>
      </w:r>
      <w:r w:rsidR="00A95374" w:rsidRPr="00DE3A26">
        <w:t>.</w:t>
      </w:r>
      <w:bookmarkStart w:id="45" w:name="_Ref387739488"/>
      <w:r w:rsidR="00A95374" w:rsidRPr="00DE3A26">
        <w:rPr>
          <w:rStyle w:val="EndnoteReference"/>
        </w:rPr>
        <w:endnoteReference w:id="25"/>
      </w:r>
      <w:bookmarkEnd w:id="45"/>
    </w:p>
    <w:p w14:paraId="168731EF" w14:textId="77777777" w:rsidR="00117340" w:rsidRPr="00DE3A26" w:rsidRDefault="00117340" w:rsidP="00DF0C72">
      <w:pPr>
        <w:spacing w:after="0" w:line="360" w:lineRule="auto"/>
      </w:pPr>
    </w:p>
    <w:p w14:paraId="5B93513A" w14:textId="77777777" w:rsidR="00117340" w:rsidRPr="000C3215" w:rsidRDefault="00097E12" w:rsidP="00DF0C72">
      <w:pPr>
        <w:pStyle w:val="Heading3"/>
        <w:spacing w:before="0" w:line="360" w:lineRule="auto"/>
        <w:rPr>
          <w:rFonts w:asciiTheme="minorHAnsi" w:hAnsiTheme="minorHAnsi"/>
          <w:i/>
        </w:rPr>
      </w:pPr>
      <w:r w:rsidRPr="000C3215">
        <w:rPr>
          <w:rFonts w:asciiTheme="minorHAnsi" w:hAnsiTheme="minorHAnsi"/>
          <w:i/>
        </w:rPr>
        <w:t xml:space="preserve">Two sample Mendelian randomization </w:t>
      </w:r>
    </w:p>
    <w:p w14:paraId="3D9FF447" w14:textId="77777777" w:rsidR="000C3215" w:rsidRDefault="000C3215" w:rsidP="00990928">
      <w:pPr>
        <w:spacing w:line="360" w:lineRule="auto"/>
      </w:pPr>
    </w:p>
    <w:p w14:paraId="3C6B0DA0" w14:textId="77777777" w:rsidR="00990928" w:rsidRDefault="00990928" w:rsidP="00990928">
      <w:pPr>
        <w:spacing w:line="360" w:lineRule="auto"/>
      </w:pPr>
      <w:r>
        <w:t xml:space="preserve">It is often the case that an observational association between two variables exists, but high measurement costs or lack of appropriate biospecimens leads to relatively small datasets with both measurements and instruments. Methods have been developed to perform IV analysis when the </w:t>
      </w:r>
      <w:r>
        <w:lastRenderedPageBreak/>
        <w:t>exposure variable and the outcome variable are measured in two independent datasets</w:t>
      </w:r>
      <w:r w:rsidR="00495246">
        <w:rPr>
          <w:rStyle w:val="EndnoteReference"/>
        </w:rPr>
        <w:endnoteReference w:id="26"/>
      </w:r>
      <w:r w:rsidR="000C3215">
        <w:t>,</w:t>
      </w:r>
      <w:r>
        <w:rPr>
          <w:b/>
        </w:rPr>
        <w:t xml:space="preserve"> </w:t>
      </w:r>
      <w:r>
        <w:t>and these can be applied in the MR context</w:t>
      </w:r>
      <w:r>
        <w:rPr>
          <w:rStyle w:val="EndnoteReference"/>
        </w:rPr>
        <w:endnoteReference w:id="27"/>
      </w:r>
      <w:r>
        <w:t xml:space="preserve">. </w:t>
      </w:r>
    </w:p>
    <w:p w14:paraId="71F6980D" w14:textId="77777777" w:rsidR="00117340" w:rsidRPr="00DE3A26" w:rsidRDefault="007574D3" w:rsidP="00DF0C72">
      <w:pPr>
        <w:spacing w:after="0" w:line="360" w:lineRule="auto"/>
      </w:pPr>
      <w:r w:rsidRPr="00DE3A26">
        <w:t xml:space="preserve">Another scenario in which two </w:t>
      </w:r>
      <w:proofErr w:type="gramStart"/>
      <w:r w:rsidRPr="00DE3A26">
        <w:t>sample</w:t>
      </w:r>
      <w:proofErr w:type="gramEnd"/>
      <w:r w:rsidRPr="00DE3A26">
        <w:t xml:space="preserve"> MR can be used is if the data in which MR is being performed is the same as is being used to identify i</w:t>
      </w:r>
      <w:r w:rsidR="00D9326B" w:rsidRPr="00DE3A26">
        <w:t xml:space="preserve">nstruments. GWAS is known to lead to overestimation of genetic effect sizes due to the phenomenon of winner’s curse, and this can lead to bias in MR. Subsetting the data into two (or more) samples for estimation and testing can </w:t>
      </w:r>
      <w:r w:rsidR="00D9637F" w:rsidRPr="00DE3A26">
        <w:t>mitigate this problem. T</w:t>
      </w:r>
      <w:r w:rsidR="00EE6927" w:rsidRPr="00DE3A26">
        <w:t xml:space="preserve">his method has been applied </w:t>
      </w:r>
      <w:r w:rsidR="009966CE" w:rsidRPr="00DE3A26">
        <w:t xml:space="preserve">in a study that </w:t>
      </w:r>
      <w:r w:rsidR="00D9637F" w:rsidRPr="00DE3A26">
        <w:t>demonstrate</w:t>
      </w:r>
      <w:r w:rsidR="006E590D" w:rsidRPr="00DE3A26">
        <w:t>s</w:t>
      </w:r>
      <w:r w:rsidR="00D9637F" w:rsidRPr="00DE3A26">
        <w:t xml:space="preserve"> that ch</w:t>
      </w:r>
      <w:r w:rsidR="00EE6927" w:rsidRPr="00DE3A26">
        <w:t>ildhood adiposity</w:t>
      </w:r>
      <w:r w:rsidR="00D9637F" w:rsidRPr="00DE3A26">
        <w:t xml:space="preserve"> </w:t>
      </w:r>
      <w:r w:rsidR="005E7DE3" w:rsidRPr="00DE3A26">
        <w:t>leads to</w:t>
      </w:r>
      <w:r w:rsidR="00D9637F" w:rsidRPr="00DE3A26">
        <w:t xml:space="preserve"> a reduction in</w:t>
      </w:r>
      <w:r w:rsidR="00EE6927" w:rsidRPr="00DE3A26">
        <w:t xml:space="preserve"> physical activity</w:t>
      </w:r>
      <w:r w:rsidR="00D9637F" w:rsidRPr="00DE3A26">
        <w:rPr>
          <w:rStyle w:val="EndnoteReference"/>
        </w:rPr>
        <w:endnoteReference w:id="28"/>
      </w:r>
      <w:r w:rsidR="00D9637F" w:rsidRPr="00DE3A26">
        <w:t>.</w:t>
      </w:r>
    </w:p>
    <w:p w14:paraId="1C341E44" w14:textId="77777777" w:rsidR="00117340" w:rsidRPr="00DE3A26" w:rsidRDefault="00117340" w:rsidP="00DF0C72">
      <w:pPr>
        <w:spacing w:after="0" w:line="360" w:lineRule="auto"/>
      </w:pPr>
    </w:p>
    <w:p w14:paraId="1679CDC7" w14:textId="77777777" w:rsidR="00117340" w:rsidRPr="000C3215" w:rsidRDefault="00097E12" w:rsidP="00DF0C72">
      <w:pPr>
        <w:pStyle w:val="Heading3"/>
        <w:spacing w:before="0" w:line="360" w:lineRule="auto"/>
        <w:rPr>
          <w:rFonts w:asciiTheme="minorHAnsi" w:hAnsiTheme="minorHAnsi"/>
          <w:i/>
        </w:rPr>
      </w:pPr>
      <w:r w:rsidRPr="000C3215">
        <w:rPr>
          <w:rFonts w:asciiTheme="minorHAnsi" w:hAnsiTheme="minorHAnsi"/>
          <w:i/>
        </w:rPr>
        <w:t>Bi</w:t>
      </w:r>
      <w:r w:rsidR="00B64BF7" w:rsidRPr="000C3215">
        <w:rPr>
          <w:rFonts w:asciiTheme="minorHAnsi" w:hAnsiTheme="minorHAnsi"/>
          <w:i/>
        </w:rPr>
        <w:t>directional</w:t>
      </w:r>
      <w:r w:rsidRPr="000C3215">
        <w:rPr>
          <w:rFonts w:asciiTheme="minorHAnsi" w:hAnsiTheme="minorHAnsi"/>
          <w:i/>
        </w:rPr>
        <w:t xml:space="preserve"> Mendelian randomization</w:t>
      </w:r>
    </w:p>
    <w:p w14:paraId="59D8122D" w14:textId="77777777" w:rsidR="000C3215" w:rsidRDefault="000C3215" w:rsidP="00990928">
      <w:pPr>
        <w:spacing w:after="0" w:line="360" w:lineRule="auto"/>
      </w:pPr>
    </w:p>
    <w:p w14:paraId="513E1BBE" w14:textId="77777777" w:rsidR="00990928" w:rsidRDefault="00990928" w:rsidP="00990928">
      <w:pPr>
        <w:spacing w:after="0" w:line="360" w:lineRule="auto"/>
      </w:pPr>
      <w:r>
        <w:t xml:space="preserve">A major limitation of the MR is that using a single genetic variant it is difficult to distinguish between an exposure causing an outcome and an outcome causing a trait, because the genetic variant could have its primary influence on either variable. For example, atheroma and BMI influence C-reactive protein (CRP) levels, and </w:t>
      </w:r>
      <w:r w:rsidRPr="00ED04EB">
        <w:t>apparent misleading causal effects can be generated if</w:t>
      </w:r>
      <w:r>
        <w:t xml:space="preserve"> a </w:t>
      </w:r>
      <w:r w:rsidRPr="00ED04EB">
        <w:t xml:space="preserve">genetic variant </w:t>
      </w:r>
      <w:r>
        <w:t>primari</w:t>
      </w:r>
      <w:r w:rsidR="000C3215">
        <w:t xml:space="preserve">ly influencing atheroma or BMI </w:t>
      </w:r>
      <w:r w:rsidRPr="00ED04EB">
        <w:t>is mistaken as bein</w:t>
      </w:r>
      <w:r>
        <w:t xml:space="preserve">g a variant for </w:t>
      </w:r>
      <w:r w:rsidRPr="00ED04EB">
        <w:t>CRP</w:t>
      </w:r>
      <w:r w:rsidRPr="00ED04EB">
        <w:rPr>
          <w:rStyle w:val="EndnoteReference"/>
        </w:rPr>
        <w:endnoteReference w:id="29"/>
      </w:r>
      <w:r>
        <w:t>.</w:t>
      </w:r>
    </w:p>
    <w:p w14:paraId="56BB283B" w14:textId="77777777" w:rsidR="00DF0C72" w:rsidRDefault="00DF0C72" w:rsidP="00DF0C72">
      <w:pPr>
        <w:spacing w:after="0" w:line="360" w:lineRule="auto"/>
      </w:pPr>
    </w:p>
    <w:p w14:paraId="650341F6" w14:textId="77777777" w:rsidR="00990928" w:rsidRDefault="00990928" w:rsidP="00990928">
      <w:pPr>
        <w:spacing w:after="0" w:line="360" w:lineRule="auto"/>
        <w:rPr>
          <w:rFonts w:eastAsiaTheme="minorEastAsia"/>
          <w:lang w:val="en-US"/>
        </w:rPr>
      </w:pPr>
      <w:r>
        <w:t>Aside from focusing on instruments for which there exists some degree of biological understanding, another method is to use bi-directional MR. Here, instruments are required for both variables and MR is performed in both directions. If trait A causes trait B, then the instrument</w:t>
      </w:r>
      <w:r w:rsidR="000C3215">
        <w:t>,</w:t>
      </w:r>
      <w:r>
        <w:t xml:space="preserve"> </w:t>
      </w:r>
      <m:oMath>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oMath>
      <w:r>
        <w:rPr>
          <w:rFonts w:eastAsiaTheme="minorEastAsia"/>
        </w:rPr>
        <w:t xml:space="preserve"> will be associated with both A and B. However, a second instrument specific to trait B, </w:t>
      </w:r>
      <m:oMath>
        <m:sSub>
          <m:sSubPr>
            <m:ctrlPr>
              <w:rPr>
                <w:rFonts w:ascii="Cambria Math" w:hAnsi="Cambria Math"/>
                <w:i/>
              </w:rPr>
            </m:ctrlPr>
          </m:sSubPr>
          <m:e>
            <m:r>
              <w:rPr>
                <w:rFonts w:ascii="Cambria Math" w:hAnsi="Cambria Math"/>
              </w:rPr>
              <m:t>Z</m:t>
            </m:r>
          </m:e>
          <m:sub>
            <m:r>
              <w:rPr>
                <w:rFonts w:ascii="Cambria Math" w:hAnsi="Cambria Math"/>
              </w:rPr>
              <m:t>B</m:t>
            </m:r>
          </m:sub>
        </m:sSub>
      </m:oMath>
      <w:r w:rsidR="000C3215">
        <w:rPr>
          <w:rFonts w:eastAsiaTheme="minorEastAsia"/>
        </w:rPr>
        <w:t>,</w:t>
      </w:r>
      <w:r>
        <w:rPr>
          <w:rFonts w:eastAsiaTheme="minorEastAsia"/>
        </w:rPr>
        <w:t xml:space="preserve"> will be associated with trait B, and not with trait A. This method has been used to demonstrate that BMI influences CRP levels, rather than vice versa</w:t>
      </w:r>
      <w:r>
        <w:rPr>
          <w:rStyle w:val="EndnoteReference"/>
          <w:rFonts w:eastAsiaTheme="minorEastAsia"/>
        </w:rPr>
        <w:endnoteReference w:id="30"/>
      </w:r>
      <w:r>
        <w:rPr>
          <w:rFonts w:eastAsiaTheme="minorEastAsia"/>
        </w:rPr>
        <w:t xml:space="preserve"> </w:t>
      </w:r>
      <w:r>
        <w:rPr>
          <w:rStyle w:val="EndnoteReference"/>
          <w:rFonts w:eastAsiaTheme="minorEastAsia"/>
        </w:rPr>
        <w:endnoteReference w:id="31"/>
      </w:r>
      <w:r>
        <w:rPr>
          <w:rFonts w:eastAsiaTheme="minorEastAsia"/>
        </w:rPr>
        <w:t xml:space="preserve"> and that obesity influences vitamin D levels, rather than vice versa.</w:t>
      </w:r>
      <w:r>
        <w:rPr>
          <w:rStyle w:val="EndnoteReference"/>
          <w:rFonts w:eastAsiaTheme="minorEastAsia"/>
        </w:rPr>
        <w:endnoteReference w:id="32"/>
      </w:r>
      <w:r>
        <w:rPr>
          <w:rFonts w:eastAsiaTheme="minorEastAsia"/>
        </w:rPr>
        <w:t xml:space="preserve">. </w:t>
      </w:r>
    </w:p>
    <w:p w14:paraId="49067519" w14:textId="77777777" w:rsidR="00117340" w:rsidRPr="00DE3A26" w:rsidRDefault="00117340" w:rsidP="00DF0C72">
      <w:pPr>
        <w:spacing w:after="0" w:line="360" w:lineRule="auto"/>
      </w:pPr>
    </w:p>
    <w:p w14:paraId="17C72E28" w14:textId="77777777" w:rsidR="00117340" w:rsidRPr="000C3215" w:rsidRDefault="00097E12" w:rsidP="00DF0C72">
      <w:pPr>
        <w:pStyle w:val="Heading3"/>
        <w:spacing w:before="0" w:line="360" w:lineRule="auto"/>
        <w:rPr>
          <w:rFonts w:asciiTheme="minorHAnsi" w:hAnsiTheme="minorHAnsi"/>
          <w:i/>
        </w:rPr>
      </w:pPr>
      <w:r w:rsidRPr="000C3215">
        <w:rPr>
          <w:rFonts w:asciiTheme="minorHAnsi" w:hAnsiTheme="minorHAnsi"/>
          <w:i/>
        </w:rPr>
        <w:t>Factorial Mendelian randomization</w:t>
      </w:r>
    </w:p>
    <w:p w14:paraId="4F42617D" w14:textId="77777777" w:rsidR="000C3215" w:rsidRDefault="000C3215" w:rsidP="00DF0C72">
      <w:pPr>
        <w:spacing w:line="360" w:lineRule="auto"/>
      </w:pPr>
    </w:p>
    <w:p w14:paraId="40A2D1A6" w14:textId="57652C83" w:rsidR="00117340" w:rsidRPr="00DE3A26" w:rsidRDefault="00E16B66" w:rsidP="00DF0C72">
      <w:pPr>
        <w:spacing w:line="360" w:lineRule="auto"/>
      </w:pPr>
      <w:r w:rsidRPr="00DE3A26">
        <w:t xml:space="preserve">The manner by which causes of disease act together to increase disease risk can have important public health implications, as above additive effects lead to the clustering of risk factors generating a greater burden of disease in the population. For example </w:t>
      </w:r>
      <w:ins w:id="46" w:author="Gib Hemani" w:date="2014-06-05T16:36:00Z">
        <w:r w:rsidR="003D4F54">
          <w:t xml:space="preserve">evidence exists that </w:t>
        </w:r>
      </w:ins>
      <w:ins w:id="47" w:author="Gib Hemani" w:date="2014-06-05T16:35:00Z">
        <w:r w:rsidR="003D4F54">
          <w:t>the combined influence of obesity and heavy alcohol consumption on the risk of liver disease is greater than multiplicative</w:t>
        </w:r>
      </w:ins>
      <w:del w:id="48" w:author="Gib Hemani" w:date="2014-06-05T16:37:00Z">
        <w:r w:rsidRPr="00DE3A26" w:rsidDel="003D4F54">
          <w:delText xml:space="preserve">it has been suggested that the </w:delText>
        </w:r>
        <w:r w:rsidR="00D31BC4" w:rsidRPr="00DE3A26" w:rsidDel="003D4F54">
          <w:delText xml:space="preserve">risk of liver disease associated with the </w:delText>
        </w:r>
        <w:r w:rsidRPr="00DE3A26" w:rsidDel="003D4F54">
          <w:delText>combination of obesity a</w:delText>
        </w:r>
        <w:r w:rsidR="00D31BC4" w:rsidRPr="00DE3A26" w:rsidDel="003D4F54">
          <w:delText xml:space="preserve">nd heavy alcohol consumption is greater than multiplicative </w:delText>
        </w:r>
      </w:del>
      <w:r w:rsidR="00A55BA1" w:rsidRPr="00DE3A26">
        <w:rPr>
          <w:rStyle w:val="EndnoteReference"/>
        </w:rPr>
        <w:endnoteReference w:id="33"/>
      </w:r>
      <w:del w:id="49" w:author="Gib Hemani" w:date="2014-06-05T16:37:00Z">
        <w:r w:rsidR="00D31BC4" w:rsidRPr="00DE3A26" w:rsidDel="003D4F54">
          <w:delText>, and adverse trends for these two risk factors would be predicted to generate considerable increases in liver disease</w:delText>
        </w:r>
      </w:del>
      <w:r w:rsidR="00D31BC4" w:rsidRPr="00DE3A26">
        <w:t>. It is difficult to estimate such effects, however, as confounding can be magnified when examining two already confounded risk factors.</w:t>
      </w:r>
      <w:ins w:id="50" w:author="Gib Hemani" w:date="2014-06-05T16:38:00Z">
        <w:r w:rsidR="00BC1F94">
          <w:t xml:space="preserve"> Factorial r</w:t>
        </w:r>
        <w:r w:rsidR="003D4F54">
          <w:t xml:space="preserve">andomised controlled trials </w:t>
        </w:r>
      </w:ins>
      <w:ins w:id="51" w:author="Gib Hemani" w:date="2014-06-05T16:45:00Z">
        <w:r w:rsidR="002D5DE8">
          <w:lastRenderedPageBreak/>
          <w:t xml:space="preserve">overcome this issue by </w:t>
        </w:r>
        <w:r w:rsidR="00BC1F94">
          <w:t>randomising</w:t>
        </w:r>
        <w:r w:rsidR="002D5DE8">
          <w:t xml:space="preserve"> </w:t>
        </w:r>
      </w:ins>
      <w:ins w:id="52" w:author="Gib Hemani" w:date="2014-06-05T17:08:00Z">
        <w:r w:rsidR="00BC1F94">
          <w:t>each</w:t>
        </w:r>
      </w:ins>
      <w:ins w:id="53" w:author="Gib Hemani" w:date="2014-06-05T16:45:00Z">
        <w:r w:rsidR="002D5DE8">
          <w:t xml:space="preserve"> treatment</w:t>
        </w:r>
        <w:r w:rsidR="00BC1F94">
          <w:t xml:space="preserve"> independently, allowing characterisation of interactions between them</w:t>
        </w:r>
      </w:ins>
      <w:del w:id="54" w:author="Gib Hemani" w:date="2014-06-05T17:09:00Z">
        <w:r w:rsidR="00D31BC4" w:rsidRPr="00DE3A26" w:rsidDel="00CE3810">
          <w:delText xml:space="preserve"> By analogy </w:delText>
        </w:r>
        <w:r w:rsidR="00D31BC4" w:rsidRPr="00DE3A26" w:rsidDel="00BC1F94">
          <w:delText xml:space="preserve">with </w:delText>
        </w:r>
        <w:r w:rsidR="00D31BC4" w:rsidRPr="00DE3A26" w:rsidDel="00CE3810">
          <w:delText xml:space="preserve">factorial </w:delText>
        </w:r>
        <w:r w:rsidR="00D31BC4" w:rsidRPr="00DE3A26" w:rsidDel="00BC1F94">
          <w:delText>randomised controlled trials</w:delText>
        </w:r>
        <w:r w:rsidR="00D31BC4" w:rsidRPr="00DE3A26" w:rsidDel="00CE3810">
          <w:delText>, where separate randomisation of different treatments allows characterization of interactions between them</w:delText>
        </w:r>
      </w:del>
      <w:r w:rsidR="00A55BA1" w:rsidRPr="00DE3A26">
        <w:rPr>
          <w:rStyle w:val="EndnoteReference"/>
        </w:rPr>
        <w:endnoteReference w:id="34"/>
      </w:r>
      <w:ins w:id="55" w:author="Gib Hemani" w:date="2014-06-05T17:09:00Z">
        <w:r w:rsidR="00CE3810">
          <w:t>.</w:t>
        </w:r>
      </w:ins>
      <w:del w:id="56" w:author="Gib Hemani" w:date="2014-06-05T17:09:00Z">
        <w:r w:rsidR="00D31BC4" w:rsidRPr="00DE3A26" w:rsidDel="00CE3810">
          <w:delText>,</w:delText>
        </w:r>
      </w:del>
      <w:r w:rsidR="00812398" w:rsidRPr="00DE3A26">
        <w:t xml:space="preserve"> </w:t>
      </w:r>
      <w:ins w:id="57" w:author="Gib Hemani" w:date="2014-06-05T17:09:00Z">
        <w:r w:rsidR="00CE3810">
          <w:t>Likewise, combinations of genetic variants can be used to perform factorial MR</w:t>
        </w:r>
      </w:ins>
      <w:del w:id="58" w:author="Gib Hemani" w:date="2014-06-05T17:10:00Z">
        <w:r w:rsidR="00812398" w:rsidRPr="00DE3A26" w:rsidDel="00CE3810">
          <w:delText>Mendelian randomization</w:delText>
        </w:r>
      </w:del>
      <w:r w:rsidR="00812398" w:rsidRPr="00DE3A26">
        <w:t xml:space="preserve"> studies </w:t>
      </w:r>
      <w:del w:id="59" w:author="Gib Hemani" w:date="2014-06-05T17:10:00Z">
        <w:r w:rsidR="00812398" w:rsidRPr="00DE3A26" w:rsidDel="00CE3810">
          <w:delText xml:space="preserve">can </w:delText>
        </w:r>
      </w:del>
      <w:ins w:id="60" w:author="Gib Hemani" w:date="2014-06-05T17:10:00Z">
        <w:r w:rsidR="00CE3810">
          <w:t>to</w:t>
        </w:r>
      </w:ins>
      <w:ins w:id="61" w:author="Gib Hemani" w:date="2014-06-05T17:11:00Z">
        <w:r w:rsidR="00CE3810">
          <w:t xml:space="preserve"> </w:t>
        </w:r>
        <w:r w:rsidR="00CE3810" w:rsidRPr="00DE3A26">
          <w:t xml:space="preserve">obtain </w:t>
        </w:r>
        <w:proofErr w:type="spellStart"/>
        <w:r w:rsidR="00CE3810" w:rsidRPr="00DE3A26">
          <w:t>unconfounded</w:t>
        </w:r>
        <w:proofErr w:type="spellEnd"/>
        <w:r w:rsidR="00CE3810" w:rsidRPr="00DE3A26">
          <w:t xml:space="preserve"> estimates of the effect of co-occurrence of the two risk factors</w:t>
        </w:r>
      </w:ins>
      <w:ins w:id="62" w:author="Gib Hemani" w:date="2014-06-05T17:10:00Z">
        <w:r w:rsidR="00CE3810" w:rsidRPr="00DE3A26">
          <w:t xml:space="preserve"> </w:t>
        </w:r>
      </w:ins>
      <w:del w:id="63" w:author="Gib Hemani" w:date="2014-06-05T17:11:00Z">
        <w:r w:rsidR="00812398" w:rsidRPr="00DE3A26" w:rsidDel="00CE3810">
          <w:delText xml:space="preserve">investigate </w:delText>
        </w:r>
      </w:del>
      <w:ins w:id="64" w:author="Gib Hemani" w:date="2014-06-05T17:11:00Z">
        <w:r w:rsidR="00CE3810">
          <w:t>for</w:t>
        </w:r>
        <w:r w:rsidR="00CE3810" w:rsidRPr="00DE3A26">
          <w:t xml:space="preserve"> </w:t>
        </w:r>
      </w:ins>
      <w:r w:rsidR="00812398" w:rsidRPr="00DE3A26">
        <w:t>disease</w:t>
      </w:r>
      <w:del w:id="65" w:author="Gib Hemani" w:date="2014-06-05T17:11:00Z">
        <w:r w:rsidR="00812398" w:rsidRPr="00DE3A26" w:rsidDel="00CE3810">
          <w:delText xml:space="preserve"> risk associated with combinations of genetic variants and through this obtain unconfounded estimates of the effect of co-occurrence of the two risk factors that the genetic variants are taken to be indicators of</w:delText>
        </w:r>
      </w:del>
      <w:r w:rsidR="00812398" w:rsidRPr="00DE3A26">
        <w:t>.</w:t>
      </w:r>
      <w:del w:id="66" w:author="Gib Hemani" w:date="2014-06-05T17:13:00Z">
        <w:r w:rsidR="00812398" w:rsidRPr="00DE3A26" w:rsidDel="00A468BA">
          <w:delText xml:space="preserve">   </w:delText>
        </w:r>
      </w:del>
    </w:p>
    <w:p w14:paraId="4151B3F5" w14:textId="73819294" w:rsidR="00117340" w:rsidRPr="000C3215" w:rsidDel="00DE6260" w:rsidRDefault="00DE1D30" w:rsidP="00DF0C72">
      <w:pPr>
        <w:pStyle w:val="Heading3"/>
        <w:spacing w:before="0" w:after="200" w:line="360" w:lineRule="auto"/>
        <w:rPr>
          <w:del w:id="67" w:author="Gib Hemani" w:date="2014-06-05T17:13:00Z"/>
          <w:rFonts w:asciiTheme="minorHAnsi" w:hAnsiTheme="minorHAnsi"/>
          <w:i/>
        </w:rPr>
      </w:pPr>
      <w:ins w:id="68" w:author="Gib Hemani" w:date="2014-06-05T19:00:00Z">
        <w:r>
          <w:rPr>
            <w:rFonts w:asciiTheme="minorHAnsi" w:hAnsiTheme="minorHAnsi"/>
            <w:i/>
          </w:rPr>
          <w:t>Complexity of association and</w:t>
        </w:r>
      </w:ins>
      <w:del w:id="69" w:author="Gib Hemani" w:date="2014-06-05T19:00:00Z">
        <w:r w:rsidR="00097E12" w:rsidRPr="000C3215" w:rsidDel="00DE1D30">
          <w:rPr>
            <w:rFonts w:asciiTheme="minorHAnsi" w:hAnsiTheme="minorHAnsi"/>
            <w:i/>
          </w:rPr>
          <w:delText>M</w:delText>
        </w:r>
      </w:del>
      <w:ins w:id="70" w:author="Gib Hemani" w:date="2014-06-05T19:00:00Z">
        <w:r>
          <w:rPr>
            <w:rFonts w:asciiTheme="minorHAnsi" w:hAnsiTheme="minorHAnsi"/>
            <w:i/>
          </w:rPr>
          <w:t xml:space="preserve"> </w:t>
        </w:r>
        <w:proofErr w:type="spellStart"/>
        <w:r>
          <w:rPr>
            <w:rFonts w:asciiTheme="minorHAnsi" w:hAnsiTheme="minorHAnsi"/>
            <w:i/>
          </w:rPr>
          <w:t>m</w:t>
        </w:r>
      </w:ins>
      <w:r w:rsidR="00097E12" w:rsidRPr="000C3215">
        <w:rPr>
          <w:rFonts w:asciiTheme="minorHAnsi" w:hAnsiTheme="minorHAnsi"/>
          <w:i/>
        </w:rPr>
        <w:t>ultiphenotype</w:t>
      </w:r>
      <w:proofErr w:type="spellEnd"/>
      <w:r w:rsidR="00097E12" w:rsidRPr="000C3215">
        <w:rPr>
          <w:rFonts w:asciiTheme="minorHAnsi" w:hAnsiTheme="minorHAnsi"/>
          <w:i/>
        </w:rPr>
        <w:t xml:space="preserve"> Mendelian randomization</w:t>
      </w:r>
    </w:p>
    <w:p w14:paraId="767191FF" w14:textId="77777777" w:rsidR="000C3215" w:rsidRDefault="000C3215">
      <w:pPr>
        <w:pStyle w:val="Heading3"/>
        <w:spacing w:before="0" w:after="200" w:line="360" w:lineRule="auto"/>
        <w:pPrChange w:id="71" w:author="Gib Hemani" w:date="2014-06-05T17:13:00Z">
          <w:pPr>
            <w:spacing w:after="0" w:line="360" w:lineRule="auto"/>
          </w:pPr>
        </w:pPrChange>
      </w:pPr>
    </w:p>
    <w:p w14:paraId="207A0835" w14:textId="063ABB72" w:rsidR="00C23649" w:rsidRDefault="00C23649" w:rsidP="00DF0C72">
      <w:pPr>
        <w:spacing w:after="0" w:line="360" w:lineRule="auto"/>
        <w:rPr>
          <w:ins w:id="72" w:author="Gib Hemani" w:date="2014-06-05T19:00:00Z"/>
        </w:rPr>
      </w:pPr>
      <w:ins w:id="73" w:author="Gib Hemani" w:date="2014-06-05T18:39:00Z">
        <w:r>
          <w:t xml:space="preserve">Often a particular </w:t>
        </w:r>
        <w:r w:rsidR="0072791F">
          <w:t xml:space="preserve">genetic variant may lead to </w:t>
        </w:r>
      </w:ins>
      <w:ins w:id="74" w:author="Gib Hemani" w:date="2014-06-05T19:02:00Z">
        <w:r w:rsidR="00743974">
          <w:t>an intermediate</w:t>
        </w:r>
      </w:ins>
      <w:ins w:id="75" w:author="Gib Hemani" w:date="2014-06-05T18:39:00Z">
        <w:r w:rsidR="0072791F">
          <w:t xml:space="preserve"> </w:t>
        </w:r>
      </w:ins>
      <w:ins w:id="76" w:author="Gib Hemani" w:date="2014-06-05T19:02:00Z">
        <w:r w:rsidR="00743974">
          <w:t>phenotype whose biological function may not be reliable captured when indirectly measured.</w:t>
        </w:r>
      </w:ins>
      <w:ins w:id="77" w:author="Gib Hemani" w:date="2014-06-05T18:47:00Z">
        <w:r w:rsidR="0072791F">
          <w:t xml:space="preserve"> </w:t>
        </w:r>
      </w:ins>
      <w:ins w:id="78" w:author="Gib Hemani" w:date="2014-06-05T18:49:00Z">
        <w:r w:rsidR="00383CC5">
          <w:t xml:space="preserve">For example, </w:t>
        </w:r>
      </w:ins>
      <w:ins w:id="79" w:author="Gib Hemani" w:date="2014-06-05T18:50:00Z">
        <w:r w:rsidR="00383CC5">
          <w:t>antioxidants are thought to lower risk of coronary heart disease</w:t>
        </w:r>
      </w:ins>
      <w:ins w:id="80" w:author="Gib Hemani" w:date="2014-06-05T18:53:00Z">
        <w:r w:rsidR="00383CC5">
          <w:t xml:space="preserve"> (CHD)</w:t>
        </w:r>
      </w:ins>
      <w:ins w:id="81" w:author="Gib Hemani" w:date="2014-06-05T18:51:00Z">
        <w:r w:rsidR="00383CC5">
          <w:t xml:space="preserve">, so increasing circulating levels of extracellular superoxide dismutase (EC-SOD, a scavenger of superoxide anions) might be hypothesised to decrease </w:t>
        </w:r>
      </w:ins>
      <w:ins w:id="82" w:author="Gib Hemani" w:date="2014-06-05T18:53:00Z">
        <w:r w:rsidR="00383CC5">
          <w:t xml:space="preserve">CHD risk. </w:t>
        </w:r>
      </w:ins>
      <w:ins w:id="83" w:author="Gib Hemani" w:date="2014-06-05T18:54:00Z">
        <w:r w:rsidR="00383CC5">
          <w:t>However, MR studies have shown that genetic variants associated with higher circulating EC-SOD actually increase CHD risk.</w:t>
        </w:r>
      </w:ins>
      <w:ins w:id="84" w:author="Gib Hemani" w:date="2014-06-05T18:56:00Z">
        <w:r w:rsidR="00383CC5">
          <w:rPr>
            <w:rStyle w:val="EndnoteReference"/>
          </w:rPr>
          <w:endnoteReference w:id="35"/>
        </w:r>
      </w:ins>
      <w:ins w:id="87" w:author="Gib Hemani" w:date="2014-06-05T18:54:00Z">
        <w:r w:rsidR="00383CC5">
          <w:t xml:space="preserve"> </w:t>
        </w:r>
      </w:ins>
      <w:ins w:id="88" w:author="Gib Hemani" w:date="2014-06-05T18:57:00Z">
        <w:r w:rsidR="00383CC5">
          <w:t xml:space="preserve">An explanation for this apparent paradox is that circulating levels of EC-SOD </w:t>
        </w:r>
      </w:ins>
      <w:ins w:id="89" w:author="Gib Hemani" w:date="2014-06-05T18:59:00Z">
        <w:r w:rsidR="00383CC5">
          <w:t xml:space="preserve">may </w:t>
        </w:r>
      </w:ins>
      <w:ins w:id="90" w:author="Gib Hemani" w:date="2014-06-05T18:57:00Z">
        <w:r w:rsidR="00383CC5">
          <w:t>actually increase only when they are moving away from arterial walls, thus the</w:t>
        </w:r>
      </w:ins>
      <w:ins w:id="91" w:author="Gib Hemani" w:date="2014-06-05T18:59:00Z">
        <w:r w:rsidR="00383CC5">
          <w:t xml:space="preserve"> </w:t>
        </w:r>
        <w:r w:rsidR="00383CC5">
          <w:rPr>
            <w:i/>
          </w:rPr>
          <w:t>in situ</w:t>
        </w:r>
      </w:ins>
      <w:ins w:id="92" w:author="Gib Hemani" w:date="2014-06-05T18:57:00Z">
        <w:r w:rsidR="00383CC5">
          <w:t xml:space="preserve"> anti-oxidative activity </w:t>
        </w:r>
      </w:ins>
      <w:ins w:id="93" w:author="Gib Hemani" w:date="2014-06-05T18:59:00Z">
        <w:r w:rsidR="00383CC5">
          <w:t>is reduced.</w:t>
        </w:r>
      </w:ins>
      <w:ins w:id="94" w:author="Gib Hemani" w:date="2014-06-05T19:01:00Z">
        <w:r w:rsidR="00743974">
          <w:t xml:space="preserve"> In order for MR to be used effectively in mediation, a clear biological interpretation of the relationship between intermediate phenotypes and disease outcomes is important.</w:t>
        </w:r>
      </w:ins>
    </w:p>
    <w:p w14:paraId="640991C1" w14:textId="77777777" w:rsidR="00743974" w:rsidRDefault="00743974" w:rsidP="00DF0C72">
      <w:pPr>
        <w:spacing w:after="0" w:line="360" w:lineRule="auto"/>
        <w:rPr>
          <w:ins w:id="95" w:author="Gib Hemani" w:date="2014-06-05T18:39:00Z"/>
        </w:rPr>
      </w:pPr>
    </w:p>
    <w:p w14:paraId="7DFAD539" w14:textId="649001F5" w:rsidR="00117340" w:rsidRDefault="00812398" w:rsidP="00DF0C72">
      <w:pPr>
        <w:spacing w:after="0" w:line="360" w:lineRule="auto"/>
        <w:rPr>
          <w:ins w:id="96" w:author="Gib Hemani" w:date="2014-06-05T17:38:00Z"/>
        </w:rPr>
      </w:pPr>
      <w:r w:rsidRPr="00DE3A26">
        <w:t xml:space="preserve">In some situations genetic variants </w:t>
      </w:r>
      <w:r w:rsidR="00C40F96" w:rsidRPr="00DE3A26">
        <w:t xml:space="preserve">tend to be associated with </w:t>
      </w:r>
      <w:r w:rsidR="00562873" w:rsidRPr="00DE3A26">
        <w:t>multiple</w:t>
      </w:r>
      <w:r w:rsidR="00C40F96" w:rsidRPr="00DE3A26">
        <w:t xml:space="preserve"> intermediate phenotype, and</w:t>
      </w:r>
      <w:r w:rsidR="00E05C82" w:rsidRPr="00DE3A26">
        <w:t xml:space="preserve"> estimating the causal effect of one particular intermediate phenotype is problematic. </w:t>
      </w:r>
      <w:r w:rsidR="00562873" w:rsidRPr="00DE3A26">
        <w:t>For example,</w:t>
      </w:r>
      <w:ins w:id="97" w:author="Gib Hemani" w:date="2014-06-05T19:14:00Z">
        <w:r w:rsidR="00ED3E85">
          <w:t xml:space="preserve"> many</w:t>
        </w:r>
      </w:ins>
      <w:r w:rsidR="00562873" w:rsidRPr="00DE3A26">
        <w:t xml:space="preserve"> c</w:t>
      </w:r>
      <w:r w:rsidR="00E05C82" w:rsidRPr="00DE3A26">
        <w:t>ategories of blood lipids</w:t>
      </w:r>
      <w:ins w:id="98" w:author="Gib Hemani" w:date="2014-06-05T19:14:00Z">
        <w:r w:rsidR="00ED3E85">
          <w:t xml:space="preserve"> such as various fractions of HDL cholesterol and triglycerides are observationally</w:t>
        </w:r>
      </w:ins>
      <w:r w:rsidR="00E05C82" w:rsidRPr="00DE3A26">
        <w:t xml:space="preserve"> associated with coronary heart disease,</w:t>
      </w:r>
      <w:ins w:id="99" w:author="Gib Hemani" w:date="2014-06-05T19:15:00Z">
        <w:r w:rsidR="00ED3E85">
          <w:t xml:space="preserve"> but they are also highly (inversely) correlated, and observational studies cannot reliably</w:t>
        </w:r>
      </w:ins>
      <w:ins w:id="100" w:author="Gib Hemani" w:date="2014-06-05T19:16:00Z">
        <w:r w:rsidR="00ED3E85">
          <w:t xml:space="preserve"> separate their effects.</w:t>
        </w:r>
      </w:ins>
      <w:del w:id="101" w:author="Gib Hemani" w:date="2014-06-05T19:16:00Z">
        <w:r w:rsidR="00E05C82" w:rsidRPr="00DE3A26" w:rsidDel="00ED3E85">
          <w:delText xml:space="preserve"> </w:delText>
        </w:r>
        <w:r w:rsidR="009764AA" w:rsidRPr="00DE3A26" w:rsidDel="00ED3E85">
          <w:delText>but</w:delText>
        </w:r>
        <w:r w:rsidR="00E05C82" w:rsidRPr="00DE3A26" w:rsidDel="00ED3E85">
          <w:delText xml:space="preserve"> HDL cholesterol and triglycerides, which are highly inversely correlated cannot be reliably separated using observational studies</w:delText>
        </w:r>
      </w:del>
      <w:r w:rsidR="0066705B" w:rsidRPr="00DE3A26">
        <w:rPr>
          <w:rStyle w:val="EndnoteReference"/>
        </w:rPr>
        <w:endnoteReference w:id="36"/>
      </w:r>
      <w:r w:rsidR="00E05C82" w:rsidRPr="00DE3A26">
        <w:t xml:space="preserve">. </w:t>
      </w:r>
      <w:ins w:id="102" w:author="Gib Hemani" w:date="2014-06-05T19:16:00Z">
        <w:r w:rsidR="00ED3E85">
          <w:t>Many of the genetic variants related HDL-C and triglycerides, of which there are many, associate with both</w:t>
        </w:r>
      </w:ins>
      <w:ins w:id="103" w:author="Gib Hemani" w:date="2014-06-05T19:17:00Z">
        <w:r w:rsidR="00ED3E85">
          <w:t xml:space="preserve"> measures</w:t>
        </w:r>
      </w:ins>
      <w:ins w:id="104" w:author="Gib Hemani" w:date="2014-06-05T19:20:00Z">
        <w:r w:rsidR="00895CB3">
          <w:t>.</w:t>
        </w:r>
      </w:ins>
      <w:del w:id="105" w:author="Gib Hemani" w:date="2014-06-05T19:17:00Z">
        <w:r w:rsidR="00E05C82" w:rsidRPr="00DE3A26" w:rsidDel="00ED3E85">
          <w:delText>The large number of genetic variants related to HDL-C and triglycerides generally associate with both</w:delText>
        </w:r>
      </w:del>
      <w:r w:rsidR="0066705B" w:rsidRPr="00DE3A26">
        <w:rPr>
          <w:rStyle w:val="EndnoteReference"/>
        </w:rPr>
        <w:endnoteReference w:id="37"/>
      </w:r>
      <w:r w:rsidR="00080AE7" w:rsidRPr="00DE3A26">
        <w:t xml:space="preserve"> </w:t>
      </w:r>
      <w:ins w:id="106" w:author="Gib Hemani" w:date="2014-06-05T19:19:00Z">
        <w:r w:rsidR="00ED3E85">
          <w:t>Whereas factorial MR can be applied to multi-phenotype relationships</w:t>
        </w:r>
      </w:ins>
      <w:ins w:id="107" w:author="Gib Hemani" w:date="2014-06-05T19:20:00Z">
        <w:r w:rsidR="00895CB3">
          <w:t xml:space="preserve"> when the genetic effects influence each phenotype distinctly</w:t>
        </w:r>
      </w:ins>
      <w:ins w:id="108" w:author="Gib Hemani" w:date="2014-06-05T19:19:00Z">
        <w:r w:rsidR="00ED3E85">
          <w:t xml:space="preserve">, </w:t>
        </w:r>
      </w:ins>
      <w:ins w:id="109" w:author="Gib Hemani" w:date="2014-06-05T19:20:00Z">
        <w:r w:rsidR="00895CB3">
          <w:t>in this example this is not possible because constructing an instrument that purely relates to one phenotype is problematic.</w:t>
        </w:r>
      </w:ins>
      <w:ins w:id="110" w:author="Gib Hemani" w:date="2014-06-05T19:21:00Z">
        <w:r w:rsidR="00895CB3">
          <w:t xml:space="preserve"> This is an example of a demonstrable case of type I </w:t>
        </w:r>
      </w:ins>
      <w:proofErr w:type="spellStart"/>
      <w:ins w:id="111" w:author="Gib Hemani" w:date="2014-06-05T19:22:00Z">
        <w:r w:rsidR="00895CB3">
          <w:t>pleiotropy</w:t>
        </w:r>
        <w:proofErr w:type="spellEnd"/>
        <w:r w:rsidR="00895CB3">
          <w:t xml:space="preserve"> (</w:t>
        </w:r>
      </w:ins>
      <w:ins w:id="112" w:author="Gib Hemani" w:date="2014-06-05T19:23:00Z">
        <w:r w:rsidR="00895CB3">
          <w:t>Box 2).</w:t>
        </w:r>
      </w:ins>
      <w:ins w:id="113" w:author="Gib Hemani" w:date="2014-06-05T19:20:00Z">
        <w:r w:rsidR="00895CB3">
          <w:t xml:space="preserve"> </w:t>
        </w:r>
      </w:ins>
      <w:ins w:id="114" w:author="Gib Hemani" w:date="2014-06-05T19:23:00Z">
        <w:r w:rsidR="00895CB3">
          <w:t>A first step towards this problem is to use regression methods to attempt to separate the effects</w:t>
        </w:r>
      </w:ins>
      <w:del w:id="115" w:author="Gib Hemani" w:date="2014-06-05T19:19:00Z">
        <w:r w:rsidR="00080AE7" w:rsidRPr="00DE3A26" w:rsidDel="00ED3E85">
          <w:delText>and thus</w:delText>
        </w:r>
      </w:del>
      <w:del w:id="116" w:author="Gib Hemani" w:date="2014-06-05T19:18:00Z">
        <w:r w:rsidR="00080AE7" w:rsidRPr="00DE3A26" w:rsidDel="00ED3E85">
          <w:delText xml:space="preserve"> genetic instruments created with multiple variants do not purely relate to one of the two lipids</w:delText>
        </w:r>
      </w:del>
      <w:del w:id="117" w:author="Gib Hemani" w:date="2014-06-05T19:21:00Z">
        <w:r w:rsidR="00080AE7" w:rsidRPr="00DE3A26" w:rsidDel="00895CB3">
          <w:delText xml:space="preserve">. </w:delText>
        </w:r>
      </w:del>
      <w:ins w:id="118" w:author="Gib Hemani" w:date="2014-06-05T19:23:00Z">
        <w:r w:rsidR="00895CB3">
          <w:t xml:space="preserve">, and </w:t>
        </w:r>
      </w:ins>
      <w:ins w:id="119" w:author="Gib Hemani" w:date="2014-06-05T19:24:00Z">
        <w:r w:rsidR="00895CB3">
          <w:t>two</w:t>
        </w:r>
      </w:ins>
      <w:del w:id="120" w:author="Gib Hemani" w:date="2014-06-05T19:23:00Z">
        <w:r w:rsidR="00080AE7" w:rsidRPr="00DE3A26" w:rsidDel="00895CB3">
          <w:delText xml:space="preserve">In this context regression methods can be applied to attempt to separate the effects; </w:delText>
        </w:r>
      </w:del>
      <w:del w:id="121" w:author="Gib Hemani" w:date="2014-06-05T19:24:00Z">
        <w:r w:rsidR="00080AE7" w:rsidRPr="00DE3A26" w:rsidDel="00895CB3">
          <w:delText>two</w:delText>
        </w:r>
      </w:del>
      <w:r w:rsidR="00080AE7" w:rsidRPr="00DE3A26">
        <w:t xml:space="preserve"> independent studies utilizing this approach </w:t>
      </w:r>
      <w:ins w:id="122" w:author="Gib Hemani" w:date="2014-06-05T19:24:00Z">
        <w:r w:rsidR="00895CB3">
          <w:t xml:space="preserve">have recently </w:t>
        </w:r>
      </w:ins>
      <w:r w:rsidR="00080AE7" w:rsidRPr="00DE3A26">
        <w:t>suggested that the causal influence of triglycerides was robust, whereas the apparent protective effect of HDL-C was not</w:t>
      </w:r>
      <w:r w:rsidR="0066705B" w:rsidRPr="00DE3A26">
        <w:rPr>
          <w:rStyle w:val="EndnoteReference"/>
        </w:rPr>
        <w:endnoteReference w:id="38"/>
      </w:r>
      <w:r w:rsidR="0066705B" w:rsidRPr="00DE3A26">
        <w:t xml:space="preserve"> </w:t>
      </w:r>
      <w:r w:rsidR="0066705B" w:rsidRPr="00DE3A26">
        <w:rPr>
          <w:rStyle w:val="EndnoteReference"/>
        </w:rPr>
        <w:endnoteReference w:id="39"/>
      </w:r>
      <w:r w:rsidR="00080AE7" w:rsidRPr="00DE3A26">
        <w:t>.</w:t>
      </w:r>
      <w:r w:rsidR="00FA24A9" w:rsidRPr="00DE3A26">
        <w:t xml:space="preserve"> </w:t>
      </w:r>
      <w:del w:id="123" w:author="Gib Hemani" w:date="2014-06-05T19:24:00Z">
        <w:r w:rsidR="00FA24A9" w:rsidRPr="00DE3A26" w:rsidDel="00895CB3">
          <w:delText xml:space="preserve">Unlike in the situation with factorial Mendelian randomization there is a dependence on attempting to statistically separate effects, which reintroduces problems in conventional observational studies. </w:delText>
        </w:r>
      </w:del>
      <w:r w:rsidR="00FA24A9" w:rsidRPr="00DE3A26">
        <w:t xml:space="preserve">Both the appropriateness of different statistical approaches and whether reliable answers can be obtained in the multiphenotype context remain areas of active investigation. </w:t>
      </w:r>
    </w:p>
    <w:p w14:paraId="0C22DF15" w14:textId="5624C7FF" w:rsidR="00F65C3C" w:rsidDel="00C23649" w:rsidRDefault="00F65C3C" w:rsidP="00DF0C72">
      <w:pPr>
        <w:spacing w:after="0" w:line="360" w:lineRule="auto"/>
        <w:rPr>
          <w:del w:id="124" w:author="Gib Hemani" w:date="2014-06-05T17:39:00Z"/>
        </w:rPr>
      </w:pPr>
    </w:p>
    <w:p w14:paraId="1AD2FA00" w14:textId="77777777" w:rsidR="00117340" w:rsidRPr="00DE3A26" w:rsidRDefault="00117340" w:rsidP="00DF0C72">
      <w:pPr>
        <w:spacing w:after="0" w:line="360" w:lineRule="auto"/>
      </w:pPr>
    </w:p>
    <w:p w14:paraId="2ACD8314" w14:textId="77777777" w:rsidR="00117340" w:rsidRPr="000C3215" w:rsidRDefault="00097E12" w:rsidP="00DF0C72">
      <w:pPr>
        <w:pStyle w:val="Heading3"/>
        <w:spacing w:before="0" w:line="360" w:lineRule="auto"/>
        <w:rPr>
          <w:rFonts w:asciiTheme="minorHAnsi" w:hAnsiTheme="minorHAnsi"/>
          <w:i/>
        </w:rPr>
      </w:pPr>
      <w:r w:rsidRPr="000C3215">
        <w:rPr>
          <w:rFonts w:asciiTheme="minorHAnsi" w:hAnsiTheme="minorHAnsi"/>
          <w:i/>
        </w:rPr>
        <w:lastRenderedPageBreak/>
        <w:t>Hypothesis free Mendelian randomization</w:t>
      </w:r>
    </w:p>
    <w:p w14:paraId="292A6F22" w14:textId="77777777" w:rsidR="000C3215" w:rsidRDefault="000C3215" w:rsidP="00DF0C72">
      <w:pPr>
        <w:spacing w:after="0" w:line="360" w:lineRule="auto"/>
      </w:pPr>
    </w:p>
    <w:p w14:paraId="5BF62F29" w14:textId="692D2A6A" w:rsidR="00117340" w:rsidRDefault="00A669EE" w:rsidP="00DF0C72">
      <w:pPr>
        <w:spacing w:after="0" w:line="360" w:lineRule="auto"/>
        <w:rPr>
          <w:b/>
        </w:rPr>
      </w:pPr>
      <w:r>
        <w:t xml:space="preserve">The majority of MR studies have been focused on testing hypotheses that arose from associations between traits seen in observational studies. But is this only the tip of the iceberg? </w:t>
      </w:r>
      <w:ins w:id="125" w:author="Gib Hemani" w:date="2014-06-05T19:27:00Z">
        <w:r w:rsidR="00854F87">
          <w:t>An illustrative example of there being vastly more potential associations</w:t>
        </w:r>
      </w:ins>
      <w:ins w:id="126" w:author="Gib Hemani" w:date="2014-06-05T19:28:00Z">
        <w:r w:rsidR="00854F87">
          <w:t xml:space="preserve"> than those already </w:t>
        </w:r>
      </w:ins>
      <w:ins w:id="127" w:author="Gib Hemani" w:date="2014-06-05T19:30:00Z">
        <w:r w:rsidR="0037200F">
          <w:t>known</w:t>
        </w:r>
      </w:ins>
      <w:ins w:id="128" w:author="Gib Hemani" w:date="2014-06-05T19:28:00Z">
        <w:r w:rsidR="00854F87">
          <w:t xml:space="preserve"> was presented by </w:t>
        </w:r>
      </w:ins>
      <w:ins w:id="129" w:author="Gib Hemani" w:date="2014-06-05T19:29:00Z">
        <w:r w:rsidR="00854F87">
          <w:t>Blair et al, who after</w:t>
        </w:r>
      </w:ins>
      <w:del w:id="130" w:author="Gib Hemani" w:date="2014-06-05T19:27:00Z">
        <w:r w:rsidDel="00854F87">
          <w:delText>A</w:delText>
        </w:r>
      </w:del>
      <w:r>
        <w:t xml:space="preserve"> </w:t>
      </w:r>
      <w:del w:id="131" w:author="Gib Hemani" w:date="2014-06-05T19:29:00Z">
        <w:r w:rsidDel="00854F87">
          <w:delText xml:space="preserve">study </w:delText>
        </w:r>
      </w:del>
      <w:r>
        <w:t xml:space="preserve">mining the </w:t>
      </w:r>
      <w:ins w:id="132" w:author="Gib Hemani" w:date="2014-06-05T19:29:00Z">
        <w:r w:rsidR="00854F87">
          <w:t xml:space="preserve">medical </w:t>
        </w:r>
      </w:ins>
      <w:r>
        <w:t>records of 110 million patients uncovered 2909 associations between Mendelian diseases and complex traits, the majority of which were previously unreported</w:t>
      </w:r>
      <w:r>
        <w:rPr>
          <w:rStyle w:val="EndnoteReference"/>
        </w:rPr>
        <w:endnoteReference w:id="40"/>
      </w:r>
      <w:r>
        <w:t>. As high-throughput ‘omics technologies continue to reduce in price, datasets with comprehensive genotyping and phenotyping are destined to grow, and in principle it should be possible to construct instruments for many exposures and through data mining obtain evidence regarding outcomes caused by these exposures</w:t>
      </w:r>
      <w:r w:rsidR="00FA4036">
        <w:fldChar w:fldCharType="begin"/>
      </w:r>
      <w:r w:rsidR="00FA4036">
        <w:instrText xml:space="preserve"> NOTEREF _Ref387739488 \h  \* MERGEFORMAT </w:instrText>
      </w:r>
      <w:r w:rsidR="00FA4036">
        <w:fldChar w:fldCharType="separate"/>
      </w:r>
      <w:r w:rsidRPr="00A669EE">
        <w:rPr>
          <w:vertAlign w:val="superscript"/>
        </w:rPr>
        <w:t>19</w:t>
      </w:r>
      <w:r w:rsidR="00FA4036">
        <w:fldChar w:fldCharType="end"/>
      </w:r>
      <w:r>
        <w:rPr>
          <w:b/>
        </w:rPr>
        <w:t xml:space="preserve">. </w:t>
      </w:r>
      <w:r>
        <w:t xml:space="preserve">More speculatively, generation of instruments from within the data and performance of split-sample or </w:t>
      </w:r>
      <w:proofErr w:type="spellStart"/>
      <w:r>
        <w:t>jackknife</w:t>
      </w:r>
      <w:proofErr w:type="spellEnd"/>
      <w:r>
        <w:t xml:space="preserve"> IV analysis could allow resolution of causal direction within networks of phenotypes without advance specification of which exposure or outcome is being examined</w:t>
      </w:r>
      <w:r>
        <w:rPr>
          <w:rStyle w:val="EndnoteReference"/>
        </w:rPr>
        <w:endnoteReference w:id="41"/>
      </w:r>
      <w:r>
        <w:rPr>
          <w:b/>
        </w:rPr>
        <w:t>.</w:t>
      </w:r>
    </w:p>
    <w:p w14:paraId="0E7C207F" w14:textId="77777777" w:rsidR="00A669EE" w:rsidRPr="00DE3A26" w:rsidRDefault="00A669EE" w:rsidP="00DF0C72">
      <w:pPr>
        <w:spacing w:after="0" w:line="360" w:lineRule="auto"/>
      </w:pPr>
    </w:p>
    <w:p w14:paraId="4AF7717E" w14:textId="77777777" w:rsidR="00117340" w:rsidDel="00DE6260" w:rsidRDefault="00097E12" w:rsidP="00DF0C72">
      <w:pPr>
        <w:pStyle w:val="Heading2"/>
        <w:spacing w:before="0" w:line="360" w:lineRule="auto"/>
        <w:rPr>
          <w:del w:id="133" w:author="Gib Hemani" w:date="2014-06-05T17:15:00Z"/>
          <w:rFonts w:asciiTheme="minorHAnsi" w:hAnsiTheme="minorHAnsi"/>
          <w:sz w:val="22"/>
          <w:szCs w:val="22"/>
        </w:rPr>
      </w:pPr>
      <w:r w:rsidRPr="00DE3A26">
        <w:rPr>
          <w:rFonts w:asciiTheme="minorHAnsi" w:hAnsiTheme="minorHAnsi"/>
          <w:sz w:val="22"/>
          <w:szCs w:val="22"/>
        </w:rPr>
        <w:t>Conclusions</w:t>
      </w:r>
    </w:p>
    <w:p w14:paraId="11C9C1F2" w14:textId="77777777" w:rsidR="000C3215" w:rsidRPr="000C3215" w:rsidRDefault="000C3215">
      <w:pPr>
        <w:pStyle w:val="Heading2"/>
        <w:spacing w:before="0" w:line="360" w:lineRule="auto"/>
        <w:pPrChange w:id="134" w:author="Gib Hemani" w:date="2014-06-05T17:15:00Z">
          <w:pPr/>
        </w:pPrChange>
      </w:pPr>
    </w:p>
    <w:p w14:paraId="04222C39" w14:textId="77777777" w:rsidR="001B3010" w:rsidRDefault="001B3010" w:rsidP="001B3010">
      <w:pPr>
        <w:spacing w:after="0" w:line="360" w:lineRule="auto"/>
      </w:pPr>
      <w:r>
        <w:t xml:space="preserve">Resolving observational correlations into causal relationships is an elusive problem at the heart of biological understanding, pharmaceutical development, prevention of disease and medical practice. MR is a statistically robust method that can support this endeavour, and its scope for application widens as the cost of data generation continues to reduce. </w:t>
      </w:r>
    </w:p>
    <w:p w14:paraId="2E0728E0" w14:textId="77777777" w:rsidR="00F12402" w:rsidRPr="00DE3A26" w:rsidRDefault="00F12402" w:rsidP="00DF0C72">
      <w:pPr>
        <w:spacing w:after="0" w:line="360" w:lineRule="auto"/>
      </w:pPr>
    </w:p>
    <w:p w14:paraId="63B7EC9E" w14:textId="77777777" w:rsidR="00117340" w:rsidRPr="00DE3A26" w:rsidRDefault="00E16B66" w:rsidP="00DF0C72">
      <w:pPr>
        <w:pStyle w:val="Heading2"/>
        <w:spacing w:before="0" w:line="360" w:lineRule="auto"/>
        <w:rPr>
          <w:rFonts w:asciiTheme="minorHAnsi" w:hAnsiTheme="minorHAnsi"/>
          <w:sz w:val="22"/>
          <w:szCs w:val="22"/>
        </w:rPr>
      </w:pPr>
      <w:r w:rsidRPr="00DE3A26">
        <w:rPr>
          <w:rFonts w:asciiTheme="minorHAnsi" w:hAnsiTheme="minorHAnsi"/>
          <w:sz w:val="22"/>
          <w:szCs w:val="22"/>
        </w:rPr>
        <w:t>Acknowledgements</w:t>
      </w:r>
    </w:p>
    <w:p w14:paraId="21FD6209" w14:textId="77777777" w:rsidR="002D00E2" w:rsidRPr="00DE3A26" w:rsidRDefault="00E16B66" w:rsidP="00DF0C72">
      <w:pPr>
        <w:spacing w:line="360" w:lineRule="auto"/>
      </w:pPr>
      <w:r w:rsidRPr="00DE3A26">
        <w:t>Thanks to Professor Sheila Bird who (in 2002) suggested the term “factorial Mendelian randomization” and to Dr Tom Palmer who suggested the term “multiphe</w:t>
      </w:r>
      <w:r w:rsidR="00471BB3" w:rsidRPr="00DE3A26">
        <w:t>n</w:t>
      </w:r>
      <w:r w:rsidRPr="00DE3A26">
        <w:t>otype Mendelian randomization”</w:t>
      </w:r>
    </w:p>
    <w:p w14:paraId="10A6B7AF" w14:textId="77777777" w:rsidR="002D00E2" w:rsidRPr="00DE3A26" w:rsidRDefault="002D00E2" w:rsidP="002B0631">
      <w:pPr>
        <w:spacing w:after="0" w:line="360" w:lineRule="auto"/>
      </w:pPr>
      <w:r w:rsidRPr="00DE3A26">
        <w:br w:type="page"/>
      </w:r>
    </w:p>
    <w:p w14:paraId="66E161D4" w14:textId="77777777" w:rsidR="00F27A81" w:rsidRDefault="00F27A81" w:rsidP="00A56682">
      <w:pPr>
        <w:pStyle w:val="Caption"/>
      </w:pPr>
      <w:bookmarkStart w:id="135" w:name="_Ref261391541"/>
      <w:r>
        <w:lastRenderedPageBreak/>
        <w:t xml:space="preserve">Table </w:t>
      </w:r>
      <w:r w:rsidR="008C58D7">
        <w:fldChar w:fldCharType="begin"/>
      </w:r>
      <w:r>
        <w:instrText xml:space="preserve"> SEQ Table \* ARABIC </w:instrText>
      </w:r>
      <w:r w:rsidR="008C58D7">
        <w:fldChar w:fldCharType="separate"/>
      </w:r>
      <w:r w:rsidR="00990928">
        <w:rPr>
          <w:noProof/>
        </w:rPr>
        <w:t>1</w:t>
      </w:r>
      <w:r w:rsidR="008C58D7">
        <w:fldChar w:fldCharType="end"/>
      </w:r>
      <w:bookmarkEnd w:id="135"/>
      <w:r>
        <w:t>: Examples of Mendelian randomisation</w:t>
      </w:r>
    </w:p>
    <w:tbl>
      <w:tblPr>
        <w:tblStyle w:val="LightShading-Accent11"/>
        <w:tblW w:w="9268" w:type="dxa"/>
        <w:tblLook w:val="04A0" w:firstRow="1" w:lastRow="0" w:firstColumn="1" w:lastColumn="0" w:noHBand="0" w:noVBand="1"/>
      </w:tblPr>
      <w:tblGrid>
        <w:gridCol w:w="1604"/>
        <w:gridCol w:w="2458"/>
        <w:gridCol w:w="2458"/>
        <w:gridCol w:w="2748"/>
      </w:tblGrid>
      <w:tr w:rsidR="004979AD" w14:paraId="0DADF797" w14:textId="77777777" w:rsidTr="00497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6F72F720" w14:textId="77777777" w:rsidR="004979AD" w:rsidRDefault="004979AD" w:rsidP="00F27A81">
            <w:pPr>
              <w:pStyle w:val="Caption"/>
            </w:pPr>
            <w:r>
              <w:t>Type</w:t>
            </w:r>
          </w:p>
        </w:tc>
        <w:tc>
          <w:tcPr>
            <w:tcW w:w="2458" w:type="dxa"/>
          </w:tcPr>
          <w:p w14:paraId="287F8328" w14:textId="77777777" w:rsidR="004979AD" w:rsidRDefault="004979AD" w:rsidP="00F27A81">
            <w:pPr>
              <w:pStyle w:val="Caption"/>
              <w:cnfStyle w:val="100000000000" w:firstRow="1" w:lastRow="0" w:firstColumn="0" w:lastColumn="0" w:oddVBand="0" w:evenVBand="0" w:oddHBand="0" w:evenHBand="0" w:firstRowFirstColumn="0" w:firstRowLastColumn="0" w:lastRowFirstColumn="0" w:lastRowLastColumn="0"/>
            </w:pPr>
            <w:r>
              <w:t>Exposure</w:t>
            </w:r>
            <w:r w:rsidR="001F1CFD">
              <w:t xml:space="preserve"> / trait</w:t>
            </w:r>
          </w:p>
        </w:tc>
        <w:tc>
          <w:tcPr>
            <w:tcW w:w="2458" w:type="dxa"/>
          </w:tcPr>
          <w:p w14:paraId="3ED76B2D" w14:textId="77777777" w:rsidR="004979AD" w:rsidRDefault="004979AD" w:rsidP="00F27A81">
            <w:pPr>
              <w:pStyle w:val="Caption"/>
              <w:cnfStyle w:val="100000000000" w:firstRow="1" w:lastRow="0" w:firstColumn="0" w:lastColumn="0" w:oddVBand="0" w:evenVBand="0" w:oddHBand="0" w:evenHBand="0" w:firstRowFirstColumn="0" w:firstRowLastColumn="0" w:lastRowFirstColumn="0" w:lastRowLastColumn="0"/>
            </w:pPr>
            <w:r>
              <w:t>Disease / outcome</w:t>
            </w:r>
          </w:p>
        </w:tc>
        <w:tc>
          <w:tcPr>
            <w:tcW w:w="2748" w:type="dxa"/>
          </w:tcPr>
          <w:p w14:paraId="6937686C" w14:textId="77777777" w:rsidR="00E40D4D" w:rsidRDefault="00ED1DA4" w:rsidP="00E40D4D">
            <w:pPr>
              <w:pStyle w:val="Caption"/>
              <w:cnfStyle w:val="100000000000" w:firstRow="1" w:lastRow="0" w:firstColumn="0" w:lastColumn="0" w:oddVBand="0" w:evenVBand="0" w:oddHBand="0" w:evenHBand="0" w:firstRowFirstColumn="0" w:firstRowLastColumn="0" w:lastRowFirstColumn="0" w:lastRowLastColumn="0"/>
            </w:pPr>
            <w:r>
              <w:t>Conclusion</w:t>
            </w:r>
          </w:p>
        </w:tc>
      </w:tr>
      <w:tr w:rsidR="004979AD" w14:paraId="66B06383" w14:textId="77777777" w:rsidTr="0049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66001519" w14:textId="77777777" w:rsidR="002B0E3B" w:rsidRDefault="002B0E3B" w:rsidP="00F27A81">
            <w:pPr>
              <w:pStyle w:val="Caption"/>
            </w:pPr>
          </w:p>
          <w:p w14:paraId="2C365798" w14:textId="77777777" w:rsidR="002B0E3B" w:rsidRDefault="002B0E3B" w:rsidP="00F27A81">
            <w:pPr>
              <w:pStyle w:val="Caption"/>
            </w:pPr>
          </w:p>
          <w:p w14:paraId="3BCB3132" w14:textId="77777777" w:rsidR="004979AD" w:rsidRDefault="002B0E3B" w:rsidP="00F27A81">
            <w:pPr>
              <w:pStyle w:val="Caption"/>
            </w:pPr>
            <w:r>
              <w:t>Biomarkers</w:t>
            </w:r>
            <w:r w:rsidDel="002B0E3B">
              <w:t xml:space="preserve"> </w:t>
            </w:r>
          </w:p>
        </w:tc>
        <w:tc>
          <w:tcPr>
            <w:tcW w:w="2458" w:type="dxa"/>
          </w:tcPr>
          <w:p w14:paraId="7D2B0FDF" w14:textId="77777777" w:rsidR="004979AD" w:rsidRPr="00106177" w:rsidRDefault="00E70552" w:rsidP="00F27A81">
            <w:pPr>
              <w:pStyle w:val="Caption"/>
              <w:keepNext/>
              <w:keepLines/>
              <w:spacing w:before="480"/>
              <w:outlineLvl w:val="0"/>
              <w:cnfStyle w:val="000000100000" w:firstRow="0" w:lastRow="0" w:firstColumn="0" w:lastColumn="0" w:oddVBand="0" w:evenVBand="0" w:oddHBand="1" w:evenHBand="0" w:firstRowFirstColumn="0" w:firstRowLastColumn="0" w:lastRowFirstColumn="0" w:lastRowLastColumn="0"/>
              <w:rPr>
                <w:b w:val="0"/>
              </w:rPr>
            </w:pPr>
            <w:r w:rsidRPr="00E70552">
              <w:rPr>
                <w:b w:val="0"/>
              </w:rPr>
              <w:t>CRP</w:t>
            </w:r>
          </w:p>
        </w:tc>
        <w:tc>
          <w:tcPr>
            <w:tcW w:w="2458" w:type="dxa"/>
          </w:tcPr>
          <w:p w14:paraId="780CCD80" w14:textId="77777777" w:rsidR="004979AD" w:rsidRPr="00106177" w:rsidRDefault="00E70552" w:rsidP="00F27A81">
            <w:pPr>
              <w:pStyle w:val="Caption"/>
              <w:keepNext/>
              <w:keepLines/>
              <w:spacing w:before="480"/>
              <w:outlineLvl w:val="0"/>
              <w:cnfStyle w:val="000000100000" w:firstRow="0" w:lastRow="0" w:firstColumn="0" w:lastColumn="0" w:oddVBand="0" w:evenVBand="0" w:oddHBand="1" w:evenHBand="0" w:firstRowFirstColumn="0" w:firstRowLastColumn="0" w:lastRowFirstColumn="0" w:lastRowLastColumn="0"/>
              <w:rPr>
                <w:b w:val="0"/>
              </w:rPr>
            </w:pPr>
            <w:r w:rsidRPr="00E70552">
              <w:rPr>
                <w:b w:val="0"/>
              </w:rPr>
              <w:t>Coronary heart disease</w:t>
            </w:r>
          </w:p>
        </w:tc>
        <w:tc>
          <w:tcPr>
            <w:tcW w:w="2748" w:type="dxa"/>
          </w:tcPr>
          <w:p w14:paraId="1E34B27F" w14:textId="2550C8E3" w:rsidR="00E40D4D" w:rsidRDefault="00E70552" w:rsidP="00916C29">
            <w:pPr>
              <w:pStyle w:val="Caption"/>
              <w:keepNext/>
              <w:keepLines/>
              <w:spacing w:before="480"/>
              <w:outlineLvl w:val="0"/>
              <w:cnfStyle w:val="000000100000" w:firstRow="0" w:lastRow="0" w:firstColumn="0" w:lastColumn="0" w:oddVBand="0" w:evenVBand="0" w:oddHBand="1" w:evenHBand="0" w:firstRowFirstColumn="0" w:firstRowLastColumn="0" w:lastRowFirstColumn="0" w:lastRowLastColumn="0"/>
              <w:rPr>
                <w:b w:val="0"/>
              </w:rPr>
            </w:pPr>
            <w:r w:rsidRPr="00E70552">
              <w:rPr>
                <w:b w:val="0"/>
              </w:rPr>
              <w:t xml:space="preserve">Observational association between CRP and coronary heart disease is a result of confounding </w:t>
            </w:r>
            <w:r w:rsidR="00ED1DA4">
              <w:rPr>
                <w:b w:val="0"/>
              </w:rPr>
              <w:t>and/</w:t>
            </w:r>
            <w:del w:id="136" w:author="Gib Hemani" w:date="2014-06-05T17:20:00Z">
              <w:r w:rsidR="00ED1DA4" w:rsidDel="00916C29">
                <w:rPr>
                  <w:b w:val="0"/>
                </w:rPr>
                <w:delText xml:space="preserve"> </w:delText>
              </w:r>
            </w:del>
            <w:r w:rsidR="00ED1DA4">
              <w:rPr>
                <w:b w:val="0"/>
              </w:rPr>
              <w:t>or reverse causation</w:t>
            </w:r>
            <w:r w:rsidRPr="00E70552">
              <w:rPr>
                <w:rStyle w:val="EndnoteReference"/>
                <w:b w:val="0"/>
              </w:rPr>
              <w:endnoteReference w:id="42"/>
            </w:r>
          </w:p>
        </w:tc>
      </w:tr>
      <w:tr w:rsidR="002B0E3B" w14:paraId="3200E8D1" w14:textId="77777777" w:rsidTr="004979AD">
        <w:tc>
          <w:tcPr>
            <w:cnfStyle w:val="001000000000" w:firstRow="0" w:lastRow="0" w:firstColumn="1" w:lastColumn="0" w:oddVBand="0" w:evenVBand="0" w:oddHBand="0" w:evenHBand="0" w:firstRowFirstColumn="0" w:firstRowLastColumn="0" w:lastRowFirstColumn="0" w:lastRowLastColumn="0"/>
            <w:tcW w:w="1604" w:type="dxa"/>
          </w:tcPr>
          <w:p w14:paraId="17E68D55" w14:textId="77777777" w:rsidR="002B0E3B" w:rsidRDefault="002B0E3B" w:rsidP="00F27A81">
            <w:pPr>
              <w:pStyle w:val="Caption"/>
            </w:pPr>
          </w:p>
          <w:p w14:paraId="02C8A935" w14:textId="77777777" w:rsidR="009973A5" w:rsidRDefault="009973A5" w:rsidP="00F27A81">
            <w:pPr>
              <w:pStyle w:val="Caption"/>
            </w:pPr>
          </w:p>
          <w:p w14:paraId="671019FD" w14:textId="77777777" w:rsidR="002B0E3B" w:rsidRDefault="002B0E3B" w:rsidP="00F27A81">
            <w:pPr>
              <w:pStyle w:val="Caption"/>
            </w:pPr>
          </w:p>
        </w:tc>
        <w:tc>
          <w:tcPr>
            <w:tcW w:w="2458" w:type="dxa"/>
          </w:tcPr>
          <w:p w14:paraId="6FC1E08B" w14:textId="77777777" w:rsidR="002B0E3B" w:rsidRPr="00E70552" w:rsidRDefault="006C3CA8" w:rsidP="00F27A81">
            <w:pPr>
              <w:pStyle w:val="Caption"/>
              <w:keepNext/>
              <w:keepLines/>
              <w:spacing w:before="480"/>
              <w:outlineLvl w:val="0"/>
              <w:cnfStyle w:val="000000000000" w:firstRow="0" w:lastRow="0" w:firstColumn="0" w:lastColumn="0" w:oddVBand="0" w:evenVBand="0" w:oddHBand="0" w:evenHBand="0" w:firstRowFirstColumn="0" w:firstRowLastColumn="0" w:lastRowFirstColumn="0" w:lastRowLastColumn="0"/>
              <w:rPr>
                <w:b w:val="0"/>
              </w:rPr>
            </w:pPr>
            <w:r>
              <w:rPr>
                <w:b w:val="0"/>
              </w:rPr>
              <w:t>Serum Iron</w:t>
            </w:r>
          </w:p>
        </w:tc>
        <w:tc>
          <w:tcPr>
            <w:tcW w:w="2458" w:type="dxa"/>
          </w:tcPr>
          <w:p w14:paraId="7BD018F9" w14:textId="77777777" w:rsidR="002B0E3B" w:rsidRPr="00E70552" w:rsidRDefault="002B0E3B" w:rsidP="00F27A81">
            <w:pPr>
              <w:pStyle w:val="Caption"/>
              <w:keepNext/>
              <w:keepLines/>
              <w:spacing w:before="480"/>
              <w:outlineLvl w:val="0"/>
              <w:cnfStyle w:val="000000000000" w:firstRow="0" w:lastRow="0" w:firstColumn="0" w:lastColumn="0" w:oddVBand="0" w:evenVBand="0" w:oddHBand="0" w:evenHBand="0" w:firstRowFirstColumn="0" w:firstRowLastColumn="0" w:lastRowFirstColumn="0" w:lastRowLastColumn="0"/>
              <w:rPr>
                <w:b w:val="0"/>
              </w:rPr>
            </w:pPr>
            <w:r>
              <w:rPr>
                <w:b w:val="0"/>
              </w:rPr>
              <w:t>Parkinson’s Disease</w:t>
            </w:r>
          </w:p>
        </w:tc>
        <w:tc>
          <w:tcPr>
            <w:tcW w:w="2748" w:type="dxa"/>
          </w:tcPr>
          <w:p w14:paraId="795AF89F" w14:textId="77777777" w:rsidR="00E40D4D" w:rsidRDefault="002B0E3B" w:rsidP="00DE3A26">
            <w:pPr>
              <w:pStyle w:val="Caption"/>
              <w:keepNext/>
              <w:keepLines/>
              <w:spacing w:before="480"/>
              <w:outlineLvl w:val="0"/>
              <w:cnfStyle w:val="000000000000" w:firstRow="0" w:lastRow="0" w:firstColumn="0" w:lastColumn="0" w:oddVBand="0" w:evenVBand="0" w:oddHBand="0" w:evenHBand="0" w:firstRowFirstColumn="0" w:firstRowLastColumn="0" w:lastRowFirstColumn="0" w:lastRowLastColumn="0"/>
              <w:rPr>
                <w:b w:val="0"/>
              </w:rPr>
            </w:pPr>
            <w:r>
              <w:rPr>
                <w:b w:val="0"/>
              </w:rPr>
              <w:t>Highe</w:t>
            </w:r>
            <w:r w:rsidR="00DE3A26">
              <w:rPr>
                <w:b w:val="0"/>
              </w:rPr>
              <w:t>r</w:t>
            </w:r>
            <w:r>
              <w:rPr>
                <w:b w:val="0"/>
              </w:rPr>
              <w:t xml:space="preserve"> serum iron levels lower the risk of Parkinson’s Disease</w:t>
            </w:r>
            <w:r>
              <w:rPr>
                <w:rStyle w:val="EndnoteReference"/>
                <w:b w:val="0"/>
              </w:rPr>
              <w:endnoteReference w:id="43"/>
            </w:r>
            <w:r>
              <w:rPr>
                <w:b w:val="0"/>
              </w:rPr>
              <w:t xml:space="preserve"> </w:t>
            </w:r>
          </w:p>
        </w:tc>
      </w:tr>
      <w:tr w:rsidR="004979AD" w14:paraId="143BAA20" w14:textId="77777777" w:rsidTr="0049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67F079E8" w14:textId="77777777" w:rsidR="004979AD" w:rsidRDefault="004979AD" w:rsidP="00F27A81">
            <w:pPr>
              <w:pStyle w:val="Caption"/>
            </w:pPr>
          </w:p>
        </w:tc>
        <w:tc>
          <w:tcPr>
            <w:tcW w:w="2458" w:type="dxa"/>
          </w:tcPr>
          <w:p w14:paraId="0F81AD46" w14:textId="77777777" w:rsidR="004979AD" w:rsidRPr="00106177" w:rsidRDefault="00E70552" w:rsidP="00F27A81">
            <w:pPr>
              <w:pStyle w:val="Caption"/>
              <w:keepNext/>
              <w:keepLines/>
              <w:spacing w:before="480"/>
              <w:outlineLvl w:val="0"/>
              <w:cnfStyle w:val="000000100000" w:firstRow="0" w:lastRow="0" w:firstColumn="0" w:lastColumn="0" w:oddVBand="0" w:evenVBand="0" w:oddHBand="1" w:evenHBand="0" w:firstRowFirstColumn="0" w:firstRowLastColumn="0" w:lastRowFirstColumn="0" w:lastRowLastColumn="0"/>
              <w:rPr>
                <w:b w:val="0"/>
              </w:rPr>
            </w:pPr>
            <w:r w:rsidRPr="00E70552">
              <w:rPr>
                <w:b w:val="0"/>
              </w:rPr>
              <w:t>Uric acid</w:t>
            </w:r>
          </w:p>
        </w:tc>
        <w:tc>
          <w:tcPr>
            <w:tcW w:w="2458" w:type="dxa"/>
          </w:tcPr>
          <w:p w14:paraId="7CE110CC" w14:textId="77777777" w:rsidR="004979AD" w:rsidRPr="00106177" w:rsidRDefault="00E70552" w:rsidP="00F27A81">
            <w:pPr>
              <w:pStyle w:val="Caption"/>
              <w:keepNext/>
              <w:keepLines/>
              <w:spacing w:before="480"/>
              <w:outlineLvl w:val="0"/>
              <w:cnfStyle w:val="000000100000" w:firstRow="0" w:lastRow="0" w:firstColumn="0" w:lastColumn="0" w:oddVBand="0" w:evenVBand="0" w:oddHBand="1" w:evenHBand="0" w:firstRowFirstColumn="0" w:firstRowLastColumn="0" w:lastRowFirstColumn="0" w:lastRowLastColumn="0"/>
              <w:rPr>
                <w:b w:val="0"/>
              </w:rPr>
            </w:pPr>
            <w:r w:rsidRPr="00E70552">
              <w:rPr>
                <w:b w:val="0"/>
              </w:rPr>
              <w:t>Coronary heart disease</w:t>
            </w:r>
          </w:p>
        </w:tc>
        <w:tc>
          <w:tcPr>
            <w:tcW w:w="2748" w:type="dxa"/>
          </w:tcPr>
          <w:p w14:paraId="614E4F0E" w14:textId="77777777" w:rsidR="004979AD" w:rsidRPr="00106177" w:rsidRDefault="00E70552" w:rsidP="00F27A81">
            <w:pPr>
              <w:pStyle w:val="Caption"/>
              <w:keepNext/>
              <w:keepLines/>
              <w:spacing w:before="480"/>
              <w:outlineLvl w:val="0"/>
              <w:cnfStyle w:val="000000100000" w:firstRow="0" w:lastRow="0" w:firstColumn="0" w:lastColumn="0" w:oddVBand="0" w:evenVBand="0" w:oddHBand="1" w:evenHBand="0" w:firstRowFirstColumn="0" w:firstRowLastColumn="0" w:lastRowFirstColumn="0" w:lastRowLastColumn="0"/>
              <w:rPr>
                <w:b w:val="0"/>
              </w:rPr>
            </w:pPr>
            <w:r w:rsidRPr="00E70552">
              <w:rPr>
                <w:b w:val="0"/>
              </w:rPr>
              <w:t>Observational association between uric acid and coronary heart disease is due to confounding by BMI</w:t>
            </w:r>
            <w:r w:rsidRPr="00E70552">
              <w:rPr>
                <w:rStyle w:val="EndnoteReference"/>
                <w:b w:val="0"/>
              </w:rPr>
              <w:endnoteReference w:id="44"/>
            </w:r>
          </w:p>
        </w:tc>
      </w:tr>
      <w:tr w:rsidR="004979AD" w14:paraId="30E34040" w14:textId="77777777" w:rsidTr="004979AD">
        <w:tc>
          <w:tcPr>
            <w:cnfStyle w:val="001000000000" w:firstRow="0" w:lastRow="0" w:firstColumn="1" w:lastColumn="0" w:oddVBand="0" w:evenVBand="0" w:oddHBand="0" w:evenHBand="0" w:firstRowFirstColumn="0" w:firstRowLastColumn="0" w:lastRowFirstColumn="0" w:lastRowLastColumn="0"/>
            <w:tcW w:w="1604" w:type="dxa"/>
          </w:tcPr>
          <w:p w14:paraId="4FFA3F87" w14:textId="77777777" w:rsidR="004979AD" w:rsidRDefault="004979AD" w:rsidP="00F27A81">
            <w:pPr>
              <w:pStyle w:val="Caption"/>
            </w:pPr>
          </w:p>
        </w:tc>
        <w:tc>
          <w:tcPr>
            <w:tcW w:w="2458" w:type="dxa"/>
          </w:tcPr>
          <w:p w14:paraId="4E63F6D5" w14:textId="77777777" w:rsidR="004979AD" w:rsidRPr="00106177" w:rsidRDefault="00ED1DA4" w:rsidP="00F27A81">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Macrophage migration inhibitory factor (MIF)</w:t>
            </w:r>
          </w:p>
        </w:tc>
        <w:tc>
          <w:tcPr>
            <w:tcW w:w="2458" w:type="dxa"/>
          </w:tcPr>
          <w:p w14:paraId="6C012C95" w14:textId="77777777" w:rsidR="004979AD" w:rsidRPr="00106177" w:rsidRDefault="00ED1DA4" w:rsidP="00F27A81">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Type 2 diabetes</w:t>
            </w:r>
            <w:r w:rsidRPr="00E70552" w:rsidDel="00ED1DA4">
              <w:rPr>
                <w:b w:val="0"/>
              </w:rPr>
              <w:t xml:space="preserve"> </w:t>
            </w:r>
          </w:p>
        </w:tc>
        <w:tc>
          <w:tcPr>
            <w:tcW w:w="2748" w:type="dxa"/>
          </w:tcPr>
          <w:p w14:paraId="04183CDB" w14:textId="77777777" w:rsidR="004979AD" w:rsidRPr="00106177" w:rsidRDefault="00ED1DA4" w:rsidP="00F27A81">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Elevated MIF, instrumented by a genetic marker, is associated with higher risk of type 2 diabetes, suggesting a causal role</w:t>
            </w:r>
            <w:r w:rsidRPr="00E70552">
              <w:rPr>
                <w:rStyle w:val="EndnoteReference"/>
                <w:b w:val="0"/>
              </w:rPr>
              <w:endnoteReference w:id="45"/>
            </w:r>
          </w:p>
        </w:tc>
      </w:tr>
      <w:tr w:rsidR="004979AD" w14:paraId="12F40B4C" w14:textId="77777777" w:rsidTr="0049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1924B4EA" w14:textId="77777777" w:rsidR="004979AD" w:rsidRDefault="004979AD" w:rsidP="00F27A81">
            <w:pPr>
              <w:pStyle w:val="Caption"/>
            </w:pPr>
          </w:p>
        </w:tc>
        <w:tc>
          <w:tcPr>
            <w:tcW w:w="2458" w:type="dxa"/>
          </w:tcPr>
          <w:p w14:paraId="303D2A6F" w14:textId="77777777" w:rsidR="004979AD" w:rsidRPr="00106177" w:rsidRDefault="00221566" w:rsidP="00F27A81">
            <w:pPr>
              <w:pStyle w:val="Caption"/>
              <w:spacing w:after="200"/>
              <w:cnfStyle w:val="000000100000" w:firstRow="0" w:lastRow="0" w:firstColumn="0" w:lastColumn="0" w:oddVBand="0" w:evenVBand="0" w:oddHBand="1" w:evenHBand="0" w:firstRowFirstColumn="0" w:firstRowLastColumn="0" w:lastRowFirstColumn="0" w:lastRowLastColumn="0"/>
              <w:rPr>
                <w:b w:val="0"/>
              </w:rPr>
            </w:pPr>
            <w:r>
              <w:rPr>
                <w:rFonts w:cs="Arial"/>
                <w:b w:val="0"/>
              </w:rPr>
              <w:t>I</w:t>
            </w:r>
            <w:r w:rsidRPr="00A55D56">
              <w:rPr>
                <w:rFonts w:cs="Arial"/>
                <w:b w:val="0"/>
              </w:rPr>
              <w:t xml:space="preserve">nterleukin 6 (IL6) </w:t>
            </w:r>
          </w:p>
        </w:tc>
        <w:tc>
          <w:tcPr>
            <w:tcW w:w="2458" w:type="dxa"/>
          </w:tcPr>
          <w:p w14:paraId="3591AB5B" w14:textId="77777777" w:rsidR="00E40D4D" w:rsidRDefault="006C3CA8" w:rsidP="006C3CA8">
            <w:pPr>
              <w:pStyle w:val="Caption"/>
              <w:spacing w:after="200"/>
              <w:cnfStyle w:val="000000100000" w:firstRow="0" w:lastRow="0" w:firstColumn="0" w:lastColumn="0" w:oddVBand="0" w:evenVBand="0" w:oddHBand="1" w:evenHBand="0" w:firstRowFirstColumn="0" w:firstRowLastColumn="0" w:lastRowFirstColumn="0" w:lastRowLastColumn="0"/>
              <w:rPr>
                <w:b w:val="0"/>
              </w:rPr>
            </w:pPr>
            <w:r>
              <w:rPr>
                <w:rFonts w:cs="Arial"/>
                <w:b w:val="0"/>
              </w:rPr>
              <w:t>Coronary heart disease</w:t>
            </w:r>
            <w:r w:rsidR="00426E13">
              <w:rPr>
                <w:b w:val="0"/>
              </w:rPr>
              <w:t xml:space="preserve"> </w:t>
            </w:r>
          </w:p>
        </w:tc>
        <w:tc>
          <w:tcPr>
            <w:tcW w:w="2748" w:type="dxa"/>
          </w:tcPr>
          <w:p w14:paraId="3067A364" w14:textId="77777777" w:rsidR="004979AD" w:rsidRPr="00106177" w:rsidRDefault="006C3CA8" w:rsidP="006C3CA8">
            <w:pPr>
              <w:pStyle w:val="Caption"/>
              <w:spacing w:after="200"/>
              <w:cnfStyle w:val="000000100000" w:firstRow="0" w:lastRow="0" w:firstColumn="0" w:lastColumn="0" w:oddVBand="0" w:evenVBand="0" w:oddHBand="1" w:evenHBand="0" w:firstRowFirstColumn="0" w:firstRowLastColumn="0" w:lastRowFirstColumn="0" w:lastRowLastColumn="0"/>
              <w:rPr>
                <w:b w:val="0"/>
              </w:rPr>
            </w:pPr>
            <w:r w:rsidRPr="00E40D4D">
              <w:rPr>
                <w:rFonts w:cs="Arial"/>
                <w:b w:val="0"/>
              </w:rPr>
              <w:t>IL6 increases the risk of coronary heart disease</w:t>
            </w:r>
            <w:r>
              <w:rPr>
                <w:b w:val="0"/>
              </w:rPr>
              <w:t xml:space="preserve"> </w:t>
            </w:r>
            <w:r w:rsidR="00221566">
              <w:rPr>
                <w:rStyle w:val="EndnoteReference"/>
                <w:b w:val="0"/>
              </w:rPr>
              <w:endnoteReference w:id="46"/>
            </w:r>
            <w:r w:rsidR="00221566">
              <w:rPr>
                <w:b w:val="0"/>
              </w:rPr>
              <w:t xml:space="preserve"> </w:t>
            </w:r>
            <w:r w:rsidR="00221566">
              <w:rPr>
                <w:rStyle w:val="EndnoteReference"/>
                <w:b w:val="0"/>
              </w:rPr>
              <w:endnoteReference w:id="47"/>
            </w:r>
          </w:p>
        </w:tc>
      </w:tr>
      <w:tr w:rsidR="004979AD" w14:paraId="6F35314D" w14:textId="77777777" w:rsidTr="004979AD">
        <w:tc>
          <w:tcPr>
            <w:cnfStyle w:val="001000000000" w:firstRow="0" w:lastRow="0" w:firstColumn="1" w:lastColumn="0" w:oddVBand="0" w:evenVBand="0" w:oddHBand="0" w:evenHBand="0" w:firstRowFirstColumn="0" w:firstRowLastColumn="0" w:lastRowFirstColumn="0" w:lastRowLastColumn="0"/>
            <w:tcW w:w="1604" w:type="dxa"/>
          </w:tcPr>
          <w:p w14:paraId="37621F87" w14:textId="77777777" w:rsidR="004979AD" w:rsidRDefault="004979AD" w:rsidP="00F27A81">
            <w:pPr>
              <w:pStyle w:val="Caption"/>
            </w:pPr>
            <w:r>
              <w:t>Behaviours</w:t>
            </w:r>
          </w:p>
        </w:tc>
        <w:tc>
          <w:tcPr>
            <w:tcW w:w="2458" w:type="dxa"/>
          </w:tcPr>
          <w:p w14:paraId="4A604B5E" w14:textId="77777777" w:rsidR="004979AD" w:rsidRPr="00106177" w:rsidRDefault="00E70552" w:rsidP="00F27A81">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Smoking</w:t>
            </w:r>
          </w:p>
        </w:tc>
        <w:tc>
          <w:tcPr>
            <w:tcW w:w="2458" w:type="dxa"/>
          </w:tcPr>
          <w:p w14:paraId="6B38405E" w14:textId="77777777" w:rsidR="004979AD" w:rsidRPr="00106177" w:rsidRDefault="00E70552" w:rsidP="00F27A81">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Anxiety/depression</w:t>
            </w:r>
          </w:p>
        </w:tc>
        <w:tc>
          <w:tcPr>
            <w:tcW w:w="2748" w:type="dxa"/>
          </w:tcPr>
          <w:p w14:paraId="680A5394" w14:textId="77777777" w:rsidR="00E40D4D" w:rsidRDefault="00E70552">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 xml:space="preserve">Anxiety and depression amongst smokers </w:t>
            </w:r>
            <w:r w:rsidR="00ED1DA4">
              <w:rPr>
                <w:b w:val="0"/>
              </w:rPr>
              <w:t>does not appear to be a consequence of smoking</w:t>
            </w:r>
            <w:r w:rsidR="006C3CA8">
              <w:rPr>
                <w:rStyle w:val="EndnoteReference"/>
                <w:b w:val="0"/>
              </w:rPr>
              <w:endnoteReference w:id="48"/>
            </w:r>
            <w:r w:rsidR="006C3CA8">
              <w:rPr>
                <w:b w:val="0"/>
              </w:rPr>
              <w:t xml:space="preserve"> </w:t>
            </w:r>
            <w:r w:rsidRPr="00E70552">
              <w:rPr>
                <w:rStyle w:val="EndnoteReference"/>
                <w:b w:val="0"/>
              </w:rPr>
              <w:endnoteReference w:id="49"/>
            </w:r>
          </w:p>
        </w:tc>
      </w:tr>
      <w:tr w:rsidR="004979AD" w14:paraId="1D25F78A" w14:textId="77777777" w:rsidTr="0049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66B13D53" w14:textId="77777777" w:rsidR="004979AD" w:rsidRDefault="004979AD" w:rsidP="00F27A81">
            <w:pPr>
              <w:pStyle w:val="Caption"/>
            </w:pPr>
          </w:p>
        </w:tc>
        <w:tc>
          <w:tcPr>
            <w:tcW w:w="2458" w:type="dxa"/>
          </w:tcPr>
          <w:p w14:paraId="388A77CA" w14:textId="77777777" w:rsidR="004979AD" w:rsidRPr="00106177" w:rsidRDefault="00E70552" w:rsidP="00F27A81">
            <w:pPr>
              <w:pStyle w:val="Caption"/>
              <w:spacing w:after="200"/>
              <w:cnfStyle w:val="000000100000" w:firstRow="0" w:lastRow="0" w:firstColumn="0" w:lastColumn="0" w:oddVBand="0" w:evenVBand="0" w:oddHBand="1" w:evenHBand="0" w:firstRowFirstColumn="0" w:firstRowLastColumn="0" w:lastRowFirstColumn="0" w:lastRowLastColumn="0"/>
              <w:rPr>
                <w:b w:val="0"/>
              </w:rPr>
            </w:pPr>
            <w:r w:rsidRPr="00E70552">
              <w:rPr>
                <w:b w:val="0"/>
              </w:rPr>
              <w:t>Alcohol consumption</w:t>
            </w:r>
          </w:p>
        </w:tc>
        <w:tc>
          <w:tcPr>
            <w:tcW w:w="2458" w:type="dxa"/>
          </w:tcPr>
          <w:p w14:paraId="332243AB" w14:textId="77777777" w:rsidR="004979AD" w:rsidRPr="00106177" w:rsidRDefault="00E70552" w:rsidP="00F27A81">
            <w:pPr>
              <w:pStyle w:val="Caption"/>
              <w:spacing w:after="200"/>
              <w:cnfStyle w:val="000000100000" w:firstRow="0" w:lastRow="0" w:firstColumn="0" w:lastColumn="0" w:oddVBand="0" w:evenVBand="0" w:oddHBand="1" w:evenHBand="0" w:firstRowFirstColumn="0" w:firstRowLastColumn="0" w:lastRowFirstColumn="0" w:lastRowLastColumn="0"/>
              <w:rPr>
                <w:b w:val="0"/>
              </w:rPr>
            </w:pPr>
            <w:r w:rsidRPr="00E70552">
              <w:rPr>
                <w:b w:val="0"/>
              </w:rPr>
              <w:t>Blood pressure</w:t>
            </w:r>
          </w:p>
        </w:tc>
        <w:tc>
          <w:tcPr>
            <w:tcW w:w="2748" w:type="dxa"/>
          </w:tcPr>
          <w:p w14:paraId="448AD54E" w14:textId="77777777" w:rsidR="004979AD" w:rsidRPr="00106177" w:rsidRDefault="008B6F63" w:rsidP="00F27A81">
            <w:pPr>
              <w:pStyle w:val="Caption"/>
              <w:spacing w:after="200"/>
              <w:cnfStyle w:val="000000100000" w:firstRow="0" w:lastRow="0" w:firstColumn="0" w:lastColumn="0" w:oddVBand="0" w:evenVBand="0" w:oddHBand="1" w:evenHBand="0" w:firstRowFirstColumn="0" w:firstRowLastColumn="0" w:lastRowFirstColumn="0" w:lastRowLastColumn="0"/>
              <w:rPr>
                <w:b w:val="0"/>
              </w:rPr>
            </w:pPr>
            <w:r>
              <w:rPr>
                <w:b w:val="0"/>
              </w:rPr>
              <w:t>Alcohol use increases blood pressure</w:t>
            </w:r>
            <w:r w:rsidR="00E70552" w:rsidRPr="00E70552">
              <w:rPr>
                <w:rStyle w:val="EndnoteReference"/>
                <w:b w:val="0"/>
              </w:rPr>
              <w:endnoteReference w:id="50"/>
            </w:r>
          </w:p>
        </w:tc>
      </w:tr>
      <w:tr w:rsidR="004979AD" w14:paraId="21AAD93B" w14:textId="77777777" w:rsidTr="004979AD">
        <w:tc>
          <w:tcPr>
            <w:cnfStyle w:val="001000000000" w:firstRow="0" w:lastRow="0" w:firstColumn="1" w:lastColumn="0" w:oddVBand="0" w:evenVBand="0" w:oddHBand="0" w:evenHBand="0" w:firstRowFirstColumn="0" w:firstRowLastColumn="0" w:lastRowFirstColumn="0" w:lastRowLastColumn="0"/>
            <w:tcW w:w="1604" w:type="dxa"/>
          </w:tcPr>
          <w:p w14:paraId="549639AE" w14:textId="77777777" w:rsidR="004979AD" w:rsidRDefault="004979AD" w:rsidP="00F27A81">
            <w:pPr>
              <w:pStyle w:val="Caption"/>
            </w:pPr>
            <w:r>
              <w:t>Physiological measures</w:t>
            </w:r>
          </w:p>
        </w:tc>
        <w:tc>
          <w:tcPr>
            <w:tcW w:w="2458" w:type="dxa"/>
          </w:tcPr>
          <w:p w14:paraId="222FAC2B" w14:textId="77777777" w:rsidR="004979AD" w:rsidRPr="00106177" w:rsidRDefault="00E70552" w:rsidP="00F27A81">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BMI</w:t>
            </w:r>
          </w:p>
        </w:tc>
        <w:tc>
          <w:tcPr>
            <w:tcW w:w="2458" w:type="dxa"/>
          </w:tcPr>
          <w:p w14:paraId="19ECACF0" w14:textId="77777777" w:rsidR="004979AD" w:rsidRPr="00106177" w:rsidRDefault="00E70552" w:rsidP="00F27A81">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Symptomatic gallstone disease</w:t>
            </w:r>
          </w:p>
        </w:tc>
        <w:tc>
          <w:tcPr>
            <w:tcW w:w="2748" w:type="dxa"/>
          </w:tcPr>
          <w:p w14:paraId="27B33952" w14:textId="77777777" w:rsidR="004979AD" w:rsidRPr="00106177" w:rsidRDefault="00E70552" w:rsidP="00F27A81">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 xml:space="preserve">Three </w:t>
            </w:r>
            <w:r w:rsidR="00ED1DA4">
              <w:rPr>
                <w:b w:val="0"/>
              </w:rPr>
              <w:t xml:space="preserve">independent </w:t>
            </w:r>
            <w:r w:rsidRPr="00E70552">
              <w:rPr>
                <w:b w:val="0"/>
              </w:rPr>
              <w:t>variants associated with BMI are associated with elevated risk of symptomatic gallstone disease, suggesting a causal role</w:t>
            </w:r>
            <w:r w:rsidR="00ED1DA4">
              <w:rPr>
                <w:b w:val="0"/>
              </w:rPr>
              <w:t xml:space="preserve"> for BMI</w:t>
            </w:r>
            <w:r w:rsidRPr="00E70552">
              <w:rPr>
                <w:rStyle w:val="EndnoteReference"/>
                <w:b w:val="0"/>
              </w:rPr>
              <w:endnoteReference w:id="51"/>
            </w:r>
          </w:p>
        </w:tc>
      </w:tr>
      <w:tr w:rsidR="004979AD" w14:paraId="613CD54E" w14:textId="77777777" w:rsidTr="0049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325C6920" w14:textId="5D25E329" w:rsidR="004979AD" w:rsidRDefault="004979AD" w:rsidP="00F27A81">
            <w:pPr>
              <w:pStyle w:val="Caption"/>
            </w:pPr>
            <w:r>
              <w:t>Maternal influences</w:t>
            </w:r>
            <w:ins w:id="137" w:author="Gib Hemani" w:date="2014-06-05T17:19:00Z">
              <w:r w:rsidR="00C11CC3">
                <w:t xml:space="preserve"> (corrected for genetic correlation with child)</w:t>
              </w:r>
            </w:ins>
          </w:p>
        </w:tc>
        <w:tc>
          <w:tcPr>
            <w:tcW w:w="2458" w:type="dxa"/>
          </w:tcPr>
          <w:p w14:paraId="1E39CF69" w14:textId="77777777" w:rsidR="004979AD" w:rsidRPr="00106177" w:rsidRDefault="00E70552" w:rsidP="00F27A81">
            <w:pPr>
              <w:pStyle w:val="Caption"/>
              <w:spacing w:after="200"/>
              <w:cnfStyle w:val="000000100000" w:firstRow="0" w:lastRow="0" w:firstColumn="0" w:lastColumn="0" w:oddVBand="0" w:evenVBand="0" w:oddHBand="1" w:evenHBand="0" w:firstRowFirstColumn="0" w:firstRowLastColumn="0" w:lastRowFirstColumn="0" w:lastRowLastColumn="0"/>
              <w:rPr>
                <w:b w:val="0"/>
              </w:rPr>
            </w:pPr>
            <w:r w:rsidRPr="00E70552">
              <w:rPr>
                <w:b w:val="0"/>
              </w:rPr>
              <w:t>Alcohol consumption</w:t>
            </w:r>
          </w:p>
        </w:tc>
        <w:tc>
          <w:tcPr>
            <w:tcW w:w="2458" w:type="dxa"/>
          </w:tcPr>
          <w:p w14:paraId="2AD6C05E" w14:textId="77777777" w:rsidR="00E40D4D" w:rsidRDefault="00E70552">
            <w:pPr>
              <w:pStyle w:val="Caption"/>
              <w:spacing w:after="200"/>
              <w:cnfStyle w:val="000000100000" w:firstRow="0" w:lastRow="0" w:firstColumn="0" w:lastColumn="0" w:oddVBand="0" w:evenVBand="0" w:oddHBand="1" w:evenHBand="0" w:firstRowFirstColumn="0" w:firstRowLastColumn="0" w:lastRowFirstColumn="0" w:lastRowLastColumn="0"/>
              <w:rPr>
                <w:b w:val="0"/>
              </w:rPr>
            </w:pPr>
            <w:r w:rsidRPr="00E70552">
              <w:rPr>
                <w:b w:val="0"/>
              </w:rPr>
              <w:t xml:space="preserve">Childhood </w:t>
            </w:r>
            <w:r w:rsidR="00ED1DA4">
              <w:rPr>
                <w:b w:val="0"/>
              </w:rPr>
              <w:t>School Performance</w:t>
            </w:r>
          </w:p>
        </w:tc>
        <w:tc>
          <w:tcPr>
            <w:tcW w:w="2748" w:type="dxa"/>
          </w:tcPr>
          <w:p w14:paraId="0B9EAC18" w14:textId="77777777" w:rsidR="004979AD" w:rsidRPr="00106177" w:rsidRDefault="008B6F63" w:rsidP="000C3A3A">
            <w:pPr>
              <w:pStyle w:val="Caption"/>
              <w:spacing w:after="200"/>
              <w:cnfStyle w:val="000000100000" w:firstRow="0" w:lastRow="0" w:firstColumn="0" w:lastColumn="0" w:oddVBand="0" w:evenVBand="0" w:oddHBand="1" w:evenHBand="0" w:firstRowFirstColumn="0" w:firstRowLastColumn="0" w:lastRowFirstColumn="0" w:lastRowLastColumn="0"/>
              <w:rPr>
                <w:b w:val="0"/>
              </w:rPr>
            </w:pPr>
            <w:r w:rsidRPr="00E40D4D">
              <w:rPr>
                <w:rFonts w:cs="Arial"/>
                <w:b w:val="0"/>
              </w:rPr>
              <w:t>The observational association finding that moderate maternal alcohol intake is associated with more favourable school performance is due to confounding, and the casual association is in the opposite direction</w:t>
            </w:r>
            <w:r w:rsidR="00E70552" w:rsidRPr="00E70552">
              <w:rPr>
                <w:rStyle w:val="EndnoteReference"/>
                <w:b w:val="0"/>
              </w:rPr>
              <w:endnoteReference w:id="52"/>
            </w:r>
          </w:p>
        </w:tc>
      </w:tr>
      <w:tr w:rsidR="004979AD" w14:paraId="4789BFEC" w14:textId="77777777" w:rsidTr="004979AD">
        <w:tc>
          <w:tcPr>
            <w:cnfStyle w:val="001000000000" w:firstRow="0" w:lastRow="0" w:firstColumn="1" w:lastColumn="0" w:oddVBand="0" w:evenVBand="0" w:oddHBand="0" w:evenHBand="0" w:firstRowFirstColumn="0" w:firstRowLastColumn="0" w:lastRowFirstColumn="0" w:lastRowLastColumn="0"/>
            <w:tcW w:w="1604" w:type="dxa"/>
          </w:tcPr>
          <w:p w14:paraId="75D00133" w14:textId="77777777" w:rsidR="004979AD" w:rsidRDefault="004979AD" w:rsidP="00F27A81">
            <w:pPr>
              <w:pStyle w:val="Caption"/>
            </w:pPr>
          </w:p>
        </w:tc>
        <w:tc>
          <w:tcPr>
            <w:tcW w:w="2458" w:type="dxa"/>
          </w:tcPr>
          <w:p w14:paraId="47CB08FF" w14:textId="77777777" w:rsidR="004979AD" w:rsidRPr="00106177" w:rsidRDefault="00E70552" w:rsidP="00F27A81">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Maternal BMI</w:t>
            </w:r>
          </w:p>
        </w:tc>
        <w:tc>
          <w:tcPr>
            <w:tcW w:w="2458" w:type="dxa"/>
          </w:tcPr>
          <w:p w14:paraId="5325080F" w14:textId="77777777" w:rsidR="004979AD" w:rsidRPr="00106177" w:rsidRDefault="00E70552" w:rsidP="00F27A81">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Fat mass</w:t>
            </w:r>
          </w:p>
        </w:tc>
        <w:tc>
          <w:tcPr>
            <w:tcW w:w="2748" w:type="dxa"/>
          </w:tcPr>
          <w:p w14:paraId="4EB31718" w14:textId="77777777" w:rsidR="00E40D4D" w:rsidRDefault="00E70552">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 xml:space="preserve">Fat mass in children aged 9-11 is not </w:t>
            </w:r>
            <w:r w:rsidR="00ED1DA4" w:rsidRPr="0073569A">
              <w:rPr>
                <w:rFonts w:ascii="Arial" w:hAnsi="Arial" w:cs="Arial"/>
              </w:rPr>
              <w:t xml:space="preserve"> </w:t>
            </w:r>
            <w:r w:rsidR="00E40D4D" w:rsidRPr="00E40D4D">
              <w:rPr>
                <w:rFonts w:cs="Arial"/>
                <w:b w:val="0"/>
              </w:rPr>
              <w:t>is not strongly influenced by BMI of mothers during pregnancy</w:t>
            </w:r>
            <w:r w:rsidRPr="00E70552">
              <w:rPr>
                <w:rStyle w:val="EndnoteReference"/>
                <w:b w:val="0"/>
              </w:rPr>
              <w:endnoteReference w:id="53"/>
            </w:r>
          </w:p>
        </w:tc>
      </w:tr>
    </w:tbl>
    <w:p w14:paraId="0A949029" w14:textId="77777777" w:rsidR="006E1B15" w:rsidRDefault="006E1B15">
      <w:pPr>
        <w:pStyle w:val="Caption"/>
      </w:pPr>
    </w:p>
    <w:p w14:paraId="006B3D0E" w14:textId="77777777" w:rsidR="006E1B15" w:rsidRDefault="006E1B15"/>
    <w:p w14:paraId="2D11F27E" w14:textId="77777777" w:rsidR="00937BB0" w:rsidRDefault="00937BB0">
      <w:pPr>
        <w:rPr>
          <w:b/>
          <w:bCs/>
          <w:color w:val="4F81BD" w:themeColor="accent1"/>
          <w:sz w:val="18"/>
          <w:szCs w:val="18"/>
        </w:rPr>
      </w:pPr>
      <w:r>
        <w:br w:type="page"/>
      </w:r>
    </w:p>
    <w:p w14:paraId="24908C4A" w14:textId="77777777" w:rsidR="006E1B15" w:rsidRDefault="00F27A81">
      <w:pPr>
        <w:pStyle w:val="Caption"/>
        <w:rPr>
          <w:rFonts w:cs="Times New Roman"/>
        </w:rPr>
      </w:pPr>
      <w:bookmarkStart w:id="138" w:name="_Ref263590946"/>
      <w:r>
        <w:lastRenderedPageBreak/>
        <w:t xml:space="preserve">Table </w:t>
      </w:r>
      <w:r w:rsidR="008C58D7">
        <w:fldChar w:fldCharType="begin"/>
      </w:r>
      <w:r>
        <w:instrText xml:space="preserve"> SEQ Table \* ARABIC </w:instrText>
      </w:r>
      <w:r w:rsidR="008C58D7">
        <w:fldChar w:fldCharType="separate"/>
      </w:r>
      <w:r w:rsidR="00990928">
        <w:rPr>
          <w:noProof/>
        </w:rPr>
        <w:t>2</w:t>
      </w:r>
      <w:r w:rsidR="008C58D7">
        <w:fldChar w:fldCharType="end"/>
      </w:r>
      <w:bookmarkEnd w:id="138"/>
      <w:r>
        <w:t>: Limitations of Mendelian randomisation</w:t>
      </w:r>
    </w:p>
    <w:tbl>
      <w:tblPr>
        <w:tblStyle w:val="LightShading-Accent11"/>
        <w:tblW w:w="9747" w:type="dxa"/>
        <w:tblLook w:val="04A0" w:firstRow="1" w:lastRow="0" w:firstColumn="1" w:lastColumn="0" w:noHBand="0" w:noVBand="1"/>
      </w:tblPr>
      <w:tblGrid>
        <w:gridCol w:w="1809"/>
        <w:gridCol w:w="4111"/>
        <w:gridCol w:w="3827"/>
      </w:tblGrid>
      <w:tr w:rsidR="002D00E2" w:rsidRPr="00ED04EB" w14:paraId="6114DB36" w14:textId="77777777" w:rsidTr="00426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862C0EB" w14:textId="77777777" w:rsidR="006E1B15" w:rsidRDefault="00E70552">
            <w:pPr>
              <w:pStyle w:val="Header"/>
              <w:tabs>
                <w:tab w:val="left" w:pos="720"/>
              </w:tabs>
              <w:jc w:val="both"/>
              <w:rPr>
                <w:rFonts w:asciiTheme="minorHAnsi" w:eastAsia="Calibri" w:hAnsiTheme="minorHAnsi"/>
                <w:b w:val="0"/>
                <w:bCs w:val="0"/>
                <w:i/>
                <w:iCs/>
                <w:color w:val="auto"/>
                <w:sz w:val="18"/>
                <w:szCs w:val="18"/>
              </w:rPr>
            </w:pPr>
            <w:r w:rsidRPr="00E70552">
              <w:rPr>
                <w:rFonts w:asciiTheme="minorHAnsi" w:eastAsia="Calibri" w:hAnsiTheme="minorHAnsi"/>
                <w:iCs/>
                <w:sz w:val="18"/>
                <w:szCs w:val="18"/>
              </w:rPr>
              <w:t>Limitation</w:t>
            </w:r>
          </w:p>
        </w:tc>
        <w:tc>
          <w:tcPr>
            <w:tcW w:w="4111" w:type="dxa"/>
            <w:hideMark/>
          </w:tcPr>
          <w:p w14:paraId="5F8FEB3F" w14:textId="77777777" w:rsidR="006E1B15" w:rsidRDefault="00E70552">
            <w:pPr>
              <w:pStyle w:val="Header"/>
              <w:tabs>
                <w:tab w:val="left" w:pos="720"/>
              </w:tabs>
              <w:jc w:val="both"/>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b w:val="0"/>
                <w:bCs w:val="0"/>
                <w:i/>
                <w:iCs/>
                <w:color w:val="auto"/>
                <w:sz w:val="18"/>
                <w:szCs w:val="18"/>
              </w:rPr>
            </w:pPr>
            <w:r w:rsidRPr="00E70552">
              <w:rPr>
                <w:rFonts w:asciiTheme="minorHAnsi" w:eastAsia="Calibri" w:hAnsiTheme="minorHAnsi"/>
                <w:iCs/>
                <w:sz w:val="18"/>
                <w:szCs w:val="18"/>
              </w:rPr>
              <w:t>Role in Mendelian randomization  (MR) studies</w:t>
            </w:r>
          </w:p>
        </w:tc>
        <w:tc>
          <w:tcPr>
            <w:tcW w:w="3827" w:type="dxa"/>
            <w:hideMark/>
          </w:tcPr>
          <w:p w14:paraId="2F40B963" w14:textId="77777777" w:rsidR="006E1B15" w:rsidRDefault="00E70552">
            <w:pPr>
              <w:pStyle w:val="Header"/>
              <w:tabs>
                <w:tab w:val="left" w:pos="720"/>
              </w:tabs>
              <w:jc w:val="both"/>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b w:val="0"/>
                <w:bCs w:val="0"/>
                <w:i/>
                <w:iCs/>
                <w:color w:val="auto"/>
                <w:sz w:val="18"/>
                <w:szCs w:val="18"/>
              </w:rPr>
            </w:pPr>
            <w:r w:rsidRPr="00E70552">
              <w:rPr>
                <w:rFonts w:asciiTheme="minorHAnsi" w:eastAsia="Calibri" w:hAnsiTheme="minorHAnsi"/>
                <w:iCs/>
                <w:sz w:val="18"/>
                <w:szCs w:val="18"/>
              </w:rPr>
              <w:t>Approaches to evaluating or avoiding the limitation</w:t>
            </w:r>
          </w:p>
        </w:tc>
      </w:tr>
      <w:tr w:rsidR="002D00E2" w:rsidRPr="00ED04EB" w14:paraId="4AC92D84" w14:textId="77777777" w:rsidTr="00426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782A950F" w14:textId="77777777" w:rsidR="006E1B15" w:rsidRDefault="00E70552">
            <w:pPr>
              <w:rPr>
                <w:rFonts w:asciiTheme="majorHAnsi" w:eastAsia="Calibri" w:hAnsiTheme="majorHAnsi" w:cs="Times New Roman"/>
                <w:b w:val="0"/>
                <w:bCs w:val="0"/>
                <w:i/>
                <w:iCs/>
                <w:color w:val="auto"/>
                <w:sz w:val="18"/>
                <w:szCs w:val="18"/>
              </w:rPr>
            </w:pPr>
            <w:r w:rsidRPr="00E70552">
              <w:rPr>
                <w:rFonts w:eastAsia="Calibri" w:cs="Times New Roman"/>
                <w:sz w:val="18"/>
                <w:szCs w:val="18"/>
              </w:rPr>
              <w:t>Low statistical power</w:t>
            </w:r>
          </w:p>
        </w:tc>
        <w:tc>
          <w:tcPr>
            <w:tcW w:w="4111" w:type="dxa"/>
            <w:hideMark/>
          </w:tcPr>
          <w:p w14:paraId="14A5569D" w14:textId="77777777" w:rsidR="006E1B15" w:rsidRDefault="00E7055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MR studies are often of low power and effect estimates are imprecise because of this</w:t>
            </w:r>
          </w:p>
        </w:tc>
        <w:tc>
          <w:tcPr>
            <w:tcW w:w="3827" w:type="dxa"/>
            <w:hideMark/>
          </w:tcPr>
          <w:p w14:paraId="25F889BF" w14:textId="77777777" w:rsidR="006E1B15" w:rsidRDefault="00E7055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 xml:space="preserve">Increase sample size and/or combine genetic variants so they explain more of the variance of the intermediate phenotype </w:t>
            </w:r>
          </w:p>
        </w:tc>
      </w:tr>
      <w:tr w:rsidR="0042652F" w:rsidRPr="00ED04EB" w14:paraId="34CDD6C4" w14:textId="77777777" w:rsidTr="0042652F">
        <w:tc>
          <w:tcPr>
            <w:cnfStyle w:val="001000000000" w:firstRow="0" w:lastRow="0" w:firstColumn="1" w:lastColumn="0" w:oddVBand="0" w:evenVBand="0" w:oddHBand="0" w:evenHBand="0" w:firstRowFirstColumn="0" w:firstRowLastColumn="0" w:lastRowFirstColumn="0" w:lastRowLastColumn="0"/>
            <w:tcW w:w="1809" w:type="dxa"/>
          </w:tcPr>
          <w:p w14:paraId="22E40595" w14:textId="77777777" w:rsidR="006E1B15" w:rsidRDefault="00E70552">
            <w:pPr>
              <w:rPr>
                <w:rFonts w:asciiTheme="majorHAnsi" w:eastAsia="Calibri" w:hAnsiTheme="majorHAnsi" w:cs="Times New Roman"/>
                <w:b w:val="0"/>
                <w:bCs w:val="0"/>
                <w:i/>
                <w:iCs/>
                <w:color w:val="auto"/>
                <w:sz w:val="18"/>
                <w:szCs w:val="18"/>
              </w:rPr>
            </w:pPr>
            <w:r w:rsidRPr="00E70552">
              <w:rPr>
                <w:rFonts w:eastAsia="Calibri" w:cs="Times New Roman"/>
                <w:sz w:val="18"/>
                <w:szCs w:val="18"/>
              </w:rPr>
              <w:t>Reverse causation</w:t>
            </w:r>
          </w:p>
        </w:tc>
        <w:tc>
          <w:tcPr>
            <w:tcW w:w="4111" w:type="dxa"/>
          </w:tcPr>
          <w:p w14:paraId="20B6FCCC" w14:textId="77777777" w:rsidR="006E1B15" w:rsidRDefault="00E7055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A genetic variant may be causing the disease outcome which in turn causes the biomarker, or the causal direction could be in the opposite direction. 2SLS will not distinguish between these cases</w:t>
            </w:r>
          </w:p>
        </w:tc>
        <w:tc>
          <w:tcPr>
            <w:tcW w:w="3827" w:type="dxa"/>
          </w:tcPr>
          <w:p w14:paraId="270CE585" w14:textId="77777777" w:rsidR="006E1B15" w:rsidRDefault="00E7055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Bi-directional MR can be used to distinguish between the two causal models.</w:t>
            </w:r>
          </w:p>
        </w:tc>
      </w:tr>
      <w:tr w:rsidR="002D00E2" w:rsidRPr="00ED04EB" w14:paraId="3259A9FC" w14:textId="77777777" w:rsidTr="00426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7B4E090" w14:textId="77777777" w:rsidR="006E1B15" w:rsidRDefault="00E70552">
            <w:pPr>
              <w:pStyle w:val="Header"/>
              <w:tabs>
                <w:tab w:val="left" w:pos="720"/>
              </w:tabs>
              <w:rPr>
                <w:rFonts w:asciiTheme="minorHAnsi" w:eastAsia="Calibri" w:hAnsiTheme="minorHAnsi"/>
                <w:b w:val="0"/>
                <w:bCs w:val="0"/>
                <w:i/>
                <w:iCs/>
                <w:color w:val="auto"/>
                <w:sz w:val="18"/>
                <w:szCs w:val="18"/>
              </w:rPr>
            </w:pPr>
            <w:r w:rsidRPr="00E70552">
              <w:rPr>
                <w:rFonts w:asciiTheme="minorHAnsi" w:eastAsia="Calibri" w:hAnsiTheme="minorHAnsi"/>
                <w:iCs/>
                <w:sz w:val="18"/>
                <w:szCs w:val="18"/>
              </w:rPr>
              <w:t xml:space="preserve">Population stratification </w:t>
            </w:r>
          </w:p>
        </w:tc>
        <w:tc>
          <w:tcPr>
            <w:tcW w:w="4111" w:type="dxa"/>
            <w:hideMark/>
          </w:tcPr>
          <w:p w14:paraId="5117D977" w14:textId="77777777" w:rsidR="006E1B15" w:rsidRDefault="00E7055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 xml:space="preserve">Spurious associations used as instruments can lead to faulty causal inference </w:t>
            </w:r>
          </w:p>
        </w:tc>
        <w:tc>
          <w:tcPr>
            <w:tcW w:w="3827" w:type="dxa"/>
            <w:hideMark/>
          </w:tcPr>
          <w:p w14:paraId="1AFE8C50" w14:textId="77777777" w:rsidR="006E1B15" w:rsidRDefault="00E70552" w:rsidP="00FA4036">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Restrict analyses to ethnically homogeneous groups, families and</w:t>
            </w:r>
            <w:del w:id="139" w:author="Gib Hemani" w:date="2014-06-05T12:26:00Z">
              <w:r w:rsidRPr="00E70552" w:rsidDel="00FA4036">
                <w:rPr>
                  <w:rFonts w:eastAsia="Calibri" w:cs="Times New Roman"/>
                  <w:sz w:val="18"/>
                  <w:szCs w:val="18"/>
                </w:rPr>
                <w:delText>/or</w:delText>
              </w:r>
            </w:del>
            <w:r w:rsidRPr="00E70552">
              <w:rPr>
                <w:rFonts w:eastAsia="Calibri" w:cs="Times New Roman"/>
                <w:sz w:val="18"/>
                <w:szCs w:val="18"/>
              </w:rPr>
              <w:t xml:space="preserve"> apply correction methods using ancestrally informative markers or principal components from genome wide </w:t>
            </w:r>
            <w:proofErr w:type="gramStart"/>
            <w:r w:rsidRPr="00E70552">
              <w:rPr>
                <w:rFonts w:eastAsia="Calibri" w:cs="Times New Roman"/>
                <w:sz w:val="18"/>
                <w:szCs w:val="18"/>
              </w:rPr>
              <w:t xml:space="preserve">data  </w:t>
            </w:r>
            <w:proofErr w:type="gramEnd"/>
          </w:p>
        </w:tc>
      </w:tr>
      <w:tr w:rsidR="002D00E2" w:rsidRPr="00ED04EB" w14:paraId="72411EFE" w14:textId="77777777" w:rsidTr="0042652F">
        <w:tc>
          <w:tcPr>
            <w:cnfStyle w:val="001000000000" w:firstRow="0" w:lastRow="0" w:firstColumn="1" w:lastColumn="0" w:oddVBand="0" w:evenVBand="0" w:oddHBand="0" w:evenHBand="0" w:firstRowFirstColumn="0" w:firstRowLastColumn="0" w:lastRowFirstColumn="0" w:lastRowLastColumn="0"/>
            <w:tcW w:w="1809" w:type="dxa"/>
            <w:hideMark/>
          </w:tcPr>
          <w:p w14:paraId="34DB08FB" w14:textId="77777777" w:rsidR="006E1B15" w:rsidRDefault="00E70552">
            <w:pPr>
              <w:pStyle w:val="Header"/>
              <w:tabs>
                <w:tab w:val="left" w:pos="720"/>
              </w:tabs>
              <w:rPr>
                <w:rFonts w:asciiTheme="minorHAnsi" w:eastAsia="Calibri" w:hAnsiTheme="minorHAnsi"/>
                <w:b w:val="0"/>
                <w:bCs w:val="0"/>
                <w:i/>
                <w:iCs/>
                <w:color w:val="auto"/>
                <w:sz w:val="18"/>
                <w:szCs w:val="18"/>
              </w:rPr>
            </w:pPr>
            <w:r w:rsidRPr="00E70552">
              <w:rPr>
                <w:rFonts w:asciiTheme="minorHAnsi" w:eastAsia="Calibri" w:hAnsiTheme="minorHAnsi"/>
                <w:iCs/>
                <w:sz w:val="18"/>
                <w:szCs w:val="18"/>
              </w:rPr>
              <w:t xml:space="preserve">Reintroduced confounding though pleiotropy </w:t>
            </w:r>
          </w:p>
        </w:tc>
        <w:tc>
          <w:tcPr>
            <w:tcW w:w="4111" w:type="dxa"/>
            <w:hideMark/>
          </w:tcPr>
          <w:p w14:paraId="51F45641" w14:textId="77777777" w:rsidR="006E1B15" w:rsidRDefault="00E7055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A genetic variant may directly influence more than one post-transcriptional process. Known to be the case for some genetic variants</w:t>
            </w:r>
          </w:p>
          <w:p w14:paraId="259DE9FC" w14:textId="77777777" w:rsidR="006E1B15" w:rsidRDefault="00E7055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 xml:space="preserve"> </w:t>
            </w:r>
          </w:p>
        </w:tc>
        <w:tc>
          <w:tcPr>
            <w:tcW w:w="3827" w:type="dxa"/>
            <w:hideMark/>
          </w:tcPr>
          <w:p w14:paraId="36263161" w14:textId="77777777" w:rsidR="006E1B15" w:rsidRDefault="00E7055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When possible utilise cis variants with respect to the intermediate phenotype under study, as these may be less likely to have pleiotropic effects. Apply multiple instrument approaches with more than one independent genetic variant as unlikely pleiotropy will generate the same associations for different instruments</w:t>
            </w:r>
          </w:p>
        </w:tc>
      </w:tr>
      <w:tr w:rsidR="002D00E2" w:rsidRPr="00ED04EB" w14:paraId="03B19EAE" w14:textId="77777777" w:rsidTr="00426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74EDE6C" w14:textId="77777777" w:rsidR="006E1B15" w:rsidRDefault="00E70552">
            <w:pPr>
              <w:pStyle w:val="Header"/>
              <w:tabs>
                <w:tab w:val="left" w:pos="720"/>
              </w:tabs>
              <w:rPr>
                <w:rFonts w:asciiTheme="minorHAnsi" w:eastAsia="Calibri" w:hAnsiTheme="minorHAnsi"/>
                <w:b w:val="0"/>
                <w:bCs w:val="0"/>
                <w:i/>
                <w:iCs/>
                <w:color w:val="auto"/>
                <w:sz w:val="18"/>
                <w:szCs w:val="18"/>
              </w:rPr>
            </w:pPr>
            <w:r w:rsidRPr="00E70552">
              <w:rPr>
                <w:rFonts w:asciiTheme="minorHAnsi" w:eastAsia="Calibri" w:hAnsiTheme="minorHAnsi"/>
                <w:iCs/>
                <w:sz w:val="18"/>
                <w:szCs w:val="18"/>
              </w:rPr>
              <w:t xml:space="preserve">Linkage disequilibrium (LD) induced confounding </w:t>
            </w:r>
          </w:p>
        </w:tc>
        <w:tc>
          <w:tcPr>
            <w:tcW w:w="4111" w:type="dxa"/>
            <w:hideMark/>
          </w:tcPr>
          <w:p w14:paraId="37B7C1A8" w14:textId="77777777" w:rsidR="006E1B15" w:rsidRDefault="00E7055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 xml:space="preserve">LD is crucial in genetic association studies as it allows marker SNPs to proxy for un-genotyped causal SNPs. However this can reintroduce confounding if LD leads to the association of SNPs related to more than one post-transcriptional process. This case will be similar to the pleiotropy situation </w:t>
            </w:r>
          </w:p>
        </w:tc>
        <w:tc>
          <w:tcPr>
            <w:tcW w:w="3827" w:type="dxa"/>
            <w:hideMark/>
          </w:tcPr>
          <w:p w14:paraId="1F8D1D81" w14:textId="77777777" w:rsidR="006E1B15" w:rsidRDefault="00E7055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 xml:space="preserve">Studies can be carried out in populations with different LD structures. Approaches to avoiding distortion by pleiotropy will also counter problems due to LD </w:t>
            </w:r>
          </w:p>
        </w:tc>
      </w:tr>
      <w:tr w:rsidR="002D00E2" w:rsidRPr="00ED04EB" w14:paraId="2FFBB768" w14:textId="77777777" w:rsidTr="0042652F">
        <w:tc>
          <w:tcPr>
            <w:cnfStyle w:val="001000000000" w:firstRow="0" w:lastRow="0" w:firstColumn="1" w:lastColumn="0" w:oddVBand="0" w:evenVBand="0" w:oddHBand="0" w:evenHBand="0" w:firstRowFirstColumn="0" w:firstRowLastColumn="0" w:lastRowFirstColumn="0" w:lastRowLastColumn="0"/>
            <w:tcW w:w="1809" w:type="dxa"/>
            <w:hideMark/>
          </w:tcPr>
          <w:p w14:paraId="50213142" w14:textId="77777777" w:rsidR="006E1B15" w:rsidRDefault="00E70552">
            <w:pPr>
              <w:pStyle w:val="Header"/>
              <w:tabs>
                <w:tab w:val="left" w:pos="720"/>
              </w:tabs>
              <w:rPr>
                <w:rFonts w:asciiTheme="minorHAnsi" w:eastAsia="Calibri" w:hAnsiTheme="minorHAnsi"/>
                <w:b w:val="0"/>
                <w:bCs w:val="0"/>
                <w:i/>
                <w:iCs/>
                <w:color w:val="auto"/>
                <w:sz w:val="18"/>
                <w:szCs w:val="18"/>
              </w:rPr>
            </w:pPr>
            <w:r w:rsidRPr="00E70552">
              <w:rPr>
                <w:rFonts w:asciiTheme="minorHAnsi" w:eastAsia="Calibri" w:hAnsiTheme="minorHAnsi"/>
                <w:iCs/>
                <w:sz w:val="18"/>
                <w:szCs w:val="18"/>
              </w:rPr>
              <w:t xml:space="preserve">Canalization / developmental compensation </w:t>
            </w:r>
          </w:p>
        </w:tc>
        <w:tc>
          <w:tcPr>
            <w:tcW w:w="4111" w:type="dxa"/>
            <w:hideMark/>
          </w:tcPr>
          <w:p w14:paraId="246B85B9" w14:textId="77777777" w:rsidR="006E1B15" w:rsidRDefault="00E7055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color w:val="auto"/>
                <w:sz w:val="18"/>
                <w:szCs w:val="18"/>
              </w:rPr>
            </w:pPr>
            <w:r w:rsidRPr="00E70552">
              <w:rPr>
                <w:rFonts w:eastAsia="Calibri" w:cs="Times New Roman"/>
                <w:sz w:val="18"/>
                <w:szCs w:val="18"/>
              </w:rPr>
              <w:t xml:space="preserve">During development compensatory processes may be generated that counter the phenotypic perturbation consequent on the genetic variant utilized as an instrument </w:t>
            </w:r>
          </w:p>
        </w:tc>
        <w:tc>
          <w:tcPr>
            <w:tcW w:w="3827" w:type="dxa"/>
            <w:hideMark/>
          </w:tcPr>
          <w:p w14:paraId="4BF5CE64" w14:textId="77777777" w:rsidR="006E1B15" w:rsidRDefault="00E7055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 xml:space="preserve">No general approach developed, although context–specific biological knowledge can be appealed to. Period of lifecourse when influence of genetic variation on IPs emerge can indicate whether canalization could, in principle, be an issue  </w:t>
            </w:r>
          </w:p>
        </w:tc>
      </w:tr>
      <w:tr w:rsidR="002D00E2" w:rsidRPr="00ED04EB" w14:paraId="142F5C28" w14:textId="77777777" w:rsidTr="00426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6B7EBE4" w14:textId="77777777" w:rsidR="006E1B15" w:rsidRDefault="00E70552">
            <w:pPr>
              <w:rPr>
                <w:rFonts w:asciiTheme="majorHAnsi" w:eastAsia="Calibri" w:hAnsiTheme="majorHAnsi" w:cs="Times New Roman"/>
                <w:b w:val="0"/>
                <w:bCs w:val="0"/>
                <w:i/>
                <w:iCs/>
                <w:color w:val="auto"/>
                <w:sz w:val="18"/>
                <w:szCs w:val="18"/>
              </w:rPr>
            </w:pPr>
            <w:r w:rsidRPr="00E70552">
              <w:rPr>
                <w:rFonts w:eastAsia="Calibri" w:cs="Times New Roman"/>
                <w:sz w:val="18"/>
                <w:szCs w:val="18"/>
              </w:rPr>
              <w:t>Lack of genetic variants to proxy for modifiable exposure of interest</w:t>
            </w:r>
          </w:p>
        </w:tc>
        <w:tc>
          <w:tcPr>
            <w:tcW w:w="4111" w:type="dxa"/>
            <w:hideMark/>
          </w:tcPr>
          <w:p w14:paraId="38E1853C" w14:textId="77777777" w:rsidR="006E1B15" w:rsidRDefault="00E7055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No reliable genetic variant associations for many intermediate phenotypes of interest, although an increasing number of these now identified</w:t>
            </w:r>
          </w:p>
        </w:tc>
        <w:tc>
          <w:tcPr>
            <w:tcW w:w="3827" w:type="dxa"/>
            <w:hideMark/>
          </w:tcPr>
          <w:p w14:paraId="3EC12EDB" w14:textId="77777777" w:rsidR="006E1B15" w:rsidRDefault="00E7055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 xml:space="preserve">Continued genome wide and sequencing based studies </w:t>
            </w:r>
          </w:p>
        </w:tc>
      </w:tr>
      <w:tr w:rsidR="002D00E2" w:rsidRPr="00ED04EB" w14:paraId="4AFAD903" w14:textId="77777777" w:rsidTr="0042652F">
        <w:trPr>
          <w:trHeight w:val="55"/>
        </w:trPr>
        <w:tc>
          <w:tcPr>
            <w:cnfStyle w:val="001000000000" w:firstRow="0" w:lastRow="0" w:firstColumn="1" w:lastColumn="0" w:oddVBand="0" w:evenVBand="0" w:oddHBand="0" w:evenHBand="0" w:firstRowFirstColumn="0" w:firstRowLastColumn="0" w:lastRowFirstColumn="0" w:lastRowLastColumn="0"/>
            <w:tcW w:w="1809" w:type="dxa"/>
            <w:hideMark/>
          </w:tcPr>
          <w:p w14:paraId="77EF20C7" w14:textId="77777777" w:rsidR="006E1B15" w:rsidRDefault="00E70552">
            <w:pPr>
              <w:pStyle w:val="Header"/>
              <w:tabs>
                <w:tab w:val="left" w:pos="720"/>
              </w:tabs>
              <w:rPr>
                <w:rFonts w:asciiTheme="minorHAnsi" w:eastAsia="Calibri" w:hAnsiTheme="minorHAnsi"/>
                <w:b w:val="0"/>
                <w:bCs w:val="0"/>
                <w:i/>
                <w:iCs/>
                <w:color w:val="auto"/>
                <w:sz w:val="18"/>
                <w:szCs w:val="18"/>
              </w:rPr>
            </w:pPr>
            <w:r w:rsidRPr="00E70552">
              <w:rPr>
                <w:rFonts w:asciiTheme="minorHAnsi" w:eastAsia="Calibri" w:hAnsiTheme="minorHAnsi"/>
                <w:iCs/>
                <w:sz w:val="18"/>
                <w:szCs w:val="18"/>
              </w:rPr>
              <w:t xml:space="preserve">Complexity of associations </w:t>
            </w:r>
          </w:p>
        </w:tc>
        <w:tc>
          <w:tcPr>
            <w:tcW w:w="4111" w:type="dxa"/>
            <w:hideMark/>
          </w:tcPr>
          <w:p w14:paraId="2BC95F9D" w14:textId="77777777" w:rsidR="006E1B15" w:rsidRDefault="00E7055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Without adequate biological knowledge misleading inferences regarding intermediate phenotypes and disease may be drawn</w:t>
            </w:r>
          </w:p>
        </w:tc>
        <w:tc>
          <w:tcPr>
            <w:tcW w:w="3827" w:type="dxa"/>
            <w:hideMark/>
          </w:tcPr>
          <w:p w14:paraId="6765E479" w14:textId="77777777" w:rsidR="006E1B15" w:rsidRDefault="00E7055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Increased biological understanding of genotype – phenotype links</w:t>
            </w:r>
          </w:p>
        </w:tc>
      </w:tr>
    </w:tbl>
    <w:p w14:paraId="146426E1" w14:textId="77777777" w:rsidR="000D5EA1" w:rsidRDefault="000D5EA1">
      <w:pPr>
        <w:rPr>
          <w:b/>
          <w:bCs/>
          <w:color w:val="4F81BD" w:themeColor="accent1"/>
          <w:sz w:val="18"/>
          <w:szCs w:val="18"/>
        </w:rPr>
      </w:pPr>
      <w:r>
        <w:br w:type="page"/>
      </w:r>
    </w:p>
    <w:p w14:paraId="61343098" w14:textId="77777777" w:rsidR="009D0ACC" w:rsidRPr="009D0ACC" w:rsidRDefault="009D0ACC" w:rsidP="009D0ACC">
      <w:pPr>
        <w:pStyle w:val="Caption"/>
        <w:rPr>
          <w:sz w:val="22"/>
          <w:szCs w:val="22"/>
        </w:rPr>
      </w:pPr>
      <w:bookmarkStart w:id="140" w:name="_Ref261417649"/>
      <w:r w:rsidRPr="009D0ACC">
        <w:rPr>
          <w:sz w:val="22"/>
          <w:szCs w:val="22"/>
        </w:rPr>
        <w:lastRenderedPageBreak/>
        <w:t xml:space="preserve">Figure </w:t>
      </w:r>
      <w:r w:rsidR="008C58D7" w:rsidRPr="009D0ACC">
        <w:rPr>
          <w:sz w:val="22"/>
          <w:szCs w:val="22"/>
        </w:rPr>
        <w:fldChar w:fldCharType="begin"/>
      </w:r>
      <w:r w:rsidRPr="009D0ACC">
        <w:rPr>
          <w:sz w:val="22"/>
          <w:szCs w:val="22"/>
        </w:rPr>
        <w:instrText xml:space="preserve"> SEQ Figure \* ARABIC </w:instrText>
      </w:r>
      <w:r w:rsidR="008C58D7" w:rsidRPr="009D0ACC">
        <w:rPr>
          <w:sz w:val="22"/>
          <w:szCs w:val="22"/>
        </w:rPr>
        <w:fldChar w:fldCharType="separate"/>
      </w:r>
      <w:r w:rsidRPr="009D0ACC">
        <w:rPr>
          <w:noProof/>
          <w:sz w:val="22"/>
          <w:szCs w:val="22"/>
        </w:rPr>
        <w:t>1</w:t>
      </w:r>
      <w:r w:rsidR="008C58D7" w:rsidRPr="009D0ACC">
        <w:rPr>
          <w:sz w:val="22"/>
          <w:szCs w:val="22"/>
        </w:rPr>
        <w:fldChar w:fldCharType="end"/>
      </w:r>
      <w:bookmarkEnd w:id="140"/>
      <w:r w:rsidRPr="009D0ACC">
        <w:rPr>
          <w:sz w:val="22"/>
          <w:szCs w:val="22"/>
        </w:rPr>
        <w:t xml:space="preserve">: Directed acyclic graph (DAG) depicting MR </w:t>
      </w:r>
    </w:p>
    <w:p w14:paraId="138C342A" w14:textId="77777777" w:rsidR="00F65C3C" w:rsidRPr="00020380" w:rsidRDefault="00F65C3C" w:rsidP="00F65C3C">
      <w:pPr>
        <w:pStyle w:val="Caption"/>
        <w:rPr>
          <w:ins w:id="141" w:author="Gib Hemani" w:date="2014-06-05T17:31:00Z"/>
          <w:rFonts w:eastAsiaTheme="minorEastAsia"/>
        </w:rPr>
      </w:pPr>
      <w:ins w:id="142" w:author="Gib Hemani" w:date="2014-06-05T17:31:00Z">
        <w:r w:rsidRPr="00240926">
          <w:t>A. MR can be used to test the hypothesis</w:t>
        </w:r>
        <w:r w:rsidRPr="009935A3">
          <w:t xml:space="preserve"> that trait A causes trait B, provided that conditions (1), (2), and (3) are met adequately, governing that </w:t>
        </w:r>
        <m:oMath>
          <m:sSub>
            <m:sSubPr>
              <m:ctrlPr>
                <w:rPr>
                  <w:rFonts w:ascii="Cambria Math" w:hAnsi="Cambria Math"/>
                  <w:i/>
                </w:rPr>
              </m:ctrlPr>
            </m:sSubPr>
            <m:e>
              <m:r>
                <m:rPr>
                  <m:sty m:val="bi"/>
                </m:rPr>
                <w:rPr>
                  <w:rFonts w:ascii="Cambria Math" w:hAnsi="Cambria Math"/>
                </w:rPr>
                <m:t>Z</m:t>
              </m:r>
            </m:e>
            <m:sub>
              <m:r>
                <m:rPr>
                  <m:sty m:val="bi"/>
                </m:rPr>
                <w:rPr>
                  <w:rFonts w:ascii="Cambria Math" w:hAnsi="Cambria Math"/>
                </w:rPr>
                <m:t>A</m:t>
              </m:r>
            </m:sub>
          </m:sSub>
        </m:oMath>
        <w:r w:rsidRPr="00E65DB4">
          <w:rPr>
            <w:rFonts w:eastAsiaTheme="minorEastAsia"/>
          </w:rPr>
          <w:t xml:space="preserve"> is a valid instrument. B. </w:t>
        </w:r>
        <w:r w:rsidRPr="00F16929">
          <w:rPr>
            <w:rFonts w:eastAsiaTheme="minorEastAsia"/>
          </w:rPr>
          <w:t>In bi-</w:t>
        </w:r>
        <w:r w:rsidRPr="00956F01">
          <w:rPr>
            <w:rFonts w:eastAsiaTheme="minorEastAsia"/>
          </w:rPr>
          <w:t>directional MR prior knowledge of the causal direction between traits A and B</w:t>
        </w:r>
        <w:r>
          <w:rPr>
            <w:rFonts w:eastAsiaTheme="minorEastAsia"/>
          </w:rPr>
          <w:t xml:space="preserve"> (if any)</w:t>
        </w:r>
        <w:r w:rsidRPr="00956F01">
          <w:rPr>
            <w:rFonts w:eastAsiaTheme="minorEastAsia"/>
          </w:rPr>
          <w:t xml:space="preserve"> can be elucidated if valid instruments are present for each trait.</w:t>
        </w:r>
      </w:ins>
    </w:p>
    <w:p w14:paraId="2A393387" w14:textId="401227C3" w:rsidR="009D0ACC" w:rsidRPr="009D0ACC" w:rsidDel="00F65C3C" w:rsidRDefault="009D0ACC" w:rsidP="009D0ACC">
      <w:pPr>
        <w:pStyle w:val="Caption"/>
        <w:rPr>
          <w:del w:id="143" w:author="Gib Hemani" w:date="2014-06-05T17:31:00Z"/>
          <w:rFonts w:eastAsiaTheme="minorEastAsia"/>
          <w:sz w:val="22"/>
          <w:szCs w:val="22"/>
        </w:rPr>
      </w:pPr>
      <w:del w:id="144" w:author="Gib Hemani" w:date="2014-06-05T17:31:00Z">
        <w:r w:rsidRPr="009D0ACC" w:rsidDel="00F65C3C">
          <w:rPr>
            <w:sz w:val="22"/>
            <w:szCs w:val="22"/>
          </w:rPr>
          <w:delText>MR can be used to test the hypothesis that exposure A causes outcome B</w:delText>
        </w:r>
      </w:del>
    </w:p>
    <w:p w14:paraId="6F7A82A1" w14:textId="77777777" w:rsidR="006E1B15" w:rsidRDefault="006E1B15">
      <w:pPr>
        <w:pStyle w:val="Caption"/>
      </w:pPr>
    </w:p>
    <w:p w14:paraId="49F24A5B" w14:textId="5869B526" w:rsidR="006E1B15" w:rsidRDefault="00F65C3C">
      <w:ins w:id="145" w:author="Gib Hemani" w:date="2014-06-05T17:31:00Z">
        <w:r>
          <w:rPr>
            <w:noProof/>
            <w:lang w:val="en-US"/>
          </w:rPr>
          <w:drawing>
            <wp:inline distT="0" distB="0" distL="0" distR="0" wp14:anchorId="0141AEAF" wp14:editId="14DF5FC5">
              <wp:extent cx="5727700" cy="2863850"/>
              <wp:effectExtent l="0" t="0" r="0" b="0"/>
              <wp:docPr id="2" name="Picture 2" descr="Macintosh HD:Users:explodecomputer:repo:mr_review_hmg:da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xplodecomputer:repo:mr_review_hmg:dag.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863850"/>
                      </a:xfrm>
                      <a:prstGeom prst="rect">
                        <a:avLst/>
                      </a:prstGeom>
                      <a:noFill/>
                      <a:ln>
                        <a:noFill/>
                      </a:ln>
                    </pic:spPr>
                  </pic:pic>
                </a:graphicData>
              </a:graphic>
            </wp:inline>
          </w:drawing>
        </w:r>
      </w:ins>
      <w:del w:id="146" w:author="Gib Hemani" w:date="2014-06-05T17:31:00Z">
        <w:r w:rsidR="002262D3" w:rsidDel="00F65C3C">
          <w:rPr>
            <w:noProof/>
            <w:lang w:val="en-US"/>
          </w:rPr>
          <w:drawing>
            <wp:inline distT="0" distB="0" distL="0" distR="0" wp14:anchorId="56349BB0" wp14:editId="34AA22C2">
              <wp:extent cx="5731510" cy="2742383"/>
              <wp:effectExtent l="19050" t="0" r="254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31510" cy="2742383"/>
                      </a:xfrm>
                      <a:prstGeom prst="rect">
                        <a:avLst/>
                      </a:prstGeom>
                      <a:noFill/>
                      <a:ln w="9525">
                        <a:noFill/>
                        <a:miter lim="800000"/>
                        <a:headEnd/>
                        <a:tailEnd/>
                      </a:ln>
                    </pic:spPr>
                  </pic:pic>
                </a:graphicData>
              </a:graphic>
            </wp:inline>
          </w:drawing>
        </w:r>
      </w:del>
    </w:p>
    <w:p w14:paraId="6F1B663D" w14:textId="77777777" w:rsidR="000D5EA1" w:rsidRDefault="000D5EA1">
      <w:pPr>
        <w:rPr>
          <w:b/>
          <w:bCs/>
          <w:color w:val="4F81BD" w:themeColor="accent1"/>
          <w:sz w:val="18"/>
          <w:szCs w:val="18"/>
        </w:rPr>
      </w:pPr>
      <w:r>
        <w:br w:type="page"/>
      </w:r>
    </w:p>
    <w:p w14:paraId="092E228E" w14:textId="77777777" w:rsidR="00117340" w:rsidRPr="00DE3A26" w:rsidRDefault="006902D9">
      <w:pPr>
        <w:pStyle w:val="Caption"/>
        <w:rPr>
          <w:sz w:val="22"/>
          <w:szCs w:val="22"/>
        </w:rPr>
      </w:pPr>
      <w:bookmarkStart w:id="147" w:name="_Ref261417686"/>
      <w:r w:rsidRPr="00DE3A26">
        <w:rPr>
          <w:sz w:val="22"/>
          <w:szCs w:val="22"/>
        </w:rPr>
        <w:lastRenderedPageBreak/>
        <w:t xml:space="preserve">Figure </w:t>
      </w:r>
      <w:r w:rsidR="008C58D7" w:rsidRPr="00DE3A26">
        <w:rPr>
          <w:sz w:val="22"/>
          <w:szCs w:val="22"/>
        </w:rPr>
        <w:fldChar w:fldCharType="begin"/>
      </w:r>
      <w:r w:rsidRPr="00DE3A26">
        <w:rPr>
          <w:sz w:val="22"/>
          <w:szCs w:val="22"/>
        </w:rPr>
        <w:instrText xml:space="preserve"> SEQ Figure \* ARABIC </w:instrText>
      </w:r>
      <w:r w:rsidR="008C58D7" w:rsidRPr="00DE3A26">
        <w:rPr>
          <w:sz w:val="22"/>
          <w:szCs w:val="22"/>
        </w:rPr>
        <w:fldChar w:fldCharType="separate"/>
      </w:r>
      <w:r w:rsidR="00990928">
        <w:rPr>
          <w:noProof/>
          <w:sz w:val="22"/>
          <w:szCs w:val="22"/>
        </w:rPr>
        <w:t>2</w:t>
      </w:r>
      <w:r w:rsidR="008C58D7" w:rsidRPr="00DE3A26">
        <w:rPr>
          <w:sz w:val="22"/>
          <w:szCs w:val="22"/>
        </w:rPr>
        <w:fldChar w:fldCharType="end"/>
      </w:r>
      <w:bookmarkEnd w:id="147"/>
      <w:r w:rsidRPr="00DE3A26">
        <w:rPr>
          <w:sz w:val="22"/>
          <w:szCs w:val="22"/>
        </w:rPr>
        <w:t>: Effect of lower LDL-C on risk of CHD (taken from Ference</w:t>
      </w:r>
      <w:r w:rsidR="00AA581F" w:rsidRPr="00DE3A26">
        <w:rPr>
          <w:sz w:val="22"/>
          <w:szCs w:val="22"/>
        </w:rPr>
        <w:t xml:space="preserve"> </w:t>
      </w:r>
      <w:r w:rsidR="00E70552" w:rsidRPr="00DE3A26">
        <w:rPr>
          <w:i/>
          <w:sz w:val="22"/>
          <w:szCs w:val="22"/>
        </w:rPr>
        <w:t>et al.</w:t>
      </w:r>
      <w:r w:rsidRPr="00DE3A26">
        <w:rPr>
          <w:sz w:val="22"/>
          <w:szCs w:val="22"/>
        </w:rPr>
        <w:t xml:space="preserve"> </w:t>
      </w:r>
      <w:r w:rsidR="00AA581F" w:rsidRPr="00DE3A26">
        <w:rPr>
          <w:sz w:val="22"/>
          <w:szCs w:val="22"/>
        </w:rPr>
        <w:t>(</w:t>
      </w:r>
      <w:r w:rsidRPr="00DE3A26">
        <w:rPr>
          <w:sz w:val="22"/>
          <w:szCs w:val="22"/>
        </w:rPr>
        <w:t>2012)</w:t>
      </w:r>
      <w:r w:rsidR="00AA581F" w:rsidRPr="00DE3A26">
        <w:rPr>
          <w:sz w:val="22"/>
          <w:szCs w:val="22"/>
        </w:rPr>
        <w:t>)</w:t>
      </w:r>
    </w:p>
    <w:p w14:paraId="49F066BF" w14:textId="77777777" w:rsidR="006E1B15" w:rsidRPr="00DE3A26" w:rsidRDefault="00AA581F">
      <w:r w:rsidRPr="00DE3A26">
        <w:t>Boxes represent the proportion risk reduction (1-OR) of CHD for each exposure allele plotted against the absolute magnitude of lower LDL-C associated with that allele (measured in mg/dl). Vertical lines represent 1 SE above and below the point estimate of proportional risk reduction. SNPs are plotted in order of increasing absolute magnitude of associations with lower LDL-C. The line (forced to pass through the origin) represents the increase in proportional risk reduction of CHD per unit lower long-term exposure to LDL-C.</w:t>
      </w:r>
    </w:p>
    <w:p w14:paraId="26A279F7" w14:textId="77777777" w:rsidR="006B135A" w:rsidRDefault="006E1B15">
      <w:r>
        <w:rPr>
          <w:noProof/>
          <w:lang w:val="en-US"/>
        </w:rPr>
        <w:drawing>
          <wp:inline distT="0" distB="0" distL="0" distR="0" wp14:anchorId="756F0E08" wp14:editId="407A3DDF">
            <wp:extent cx="4185285" cy="2989580"/>
            <wp:effectExtent l="0" t="0" r="0" b="0"/>
            <wp:docPr id="1" name="Picture 1" descr="Macintosh HD:Users:explodecomputer:repo:mr_review_hmg:ference_fig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xplodecomputer:repo:mr_review_hmg:ference_fig3.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5285" cy="2989580"/>
                    </a:xfrm>
                    <a:prstGeom prst="rect">
                      <a:avLst/>
                    </a:prstGeom>
                    <a:noFill/>
                    <a:ln>
                      <a:noFill/>
                    </a:ln>
                  </pic:spPr>
                </pic:pic>
              </a:graphicData>
            </a:graphic>
          </wp:inline>
        </w:drawing>
      </w:r>
      <w:r w:rsidR="006B135A">
        <w:br w:type="page"/>
      </w:r>
    </w:p>
    <w:p w14:paraId="422DC4A2" w14:textId="77777777" w:rsidR="006E1B15" w:rsidRPr="00DE3A26" w:rsidRDefault="00EB7523" w:rsidP="006E1B15">
      <w:pPr>
        <w:pStyle w:val="Caption"/>
        <w:spacing w:after="480"/>
        <w:rPr>
          <w:sz w:val="22"/>
          <w:szCs w:val="22"/>
        </w:rPr>
      </w:pPr>
      <w:bookmarkStart w:id="148" w:name="_Ref261422647"/>
      <w:r w:rsidRPr="00DE3A26">
        <w:rPr>
          <w:sz w:val="22"/>
          <w:szCs w:val="22"/>
        </w:rPr>
        <w:lastRenderedPageBreak/>
        <w:t xml:space="preserve">Box </w:t>
      </w:r>
      <w:r w:rsidR="008C58D7" w:rsidRPr="00DE3A26">
        <w:rPr>
          <w:sz w:val="22"/>
          <w:szCs w:val="22"/>
        </w:rPr>
        <w:fldChar w:fldCharType="begin"/>
      </w:r>
      <w:r w:rsidRPr="00DE3A26">
        <w:rPr>
          <w:sz w:val="22"/>
          <w:szCs w:val="22"/>
        </w:rPr>
        <w:instrText xml:space="preserve"> SEQ Box \* ARABIC </w:instrText>
      </w:r>
      <w:r w:rsidR="008C58D7" w:rsidRPr="00DE3A26">
        <w:rPr>
          <w:sz w:val="22"/>
          <w:szCs w:val="22"/>
        </w:rPr>
        <w:fldChar w:fldCharType="separate"/>
      </w:r>
      <w:r w:rsidR="00990928">
        <w:rPr>
          <w:noProof/>
          <w:sz w:val="22"/>
          <w:szCs w:val="22"/>
        </w:rPr>
        <w:t>1</w:t>
      </w:r>
      <w:r w:rsidR="008C58D7" w:rsidRPr="00DE3A26">
        <w:rPr>
          <w:sz w:val="22"/>
          <w:szCs w:val="22"/>
        </w:rPr>
        <w:fldChar w:fldCharType="end"/>
      </w:r>
      <w:bookmarkEnd w:id="148"/>
      <w:r w:rsidRPr="00DE3A26">
        <w:rPr>
          <w:sz w:val="22"/>
          <w:szCs w:val="22"/>
        </w:rPr>
        <w:t>: Performing Mendelian randomisation</w:t>
      </w:r>
    </w:p>
    <w:p w14:paraId="70DD54C3" w14:textId="77777777" w:rsidR="0038378F" w:rsidRDefault="0038378F" w:rsidP="0038378F">
      <w:pPr>
        <w:spacing w:after="0" w:line="360" w:lineRule="auto"/>
      </w:pPr>
      <w:r>
        <w:t>Conventional instrumental variable (IV) analysis requires that the instruments are valid, and in order to be valid they must meet three conditions. An instrument for trait A must be</w:t>
      </w:r>
    </w:p>
    <w:p w14:paraId="7609BBD7" w14:textId="77777777" w:rsidR="0038378F" w:rsidRDefault="0038378F" w:rsidP="0038378F">
      <w:pPr>
        <w:pStyle w:val="ListParagraph"/>
        <w:numPr>
          <w:ilvl w:val="0"/>
          <w:numId w:val="4"/>
        </w:numPr>
        <w:spacing w:after="0" w:line="360" w:lineRule="auto"/>
      </w:pPr>
      <w:r>
        <w:t xml:space="preserve">reliably associated with trait A; </w:t>
      </w:r>
    </w:p>
    <w:p w14:paraId="6E7822CF" w14:textId="77777777" w:rsidR="0038378F" w:rsidRDefault="0038378F" w:rsidP="0038378F">
      <w:pPr>
        <w:pStyle w:val="ListParagraph"/>
        <w:numPr>
          <w:ilvl w:val="0"/>
          <w:numId w:val="4"/>
        </w:numPr>
        <w:spacing w:after="0" w:line="360" w:lineRule="auto"/>
      </w:pPr>
      <w:r>
        <w:t xml:space="preserve">associated with the outcome (trait B) only through trait A;  and </w:t>
      </w:r>
    </w:p>
    <w:p w14:paraId="11DC5B35" w14:textId="77777777" w:rsidR="0038378F" w:rsidRDefault="0038378F" w:rsidP="0038378F">
      <w:pPr>
        <w:pStyle w:val="ListParagraph"/>
        <w:numPr>
          <w:ilvl w:val="0"/>
          <w:numId w:val="4"/>
        </w:numPr>
        <w:spacing w:after="0" w:line="360" w:lineRule="auto"/>
      </w:pPr>
      <w:proofErr w:type="gramStart"/>
      <w:r>
        <w:t>independent</w:t>
      </w:r>
      <w:proofErr w:type="gramEnd"/>
      <w:r>
        <w:t xml:space="preserve"> of unobserved confounders that influence traits A and B after conditioning on observed confounders. </w:t>
      </w:r>
    </w:p>
    <w:p w14:paraId="4DA3CB68" w14:textId="77777777" w:rsidR="0038378F" w:rsidRDefault="0038378F" w:rsidP="0038378F">
      <w:pPr>
        <w:spacing w:after="0" w:line="360" w:lineRule="auto"/>
      </w:pPr>
      <w:r>
        <w:t xml:space="preserve">In MR, condition (1) is straightforward to test, but (2) and (3) cannot be directly proven. For example, if the variant is pleiotropic (see </w:t>
      </w:r>
      <w:r w:rsidR="008C58D7">
        <w:fldChar w:fldCharType="begin"/>
      </w:r>
      <w:r>
        <w:instrText xml:space="preserve"> REF _Ref261422728 \h </w:instrText>
      </w:r>
      <w:r w:rsidR="008C58D7">
        <w:fldChar w:fldCharType="separate"/>
      </w:r>
      <w:r>
        <w:t xml:space="preserve">Box </w:t>
      </w:r>
      <w:r>
        <w:rPr>
          <w:noProof/>
        </w:rPr>
        <w:t>2</w:t>
      </w:r>
      <w:r w:rsidR="008C58D7">
        <w:fldChar w:fldCharType="end"/>
      </w:r>
      <w:r>
        <w:t xml:space="preserve">), or if it is in linkage disequilibrium (LD) with a genetic variant that influences the outcome through a different mechanism, this can lead to erroneous causal estimation. If the above conditions are met, then the unbiased estimate of the effect of trait A on the outcome, B, can be made using two-stage least squares (2SLS) regression. </w:t>
      </w:r>
    </w:p>
    <w:p w14:paraId="1FBF35BE" w14:textId="77777777" w:rsidR="00901419" w:rsidRPr="00DE3A26" w:rsidRDefault="00901419" w:rsidP="00EB7523">
      <w:pPr>
        <w:spacing w:after="0" w:line="360" w:lineRule="auto"/>
      </w:pPr>
    </w:p>
    <w:p w14:paraId="057D6F27" w14:textId="0C865A2D" w:rsidR="0038378F" w:rsidRPr="00426571" w:rsidRDefault="0038378F" w:rsidP="0038378F">
      <w:pPr>
        <w:spacing w:after="0" w:line="360" w:lineRule="auto"/>
        <w:rPr>
          <w:vertAlign w:val="superscript"/>
          <w:rPrChange w:id="149" w:author="IT Services" w:date="2014-06-16T13:41:00Z">
            <w:rPr/>
          </w:rPrChange>
        </w:rPr>
      </w:pPr>
      <w:r>
        <w:t xml:space="preserve">In stage 1 a predictor for A is constructed from its instrument, and in stage 2 the effect of the predictor for </w:t>
      </w:r>
      <w:proofErr w:type="gramStart"/>
      <w:r>
        <w:t>A</w:t>
      </w:r>
      <w:proofErr w:type="gramEnd"/>
      <w:r>
        <w:t xml:space="preserve"> acting on B is estimated. The intuition here is that A is potentially associated with B due to many confounding effects, and we wish to estimate the effect of A on B that occurs only via the instrument, which we know is in the correct causal direction for A. Thus, if the predictor for A is associated with B in the estimate from stage 2 then this is only occurring through a path which has no confounding. </w:t>
      </w:r>
      <w:r>
        <w:rPr>
          <w:rFonts w:eastAsiaTheme="minorEastAsia"/>
        </w:rPr>
        <w:t>There exist several</w:t>
      </w:r>
      <w:ins w:id="150" w:author="IT Services" w:date="2014-06-16T13:27:00Z">
        <w:r w:rsidR="00D325AD">
          <w:rPr>
            <w:rFonts w:eastAsiaTheme="minorEastAsia"/>
          </w:rPr>
          <w:t xml:space="preserve"> software</w:t>
        </w:r>
      </w:ins>
      <w:r>
        <w:rPr>
          <w:rFonts w:eastAsiaTheme="minorEastAsia"/>
        </w:rPr>
        <w:t xml:space="preserve"> implementations </w:t>
      </w:r>
      <w:del w:id="151" w:author="IT Services" w:date="2014-06-16T13:27:00Z">
        <w:r w:rsidDel="00D325AD">
          <w:rPr>
            <w:rFonts w:eastAsiaTheme="minorEastAsia"/>
          </w:rPr>
          <w:delText>of 2SLS in open source software.</w:delText>
        </w:r>
      </w:del>
      <w:ins w:id="152" w:author="IT Services" w:date="2014-06-16T13:27:00Z">
        <w:r w:rsidR="00D325AD">
          <w:rPr>
            <w:rFonts w:eastAsiaTheme="minorEastAsia"/>
          </w:rPr>
          <w:t xml:space="preserve">for performing various instrumental variable analyses, including </w:t>
        </w:r>
      </w:ins>
      <w:ins w:id="153" w:author="IT Services" w:date="2014-06-16T13:28:00Z">
        <w:r w:rsidR="00D325AD">
          <w:rPr>
            <w:rFonts w:eastAsiaTheme="minorEastAsia"/>
          </w:rPr>
          <w:t>2SLS (</w:t>
        </w:r>
      </w:ins>
      <w:ins w:id="154" w:author="IT Services" w:date="2014-06-16T13:36:00Z">
        <w:r w:rsidR="001B6BD3">
          <w:rPr>
            <w:rFonts w:eastAsiaTheme="minorEastAsia"/>
          </w:rPr>
          <w:t>e.g. the</w:t>
        </w:r>
      </w:ins>
      <w:ins w:id="155" w:author="IT Services" w:date="2014-06-16T13:28:00Z">
        <w:r w:rsidR="00D325AD">
          <w:rPr>
            <w:rFonts w:eastAsiaTheme="minorEastAsia"/>
          </w:rPr>
          <w:t xml:space="preserve"> “</w:t>
        </w:r>
        <w:proofErr w:type="spellStart"/>
        <w:r w:rsidR="00D325AD">
          <w:rPr>
            <w:rFonts w:eastAsiaTheme="minorEastAsia"/>
          </w:rPr>
          <w:t>ivregress</w:t>
        </w:r>
        <w:proofErr w:type="spellEnd"/>
        <w:r w:rsidR="00D325AD">
          <w:rPr>
            <w:rFonts w:eastAsiaTheme="minorEastAsia"/>
          </w:rPr>
          <w:t>” package</w:t>
        </w:r>
      </w:ins>
      <w:ins w:id="156" w:author="IT Services" w:date="2014-06-16T13:36:00Z">
        <w:r w:rsidR="001B6BD3">
          <w:rPr>
            <w:rFonts w:eastAsiaTheme="minorEastAsia"/>
          </w:rPr>
          <w:t xml:space="preserve"> in STATA</w:t>
        </w:r>
      </w:ins>
      <w:ins w:id="157" w:author="IT Services" w:date="2014-06-16T13:28:00Z">
        <w:r w:rsidR="00D325AD">
          <w:rPr>
            <w:rFonts w:eastAsiaTheme="minorEastAsia"/>
          </w:rPr>
          <w:t xml:space="preserve">; </w:t>
        </w:r>
      </w:ins>
      <w:ins w:id="158" w:author="IT Services" w:date="2014-06-16T13:36:00Z">
        <w:r w:rsidR="001B6BD3">
          <w:rPr>
            <w:rFonts w:eastAsiaTheme="minorEastAsia"/>
          </w:rPr>
          <w:t>the “</w:t>
        </w:r>
        <w:proofErr w:type="spellStart"/>
        <w:r w:rsidR="001B6BD3">
          <w:rPr>
            <w:rFonts w:eastAsiaTheme="minorEastAsia"/>
          </w:rPr>
          <w:t>systemfit</w:t>
        </w:r>
        <w:proofErr w:type="spellEnd"/>
        <w:r w:rsidR="001B6BD3">
          <w:rPr>
            <w:rFonts w:eastAsiaTheme="minorEastAsia"/>
          </w:rPr>
          <w:t>” package in R</w:t>
        </w:r>
        <w:r w:rsidR="001B6BD3">
          <w:rPr>
            <w:rStyle w:val="EndnoteReference"/>
            <w:rFonts w:eastAsiaTheme="minorEastAsia"/>
          </w:rPr>
          <w:endnoteReference w:id="54"/>
        </w:r>
      </w:ins>
      <w:ins w:id="162" w:author="IT Services" w:date="2014-06-16T13:37:00Z">
        <w:r w:rsidR="00053927">
          <w:rPr>
            <w:rFonts w:eastAsiaTheme="minorEastAsia"/>
          </w:rPr>
          <w:t xml:space="preserve">); </w:t>
        </w:r>
      </w:ins>
      <w:ins w:id="163" w:author="IT Services" w:date="2014-06-16T13:38:00Z">
        <w:r w:rsidR="00053927">
          <w:rPr>
            <w:rFonts w:eastAsiaTheme="minorEastAsia"/>
          </w:rPr>
          <w:t xml:space="preserve">three stage least squares regression (e.g. </w:t>
        </w:r>
        <w:r w:rsidR="00053927">
          <w:rPr>
            <w:rFonts w:eastAsiaTheme="minorEastAsia"/>
          </w:rPr>
          <w:t>the “</w:t>
        </w:r>
        <w:proofErr w:type="spellStart"/>
        <w:r w:rsidR="00053927">
          <w:rPr>
            <w:rFonts w:eastAsiaTheme="minorEastAsia"/>
          </w:rPr>
          <w:t>systemfit</w:t>
        </w:r>
        <w:proofErr w:type="spellEnd"/>
        <w:r w:rsidR="00053927">
          <w:rPr>
            <w:rFonts w:eastAsiaTheme="minorEastAsia"/>
          </w:rPr>
          <w:t>” package in R</w:t>
        </w:r>
        <w:r w:rsidR="00053927">
          <w:rPr>
            <w:rStyle w:val="EndnoteReference"/>
            <w:rFonts w:eastAsiaTheme="minorEastAsia"/>
          </w:rPr>
          <w:endnoteReference w:id="55"/>
        </w:r>
        <w:r w:rsidR="00053927">
          <w:rPr>
            <w:rFonts w:eastAsiaTheme="minorEastAsia"/>
          </w:rPr>
          <w:t>)</w:t>
        </w:r>
        <w:r w:rsidR="00053927">
          <w:rPr>
            <w:rFonts w:eastAsiaTheme="minorEastAsia"/>
          </w:rPr>
          <w:t>; the general case of IV estimation using the generalised method of moments (“</w:t>
        </w:r>
        <w:proofErr w:type="spellStart"/>
        <w:r w:rsidR="00053927">
          <w:rPr>
            <w:rFonts w:eastAsiaTheme="minorEastAsia"/>
          </w:rPr>
          <w:t>gmm</w:t>
        </w:r>
        <w:proofErr w:type="spellEnd"/>
        <w:r w:rsidR="00053927">
          <w:rPr>
            <w:rFonts w:eastAsiaTheme="minorEastAsia"/>
          </w:rPr>
          <w:t>” package in R</w:t>
        </w:r>
        <w:r w:rsidR="00053927">
          <w:rPr>
            <w:rStyle w:val="EndnoteReference"/>
            <w:rFonts w:eastAsiaTheme="minorEastAsia"/>
          </w:rPr>
          <w:endnoteReference w:id="56"/>
        </w:r>
      </w:ins>
      <w:ins w:id="169" w:author="IT Services" w:date="2014-06-16T13:39:00Z">
        <w:r w:rsidR="00426571">
          <w:rPr>
            <w:rFonts w:eastAsiaTheme="minorEastAsia"/>
          </w:rPr>
          <w:t>), and STATA routines for running subsample and two sample IV estimation</w:t>
        </w:r>
      </w:ins>
      <w:ins w:id="170" w:author="IT Services" w:date="2014-06-16T13:41:00Z">
        <w:r w:rsidR="00426571">
          <w:rPr>
            <w:rFonts w:eastAsiaTheme="minorEastAsia"/>
          </w:rPr>
          <w:t>.</w:t>
        </w:r>
        <w:r w:rsidR="00426571">
          <w:rPr>
            <w:rFonts w:eastAsiaTheme="minorEastAsia"/>
            <w:vertAlign w:val="superscript"/>
          </w:rPr>
          <w:t>27</w:t>
        </w:r>
      </w:ins>
    </w:p>
    <w:p w14:paraId="381DD654" w14:textId="77777777" w:rsidR="0038378F" w:rsidDel="00426571" w:rsidRDefault="0038378F" w:rsidP="0038378F">
      <w:pPr>
        <w:spacing w:after="0" w:line="360" w:lineRule="auto"/>
        <w:rPr>
          <w:del w:id="171" w:author="IT Services" w:date="2014-06-16T13:41:00Z"/>
        </w:rPr>
      </w:pPr>
    </w:p>
    <w:p w14:paraId="6BB41FF7" w14:textId="77777777" w:rsidR="0038378F" w:rsidDel="00426571" w:rsidRDefault="0038378F" w:rsidP="0038378F">
      <w:pPr>
        <w:spacing w:after="0" w:line="360" w:lineRule="auto"/>
        <w:rPr>
          <w:del w:id="172" w:author="IT Services" w:date="2014-06-16T13:41:00Z"/>
        </w:rPr>
      </w:pPr>
    </w:p>
    <w:p w14:paraId="783B438F" w14:textId="77777777" w:rsidR="0038378F" w:rsidDel="00426571" w:rsidRDefault="0038378F" w:rsidP="0038378F">
      <w:pPr>
        <w:spacing w:after="0" w:line="360" w:lineRule="auto"/>
        <w:rPr>
          <w:del w:id="173" w:author="IT Services" w:date="2014-06-16T13:41:00Z"/>
        </w:rPr>
      </w:pPr>
      <w:bookmarkStart w:id="174" w:name="_GoBack"/>
      <w:bookmarkEnd w:id="174"/>
    </w:p>
    <w:p w14:paraId="149BB678" w14:textId="77777777" w:rsidR="0038378F" w:rsidRDefault="0038378F" w:rsidP="0038378F">
      <w:pPr>
        <w:pStyle w:val="Caption"/>
        <w:spacing w:after="480"/>
      </w:pPr>
    </w:p>
    <w:p w14:paraId="34B3D443" w14:textId="77777777" w:rsidR="0038378F" w:rsidRDefault="0038378F" w:rsidP="0038378F">
      <w:pPr>
        <w:pStyle w:val="Caption"/>
        <w:spacing w:after="480"/>
      </w:pPr>
      <w:bookmarkStart w:id="175" w:name="_Ref261422728"/>
      <w:r>
        <w:t xml:space="preserve">Box </w:t>
      </w:r>
      <w:r w:rsidR="008C58D7">
        <w:fldChar w:fldCharType="begin"/>
      </w:r>
      <w:r>
        <w:instrText xml:space="preserve"> SEQ Box \* ARABIC </w:instrText>
      </w:r>
      <w:r w:rsidR="008C58D7">
        <w:fldChar w:fldCharType="separate"/>
      </w:r>
      <w:r>
        <w:rPr>
          <w:noProof/>
        </w:rPr>
        <w:t>2</w:t>
      </w:r>
      <w:r w:rsidR="008C58D7">
        <w:fldChar w:fldCharType="end"/>
      </w:r>
      <w:bookmarkEnd w:id="175"/>
      <w:r>
        <w:t>: Consequences of pleiotropy on the interpretation of MR</w:t>
      </w:r>
    </w:p>
    <w:p w14:paraId="340AA88C" w14:textId="77777777" w:rsidR="003844F5" w:rsidRDefault="0038378F" w:rsidP="00ED64DF">
      <w:pPr>
        <w:spacing w:afterLines="200" w:after="480" w:line="360" w:lineRule="auto"/>
        <w:rPr>
          <w:ins w:id="176" w:author="Gib Hemani" w:date="2014-06-05T16:24:00Z"/>
        </w:rPr>
      </w:pPr>
      <w:r>
        <w:t xml:space="preserve">Pleiotropy is the phenomenon by which a single locus influences multiple </w:t>
      </w:r>
      <w:r w:rsidRPr="00D555C5">
        <w:t>phenotypes</w:t>
      </w:r>
      <w:r w:rsidRPr="00470769">
        <w:rPr>
          <w:rStyle w:val="EndnoteReference"/>
        </w:rPr>
        <w:endnoteReference w:id="57"/>
      </w:r>
      <w:r>
        <w:t xml:space="preserve">. </w:t>
      </w:r>
      <w:r w:rsidRPr="00E70552">
        <w:t>Depending</w:t>
      </w:r>
      <w:r>
        <w:t xml:space="preserve"> on the form it takes, p</w:t>
      </w:r>
      <w:r w:rsidRPr="00D555C5">
        <w:t>leiotropy</w:t>
      </w:r>
      <w:r>
        <w:t xml:space="preserve"> i</w:t>
      </w:r>
      <w:r w:rsidRPr="00D555C5">
        <w:t>s a potential limitation to interpretatio</w:t>
      </w:r>
      <w:r>
        <w:t>n of MR, so distinguishing between its different types is important</w:t>
      </w:r>
      <w:r w:rsidRPr="00470769">
        <w:t>.</w:t>
      </w:r>
      <w:r w:rsidRPr="00D555C5">
        <w:t xml:space="preserve"> </w:t>
      </w:r>
      <w:r>
        <w:t>In the context of MR there are two mechanisms by which</w:t>
      </w:r>
      <w:r w:rsidRPr="00D555C5">
        <w:t xml:space="preserve"> </w:t>
      </w:r>
      <w:r>
        <w:t xml:space="preserve">pleiotropy occurs: </w:t>
      </w:r>
      <w:r w:rsidRPr="00470769">
        <w:t>a single process lead</w:t>
      </w:r>
      <w:r>
        <w:t>ing</w:t>
      </w:r>
      <w:r w:rsidRPr="00470769">
        <w:t xml:space="preserve"> to a cascade of event</w:t>
      </w:r>
      <w:r w:rsidRPr="00D555C5">
        <w:t>s (e.g. a locus influences one particular protein product, and this causes perturbations in many other phenotypes)</w:t>
      </w:r>
      <w:r>
        <w:t>;</w:t>
      </w:r>
      <w:r w:rsidRPr="00D555C5">
        <w:t xml:space="preserve"> </w:t>
      </w:r>
      <w:r>
        <w:t xml:space="preserve">or </w:t>
      </w:r>
      <w:r w:rsidRPr="00D555C5">
        <w:t>a single locus directly influenc</w:t>
      </w:r>
      <w:r>
        <w:t>ing</w:t>
      </w:r>
      <w:r w:rsidRPr="00D555C5">
        <w:t xml:space="preserve"> multiple phenotypes</w:t>
      </w:r>
      <w:r w:rsidRPr="00470769">
        <w:rPr>
          <w:rStyle w:val="EndnoteReference"/>
        </w:rPr>
        <w:endnoteReference w:id="58"/>
      </w:r>
      <w:r w:rsidRPr="00470769">
        <w:t xml:space="preserve"> </w:t>
      </w:r>
      <w:r w:rsidRPr="00470769">
        <w:rPr>
          <w:rStyle w:val="EndnoteReference"/>
        </w:rPr>
        <w:endnoteReference w:id="59"/>
      </w:r>
      <w:r w:rsidRPr="00D555C5">
        <w:t xml:space="preserve">. </w:t>
      </w:r>
      <w:r>
        <w:t>Amongst its many names, t</w:t>
      </w:r>
      <w:r w:rsidRPr="00D555C5">
        <w:t xml:space="preserve">he former has been termed “spurious pleiotropy” </w:t>
      </w:r>
      <w:bookmarkStart w:id="177" w:name="_Ref372012179"/>
      <w:r w:rsidRPr="00470769">
        <w:rPr>
          <w:rStyle w:val="EndnoteReference"/>
        </w:rPr>
        <w:endnoteReference w:id="60"/>
      </w:r>
      <w:bookmarkEnd w:id="177"/>
      <w:r w:rsidRPr="00470769">
        <w:t xml:space="preserve">, </w:t>
      </w:r>
      <w:r>
        <w:t xml:space="preserve">or </w:t>
      </w:r>
      <w:r w:rsidRPr="00470769">
        <w:t>“type II pleiotropy</w:t>
      </w:r>
      <w:r w:rsidRPr="00D555C5">
        <w:t xml:space="preserve">” </w:t>
      </w:r>
      <w:bookmarkStart w:id="178" w:name="_Ref372012330"/>
      <w:r w:rsidRPr="00470769">
        <w:rPr>
          <w:rStyle w:val="EndnoteReference"/>
        </w:rPr>
        <w:endnoteReference w:id="61"/>
      </w:r>
      <w:bookmarkEnd w:id="178"/>
      <w:proofErr w:type="gramStart"/>
      <w:r w:rsidRPr="00470769">
        <w:t>;</w:t>
      </w:r>
      <w:proofErr w:type="gramEnd"/>
      <w:r w:rsidRPr="00470769">
        <w:t xml:space="preserve"> the latter </w:t>
      </w:r>
      <w:r>
        <w:t>“biological pleiotropy”</w:t>
      </w:r>
      <w:r w:rsidRPr="00A37C0A">
        <w:rPr>
          <w:rStyle w:val="EndnoteReference"/>
        </w:rPr>
        <w:t xml:space="preserve"> </w:t>
      </w:r>
      <w:r w:rsidRPr="00470769">
        <w:rPr>
          <w:rStyle w:val="EndnoteReference"/>
        </w:rPr>
        <w:endnoteReference w:id="62"/>
      </w:r>
      <w:r>
        <w:t xml:space="preserve">or  </w:t>
      </w:r>
      <w:r w:rsidRPr="00470769">
        <w:lastRenderedPageBreak/>
        <w:t>“type I plei</w:t>
      </w:r>
      <w:r w:rsidRPr="00D555C5">
        <w:t>otropy”</w:t>
      </w:r>
      <w:r w:rsidRPr="00A37C0A">
        <w:rPr>
          <w:rStyle w:val="EndnoteReference"/>
        </w:rPr>
        <w:t xml:space="preserve"> </w:t>
      </w:r>
      <w:r w:rsidRPr="00470769">
        <w:rPr>
          <w:rStyle w:val="EndnoteReference"/>
        </w:rPr>
        <w:endnoteReference w:id="63"/>
      </w:r>
      <w:r w:rsidRPr="00470769">
        <w:t xml:space="preserve">. </w:t>
      </w:r>
      <w:r>
        <w:t>Type II pleiotropy is</w:t>
      </w:r>
      <w:r w:rsidRPr="00470769">
        <w:t xml:space="preserve"> not only unproblematic for Mendelian randomization, it is the very essence of the approach, in which the downstream </w:t>
      </w:r>
      <w:r>
        <w:t xml:space="preserve">effects of a perturbed phenotype are estimated through the use of genetic variants that relate to this phenotype. Thus </w:t>
      </w:r>
      <w:r w:rsidRPr="00470769">
        <w:t>the instrument of common variati</w:t>
      </w:r>
      <w:r w:rsidRPr="00D555C5">
        <w:t xml:space="preserve">on in </w:t>
      </w:r>
      <w:r w:rsidRPr="00D555C5">
        <w:rPr>
          <w:i/>
        </w:rPr>
        <w:t>FTO</w:t>
      </w:r>
      <w:r w:rsidRPr="00D555C5">
        <w:t>, known to influence body mass index</w:t>
      </w:r>
      <w:r>
        <w:t xml:space="preserve"> (BMI)</w:t>
      </w:r>
      <w:r w:rsidRPr="00470769">
        <w:rPr>
          <w:rStyle w:val="EndnoteReference"/>
        </w:rPr>
        <w:endnoteReference w:id="64"/>
      </w:r>
      <w:r w:rsidRPr="00470769">
        <w:t>, probably through influencing caloric intake</w:t>
      </w:r>
      <w:r w:rsidRPr="00470769">
        <w:rPr>
          <w:rStyle w:val="EndnoteReference"/>
        </w:rPr>
        <w:endnoteReference w:id="65"/>
      </w:r>
      <w:r w:rsidRPr="00470769">
        <w:t xml:space="preserve"> </w:t>
      </w:r>
      <w:r w:rsidRPr="00470769">
        <w:rPr>
          <w:rStyle w:val="EndnoteReference"/>
        </w:rPr>
        <w:endnoteReference w:id="66"/>
      </w:r>
      <w:r>
        <w:t xml:space="preserve"> is associated with </w:t>
      </w:r>
      <w:r w:rsidRPr="00470769">
        <w:t>a wide range of downstream phenotypes</w:t>
      </w:r>
      <w:r w:rsidRPr="00D555C5">
        <w:t xml:space="preserve"> blood pressure and hypertension</w:t>
      </w:r>
      <w:r w:rsidRPr="00470769">
        <w:rPr>
          <w:rStyle w:val="EndnoteReference"/>
        </w:rPr>
        <w:endnoteReference w:id="67"/>
      </w:r>
      <w:r w:rsidRPr="00470769">
        <w:t xml:space="preserve">, coronary heart disease </w:t>
      </w:r>
      <w:r w:rsidRPr="00470769">
        <w:rPr>
          <w:rStyle w:val="EndnoteReference"/>
        </w:rPr>
        <w:endnoteReference w:id="68"/>
      </w:r>
      <w:r w:rsidRPr="00470769">
        <w:t xml:space="preserve">, fasting insulin, glucose, HDL cholesterol and </w:t>
      </w:r>
      <w:proofErr w:type="spellStart"/>
      <w:r w:rsidRPr="00470769">
        <w:t>trigylcerides</w:t>
      </w:r>
      <w:proofErr w:type="spellEnd"/>
      <w:r w:rsidRPr="00470769">
        <w:rPr>
          <w:rStyle w:val="EndnoteReference"/>
        </w:rPr>
        <w:endnoteReference w:id="69"/>
      </w:r>
      <w:r w:rsidRPr="00470769">
        <w:t>, bone mineral density</w:t>
      </w:r>
      <w:r w:rsidRPr="00470769">
        <w:rPr>
          <w:rStyle w:val="EndnoteReference"/>
        </w:rPr>
        <w:endnoteReference w:id="70"/>
      </w:r>
      <w:r w:rsidRPr="00470769">
        <w:t xml:space="preserve">, chronic renal disease </w:t>
      </w:r>
      <w:r w:rsidRPr="00470769">
        <w:rPr>
          <w:rStyle w:val="EndnoteReference"/>
        </w:rPr>
        <w:endnoteReference w:id="71"/>
      </w:r>
      <w:r w:rsidRPr="00470769">
        <w:t>, and diabetes</w:t>
      </w:r>
      <w:r w:rsidRPr="00470769">
        <w:rPr>
          <w:rStyle w:val="EndnoteReference"/>
        </w:rPr>
        <w:endnoteReference w:id="72"/>
      </w:r>
      <w:r w:rsidRPr="00470769">
        <w:t xml:space="preserve">. </w:t>
      </w:r>
      <w:r>
        <w:t xml:space="preserve"> These associations are expected, as higher BMI influences these traits, and it would be an error to consider them “pleiotropic” effects of </w:t>
      </w:r>
      <w:r>
        <w:rPr>
          <w:i/>
        </w:rPr>
        <w:t xml:space="preserve">FTO </w:t>
      </w:r>
      <w:r>
        <w:t xml:space="preserve">variation that vitiate MR investigations.  </w:t>
      </w:r>
      <w:r w:rsidRPr="00470769">
        <w:t xml:space="preserve"> </w:t>
      </w:r>
    </w:p>
    <w:p w14:paraId="0C4D07DA" w14:textId="77777777" w:rsidR="003844F5" w:rsidRDefault="0038378F" w:rsidP="00ED64DF">
      <w:pPr>
        <w:spacing w:afterLines="200" w:after="480" w:line="360" w:lineRule="auto"/>
        <w:rPr>
          <w:ins w:id="179" w:author="Gib Hemani" w:date="2014-06-05T16:24:00Z"/>
        </w:rPr>
      </w:pPr>
      <w:r w:rsidRPr="00D555C5">
        <w:t>Type I pleiotropy</w:t>
      </w:r>
      <w:r w:rsidRPr="00470769">
        <w:t xml:space="preserve">, </w:t>
      </w:r>
      <w:r>
        <w:t xml:space="preserve">however, is problematic for the </w:t>
      </w:r>
      <w:r w:rsidRPr="00D555C5">
        <w:t xml:space="preserve">interpretation of </w:t>
      </w:r>
      <w:r>
        <w:t>MR</w:t>
      </w:r>
      <w:r w:rsidRPr="00D555C5">
        <w:t>.</w:t>
      </w:r>
      <w:r>
        <w:t xml:space="preserve"> E</w:t>
      </w:r>
      <w:r w:rsidRPr="00D555C5">
        <w:t xml:space="preserve">stimates of the degree of pleiotropy suggest that type </w:t>
      </w:r>
      <w:r>
        <w:t>I</w:t>
      </w:r>
      <w:r w:rsidRPr="00D555C5">
        <w:t>I pleiotropy is the more pervasive form</w:t>
      </w:r>
      <w:r>
        <w:rPr>
          <w:rStyle w:val="EndnoteReference"/>
        </w:rPr>
        <w:endnoteReference w:id="73"/>
      </w:r>
      <w:r>
        <w:t>, with</w:t>
      </w:r>
      <w:r w:rsidRPr="00470769">
        <w:t xml:space="preserve"> type I pleiotropy </w:t>
      </w:r>
      <w:r>
        <w:t>being</w:t>
      </w:r>
      <w:r w:rsidRPr="00470769">
        <w:t xml:space="preserve"> more pronounced at the level of the gene tha</w:t>
      </w:r>
      <w:r w:rsidRPr="00D555C5">
        <w:t>n at the level of single SNPs</w:t>
      </w:r>
      <w:r>
        <w:rPr>
          <w:vertAlign w:val="superscript"/>
        </w:rPr>
        <w:t xml:space="preserve"> </w:t>
      </w:r>
      <w:r w:rsidRPr="00470769">
        <w:rPr>
          <w:rStyle w:val="EndnoteReference"/>
        </w:rPr>
        <w:endnoteReference w:id="74"/>
      </w:r>
      <w:r>
        <w:t>. G</w:t>
      </w:r>
      <w:r w:rsidRPr="00470769">
        <w:t xml:space="preserve">reater pleiotropic effects are seen for mutations with larger effects on </w:t>
      </w:r>
      <w:r w:rsidRPr="00D555C5">
        <w:t>the primary trait</w:t>
      </w:r>
      <w:r w:rsidRPr="00470769">
        <w:rPr>
          <w:rStyle w:val="EndnoteReference"/>
        </w:rPr>
        <w:endnoteReference w:id="75"/>
      </w:r>
      <w:r w:rsidRPr="00470769">
        <w:t xml:space="preserve"> </w:t>
      </w:r>
      <w:r w:rsidRPr="00470769">
        <w:rPr>
          <w:rStyle w:val="EndnoteReference"/>
        </w:rPr>
        <w:endnoteReference w:id="76"/>
      </w:r>
      <w:r w:rsidRPr="00470769">
        <w:t xml:space="preserve">, as would be anticipated for type </w:t>
      </w:r>
      <w:r>
        <w:t>I</w:t>
      </w:r>
      <w:r w:rsidRPr="00470769">
        <w:t>I pleiotropic influences</w:t>
      </w:r>
      <w:r>
        <w:t xml:space="preserve"> that are downstream effects of considerable perturbation of the primary trait</w:t>
      </w:r>
      <w:r w:rsidRPr="00470769">
        <w:t xml:space="preserve">. </w:t>
      </w:r>
    </w:p>
    <w:p w14:paraId="71E2F0CB" w14:textId="03111BC2" w:rsidR="0038378F" w:rsidRPr="003844F5" w:rsidRDefault="00C57080" w:rsidP="00ED64DF">
      <w:pPr>
        <w:spacing w:afterLines="200" w:after="480" w:line="360" w:lineRule="auto"/>
      </w:pPr>
      <w:ins w:id="180" w:author="Gib Hemani" w:date="2014-06-05T15:53:00Z">
        <w:r>
          <w:t xml:space="preserve">Ultimately, guarding against potentially erroneous causal inference due to type I </w:t>
        </w:r>
        <w:proofErr w:type="spellStart"/>
        <w:r>
          <w:t>pleiotropy</w:t>
        </w:r>
        <w:proofErr w:type="spellEnd"/>
        <w:r>
          <w:t xml:space="preserve"> can be achieved </w:t>
        </w:r>
      </w:ins>
      <w:ins w:id="181" w:author="Gib Hemani" w:date="2014-06-05T15:54:00Z">
        <w:r>
          <w:t>by restricting instruments to wel</w:t>
        </w:r>
        <w:r w:rsidR="00800C0F">
          <w:t>l-</w:t>
        </w:r>
        <w:r>
          <w:t xml:space="preserve">powered genetic </w:t>
        </w:r>
        <w:proofErr w:type="gramStart"/>
        <w:r>
          <w:t>effects w</w:t>
        </w:r>
        <w:r w:rsidR="003844F5">
          <w:t>hich</w:t>
        </w:r>
        <w:proofErr w:type="gramEnd"/>
        <w:r w:rsidR="003844F5">
          <w:t xml:space="preserve"> plausibly act directly on the trait (e.g. the instrument for CRP</w:t>
        </w:r>
      </w:ins>
      <w:ins w:id="182" w:author="Gib Hemani" w:date="2014-06-05T16:26:00Z">
        <w:r w:rsidR="003844F5">
          <w:t xml:space="preserve"> levels</w:t>
        </w:r>
      </w:ins>
      <w:ins w:id="183" w:author="Gib Hemani" w:date="2014-06-05T15:54:00Z">
        <w:r w:rsidR="003844F5">
          <w:t xml:space="preserve"> </w:t>
        </w:r>
      </w:ins>
      <w:ins w:id="184" w:author="Gib Hemani" w:date="2014-06-05T16:26:00Z">
        <w:r w:rsidR="003844F5">
          <w:t xml:space="preserve">is located within the promoter region of the </w:t>
        </w:r>
        <w:r w:rsidR="003844F5">
          <w:rPr>
            <w:i/>
          </w:rPr>
          <w:t>CRP</w:t>
        </w:r>
        <w:r w:rsidR="003844F5">
          <w:t xml:space="preserve"> gene). </w:t>
        </w:r>
      </w:ins>
      <w:ins w:id="185" w:author="Gib Hemani" w:date="2014-06-05T16:27:00Z">
        <w:r w:rsidR="003844F5">
          <w:t>It is tempting</w:t>
        </w:r>
      </w:ins>
      <w:ins w:id="186" w:author="Gib Hemani" w:date="2014-06-05T16:30:00Z">
        <w:r w:rsidR="00800C0F">
          <w:t xml:space="preserve"> (and often necessary)</w:t>
        </w:r>
      </w:ins>
      <w:ins w:id="187" w:author="Gib Hemani" w:date="2014-06-05T16:27:00Z">
        <w:r w:rsidR="003844F5">
          <w:t xml:space="preserve"> to use genetic profile scores, gaining statistical power </w:t>
        </w:r>
      </w:ins>
      <w:ins w:id="188" w:author="Gib Hemani" w:date="2014-06-05T16:28:00Z">
        <w:r w:rsidR="003844F5">
          <w:t>by using multiple instruments, but this does come at</w:t>
        </w:r>
      </w:ins>
      <w:ins w:id="189" w:author="Gib Hemani" w:date="2014-06-05T16:27:00Z">
        <w:r w:rsidR="003844F5">
          <w:t xml:space="preserve"> the cost of </w:t>
        </w:r>
      </w:ins>
      <w:ins w:id="190" w:author="Gib Hemani" w:date="2014-06-05T16:30:00Z">
        <w:r w:rsidR="00800C0F">
          <w:t>reduced clarity in interpretation of the results</w:t>
        </w:r>
      </w:ins>
      <w:ins w:id="191" w:author="Gib Hemani" w:date="2014-06-05T16:28:00Z">
        <w:r w:rsidR="003844F5">
          <w:t>.</w:t>
        </w:r>
      </w:ins>
    </w:p>
    <w:p w14:paraId="2A3C8F83" w14:textId="77777777" w:rsidR="0076528C" w:rsidRPr="00ED04EB" w:rsidRDefault="0076528C" w:rsidP="002B0631">
      <w:pPr>
        <w:spacing w:after="0" w:line="360" w:lineRule="auto"/>
      </w:pPr>
      <w:del w:id="192" w:author="Gib Hemani" w:date="2014-06-05T16:30:00Z">
        <w:r w:rsidRPr="00ED04EB" w:rsidDel="00800C0F">
          <w:delText xml:space="preserve"> </w:delText>
        </w:r>
      </w:del>
    </w:p>
    <w:p w14:paraId="705A607D" w14:textId="77777777" w:rsidR="00117340" w:rsidRPr="00DE3A26" w:rsidRDefault="009A0A52">
      <w:pPr>
        <w:pStyle w:val="Heading2"/>
        <w:rPr>
          <w:rFonts w:asciiTheme="minorHAnsi" w:hAnsiTheme="minorHAnsi"/>
          <w:sz w:val="22"/>
          <w:szCs w:val="22"/>
        </w:rPr>
      </w:pPr>
      <w:r w:rsidRPr="00DE3A26">
        <w:rPr>
          <w:rFonts w:asciiTheme="minorHAnsi" w:hAnsiTheme="minorHAnsi"/>
          <w:sz w:val="22"/>
          <w:szCs w:val="22"/>
        </w:rPr>
        <w:t>References</w:t>
      </w:r>
    </w:p>
    <w:sectPr w:rsidR="00117340" w:rsidRPr="00DE3A26" w:rsidSect="001319BF">
      <w:endnotePr>
        <w:numFmt w:val="decimal"/>
      </w:endnotePr>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99B25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FFD754" w14:textId="77777777" w:rsidR="00D325AD" w:rsidRDefault="00D325AD" w:rsidP="0076528C">
      <w:pPr>
        <w:spacing w:after="0" w:line="240" w:lineRule="auto"/>
      </w:pPr>
      <w:r>
        <w:separator/>
      </w:r>
    </w:p>
  </w:endnote>
  <w:endnote w:type="continuationSeparator" w:id="0">
    <w:p w14:paraId="6A6D3E64" w14:textId="77777777" w:rsidR="00D325AD" w:rsidRDefault="00D325AD" w:rsidP="0076528C">
      <w:pPr>
        <w:spacing w:after="0" w:line="240" w:lineRule="auto"/>
      </w:pPr>
      <w:r>
        <w:continuationSeparator/>
      </w:r>
    </w:p>
  </w:endnote>
  <w:endnote w:id="1">
    <w:p w14:paraId="7A9680F2" w14:textId="77777777" w:rsidR="00D325AD" w:rsidRPr="003709F3" w:rsidRDefault="00D325AD" w:rsidP="001315FA">
      <w:pPr>
        <w:pStyle w:val="Normaltext"/>
        <w:tabs>
          <w:tab w:val="left" w:pos="709"/>
          <w:tab w:val="left" w:pos="851"/>
        </w:tabs>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Davey Smith G, Ebrahim S.  Epidemiology - is it time to call it a day?  </w:t>
      </w:r>
      <w:proofErr w:type="spellStart"/>
      <w:r w:rsidRPr="003709F3">
        <w:rPr>
          <w:rFonts w:asciiTheme="minorHAnsi" w:hAnsiTheme="minorHAnsi" w:cs="Arial"/>
          <w:sz w:val="22"/>
          <w:szCs w:val="22"/>
        </w:rPr>
        <w:t>Int</w:t>
      </w:r>
      <w:proofErr w:type="spellEnd"/>
      <w:r w:rsidRPr="003709F3">
        <w:rPr>
          <w:rFonts w:asciiTheme="minorHAnsi" w:hAnsiTheme="minorHAnsi" w:cs="Arial"/>
          <w:sz w:val="22"/>
          <w:szCs w:val="22"/>
        </w:rPr>
        <w:t xml:space="preserve"> J </w:t>
      </w:r>
      <w:proofErr w:type="spellStart"/>
      <w:r w:rsidRPr="003709F3">
        <w:rPr>
          <w:rFonts w:asciiTheme="minorHAnsi" w:hAnsiTheme="minorHAnsi" w:cs="Arial"/>
          <w:sz w:val="22"/>
          <w:szCs w:val="22"/>
        </w:rPr>
        <w:t>Epidemiol</w:t>
      </w:r>
      <w:proofErr w:type="spellEnd"/>
      <w:r w:rsidRPr="003709F3">
        <w:rPr>
          <w:rFonts w:asciiTheme="minorHAnsi" w:hAnsiTheme="minorHAnsi" w:cs="Arial"/>
          <w:sz w:val="22"/>
          <w:szCs w:val="22"/>
        </w:rPr>
        <w:t xml:space="preserve"> 2001</w:t>
      </w:r>
      <w:proofErr w:type="gramStart"/>
      <w:r w:rsidRPr="003709F3">
        <w:rPr>
          <w:rFonts w:asciiTheme="minorHAnsi" w:hAnsiTheme="minorHAnsi" w:cs="Arial"/>
          <w:sz w:val="22"/>
          <w:szCs w:val="22"/>
        </w:rPr>
        <w:t>;30:1</w:t>
      </w:r>
      <w:proofErr w:type="gramEnd"/>
      <w:r w:rsidRPr="003709F3">
        <w:rPr>
          <w:rFonts w:asciiTheme="minorHAnsi" w:hAnsiTheme="minorHAnsi" w:cs="Arial"/>
          <w:sz w:val="22"/>
          <w:szCs w:val="22"/>
        </w:rPr>
        <w:t>-11.</w:t>
      </w:r>
    </w:p>
  </w:endnote>
  <w:endnote w:id="2">
    <w:p w14:paraId="7ADDCBAE" w14:textId="77777777" w:rsidR="00D325AD" w:rsidRPr="003709F3" w:rsidRDefault="00D325AD">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sz w:val="22"/>
          <w:szCs w:val="22"/>
        </w:rPr>
        <w:t>Fewell</w:t>
      </w:r>
      <w:proofErr w:type="spellEnd"/>
      <w:r w:rsidRPr="003709F3">
        <w:rPr>
          <w:rFonts w:asciiTheme="minorHAnsi" w:hAnsiTheme="minorHAnsi" w:cs="Arial"/>
          <w:sz w:val="22"/>
          <w:szCs w:val="22"/>
        </w:rPr>
        <w:t xml:space="preserve"> Z, Davey Smith G, Sterne JAC. </w:t>
      </w:r>
      <w:proofErr w:type="gramStart"/>
      <w:r w:rsidRPr="003709F3">
        <w:rPr>
          <w:rFonts w:asciiTheme="minorHAnsi" w:hAnsiTheme="minorHAnsi" w:cs="Arial"/>
          <w:sz w:val="22"/>
          <w:szCs w:val="22"/>
        </w:rPr>
        <w:t xml:space="preserve">The impact </w:t>
      </w:r>
      <w:r w:rsidRPr="003709F3">
        <w:rPr>
          <w:rStyle w:val="Heading7Char"/>
          <w:rFonts w:asciiTheme="minorHAnsi" w:hAnsiTheme="minorHAnsi" w:cs="Arial"/>
          <w:sz w:val="22"/>
          <w:szCs w:val="22"/>
        </w:rPr>
        <w:t>of residual</w:t>
      </w:r>
      <w:r w:rsidRPr="003709F3">
        <w:rPr>
          <w:rFonts w:asciiTheme="minorHAnsi" w:hAnsiTheme="minorHAnsi" w:cs="Arial"/>
          <w:sz w:val="22"/>
          <w:szCs w:val="22"/>
        </w:rPr>
        <w:t xml:space="preserve"> and unmeasured confounding in epidemiological studies; a simulation study.</w:t>
      </w:r>
      <w:proofErr w:type="gramEnd"/>
      <w:r w:rsidRPr="003709F3">
        <w:rPr>
          <w:rFonts w:asciiTheme="minorHAnsi" w:hAnsiTheme="minorHAnsi" w:cs="Arial"/>
          <w:sz w:val="22"/>
          <w:szCs w:val="22"/>
        </w:rPr>
        <w:t xml:space="preserve"> Am J </w:t>
      </w:r>
      <w:proofErr w:type="spellStart"/>
      <w:r w:rsidRPr="003709F3">
        <w:rPr>
          <w:rFonts w:asciiTheme="minorHAnsi" w:hAnsiTheme="minorHAnsi" w:cs="Arial"/>
          <w:sz w:val="22"/>
          <w:szCs w:val="22"/>
        </w:rPr>
        <w:t>Epidemiol</w:t>
      </w:r>
      <w:proofErr w:type="spellEnd"/>
      <w:r w:rsidRPr="003709F3">
        <w:rPr>
          <w:rFonts w:asciiTheme="minorHAnsi" w:hAnsiTheme="minorHAnsi" w:cs="Arial"/>
          <w:sz w:val="22"/>
          <w:szCs w:val="22"/>
        </w:rPr>
        <w:t xml:space="preserve"> 2007</w:t>
      </w:r>
      <w:proofErr w:type="gramStart"/>
      <w:r w:rsidRPr="003709F3">
        <w:rPr>
          <w:rFonts w:asciiTheme="minorHAnsi" w:hAnsiTheme="minorHAnsi" w:cs="Arial"/>
          <w:sz w:val="22"/>
          <w:szCs w:val="22"/>
        </w:rPr>
        <w:t>;166:646</w:t>
      </w:r>
      <w:proofErr w:type="gramEnd"/>
      <w:r w:rsidRPr="003709F3">
        <w:rPr>
          <w:rFonts w:asciiTheme="minorHAnsi" w:hAnsiTheme="minorHAnsi" w:cs="Arial"/>
          <w:sz w:val="22"/>
          <w:szCs w:val="22"/>
        </w:rPr>
        <w:t>-655.</w:t>
      </w:r>
    </w:p>
  </w:endnote>
  <w:endnote w:id="3">
    <w:p w14:paraId="29DBD783" w14:textId="77777777" w:rsidR="00D325AD" w:rsidRPr="003709F3" w:rsidRDefault="00D325AD">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sz w:val="22"/>
          <w:szCs w:val="22"/>
          <w:lang w:val="en-US"/>
        </w:rPr>
        <w:t>Lipsitch</w:t>
      </w:r>
      <w:proofErr w:type="spellEnd"/>
      <w:r w:rsidRPr="003709F3">
        <w:rPr>
          <w:rFonts w:asciiTheme="minorHAnsi" w:hAnsiTheme="minorHAnsi" w:cs="Arial"/>
          <w:sz w:val="22"/>
          <w:szCs w:val="22"/>
          <w:lang w:val="en-US"/>
        </w:rPr>
        <w:t xml:space="preserve"> M, </w:t>
      </w:r>
      <w:proofErr w:type="spellStart"/>
      <w:r w:rsidRPr="003709F3">
        <w:rPr>
          <w:rFonts w:asciiTheme="minorHAnsi" w:hAnsiTheme="minorHAnsi" w:cs="Arial"/>
          <w:sz w:val="22"/>
          <w:szCs w:val="22"/>
          <w:lang w:val="en-US"/>
        </w:rPr>
        <w:t>Tchetgen</w:t>
      </w:r>
      <w:proofErr w:type="spellEnd"/>
      <w:r w:rsidRPr="003709F3">
        <w:rPr>
          <w:rFonts w:asciiTheme="minorHAnsi" w:hAnsiTheme="minorHAnsi" w:cs="Arial"/>
          <w:sz w:val="22"/>
          <w:szCs w:val="22"/>
          <w:lang w:val="en-US"/>
        </w:rPr>
        <w:t xml:space="preserve"> ET, Cohen T.  </w:t>
      </w:r>
      <w:hyperlink r:id="rId1" w:tooltip="Negative Control Exposures in Epidemiologic Studies" w:history="1">
        <w:proofErr w:type="gramStart"/>
        <w:r w:rsidRPr="003709F3">
          <w:rPr>
            <w:rFonts w:asciiTheme="minorHAnsi" w:hAnsiTheme="minorHAnsi" w:cs="Arial"/>
            <w:bCs/>
            <w:sz w:val="22"/>
            <w:szCs w:val="22"/>
            <w:lang w:val="en-US"/>
          </w:rPr>
          <w:t>Negative Control Exposures in Epidemiologic Studies</w:t>
        </w:r>
      </w:hyperlink>
      <w:r w:rsidRPr="003709F3">
        <w:rPr>
          <w:rFonts w:asciiTheme="minorHAnsi" w:hAnsiTheme="minorHAnsi" w:cs="Arial"/>
          <w:bCs/>
          <w:sz w:val="22"/>
          <w:szCs w:val="22"/>
          <w:lang w:val="en-US"/>
        </w:rPr>
        <w:t>.</w:t>
      </w:r>
      <w:proofErr w:type="gramEnd"/>
      <w:r w:rsidRPr="003709F3">
        <w:rPr>
          <w:rFonts w:asciiTheme="minorHAnsi" w:hAnsiTheme="minorHAnsi" w:cs="Arial"/>
          <w:bCs/>
          <w:sz w:val="22"/>
          <w:szCs w:val="22"/>
          <w:lang w:val="en-US"/>
        </w:rPr>
        <w:t xml:space="preserve">  Epidemiology</w:t>
      </w:r>
      <w:r w:rsidRPr="003709F3">
        <w:rPr>
          <w:rFonts w:asciiTheme="minorHAnsi" w:hAnsiTheme="minorHAnsi" w:cs="Arial"/>
          <w:sz w:val="22"/>
          <w:szCs w:val="22"/>
          <w:lang w:val="en-US"/>
        </w:rPr>
        <w:t>. 2012;23:351-352</w:t>
      </w:r>
    </w:p>
  </w:endnote>
  <w:endnote w:id="4">
    <w:p w14:paraId="71E77575" w14:textId="77777777" w:rsidR="00D325AD" w:rsidRPr="003709F3" w:rsidRDefault="00D325AD">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Davey Smith G.  Assessing intrauterine influences on offspring health outcomes: can epidemiological findings yield robust results?  Basic and Clinical Pharmacology and Toxicology 2008</w:t>
      </w:r>
      <w:proofErr w:type="gramStart"/>
      <w:r w:rsidRPr="003709F3">
        <w:rPr>
          <w:rFonts w:asciiTheme="minorHAnsi" w:hAnsiTheme="minorHAnsi" w:cs="Arial"/>
          <w:sz w:val="22"/>
          <w:szCs w:val="22"/>
        </w:rPr>
        <w:t>;102:245</w:t>
      </w:r>
      <w:proofErr w:type="gramEnd"/>
      <w:r w:rsidRPr="003709F3">
        <w:rPr>
          <w:rFonts w:asciiTheme="minorHAnsi" w:hAnsiTheme="minorHAnsi" w:cs="Arial"/>
          <w:sz w:val="22"/>
          <w:szCs w:val="22"/>
        </w:rPr>
        <w:t>-256.</w:t>
      </w:r>
    </w:p>
  </w:endnote>
  <w:endnote w:id="5">
    <w:p w14:paraId="57920489" w14:textId="77777777" w:rsidR="00D325AD" w:rsidRPr="003709F3" w:rsidRDefault="00D325AD">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Davey Smith G, Ebrahim S.  ‘Mendelian randomization’: can genetic epidemiology contribute to understanding environmental determinants of disease?  </w:t>
      </w:r>
      <w:proofErr w:type="spellStart"/>
      <w:r w:rsidRPr="003709F3">
        <w:rPr>
          <w:rFonts w:asciiTheme="minorHAnsi" w:hAnsiTheme="minorHAnsi" w:cs="Arial"/>
          <w:sz w:val="22"/>
          <w:szCs w:val="22"/>
        </w:rPr>
        <w:t>Int</w:t>
      </w:r>
      <w:proofErr w:type="spellEnd"/>
      <w:r w:rsidRPr="003709F3">
        <w:rPr>
          <w:rFonts w:asciiTheme="minorHAnsi" w:hAnsiTheme="minorHAnsi" w:cs="Arial"/>
          <w:sz w:val="22"/>
          <w:szCs w:val="22"/>
        </w:rPr>
        <w:t xml:space="preserve"> J Epidemiology 2003</w:t>
      </w:r>
      <w:proofErr w:type="gramStart"/>
      <w:r w:rsidRPr="003709F3">
        <w:rPr>
          <w:rFonts w:asciiTheme="minorHAnsi" w:hAnsiTheme="minorHAnsi" w:cs="Arial"/>
          <w:sz w:val="22"/>
          <w:szCs w:val="22"/>
        </w:rPr>
        <w:t>;32:1</w:t>
      </w:r>
      <w:proofErr w:type="gramEnd"/>
      <w:r w:rsidRPr="003709F3">
        <w:rPr>
          <w:rFonts w:asciiTheme="minorHAnsi" w:hAnsiTheme="minorHAnsi" w:cs="Arial"/>
          <w:sz w:val="22"/>
          <w:szCs w:val="22"/>
        </w:rPr>
        <w:t>-22.</w:t>
      </w:r>
    </w:p>
  </w:endnote>
  <w:endnote w:id="6">
    <w:p w14:paraId="17C4DF80" w14:textId="77777777" w:rsidR="00D325AD" w:rsidRPr="003709F3" w:rsidRDefault="00D325AD" w:rsidP="00EB1250">
      <w:pPr>
        <w:pStyle w:val="UnitsStyle"/>
        <w:tabs>
          <w:tab w:val="left" w:pos="0"/>
          <w:tab w:val="left" w:pos="142"/>
          <w:tab w:val="left" w:pos="709"/>
        </w:tabs>
        <w:autoSpaceDE w:val="0"/>
        <w:autoSpaceDN w:val="0"/>
        <w:adjustRightInd w:val="0"/>
        <w:jc w:val="both"/>
        <w:outlineLvl w:val="0"/>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sz w:val="22"/>
          <w:szCs w:val="22"/>
          <w:lang w:val="en-US"/>
        </w:rPr>
        <w:t xml:space="preserve">Timpson NJ, Wade KH, Davey Smith G.  </w:t>
      </w:r>
      <w:proofErr w:type="spellStart"/>
      <w:r w:rsidRPr="003709F3">
        <w:rPr>
          <w:rFonts w:asciiTheme="minorHAnsi" w:hAnsiTheme="minorHAnsi" w:cs="Arial"/>
          <w:sz w:val="22"/>
          <w:szCs w:val="22"/>
          <w:lang w:val="en-US"/>
        </w:rPr>
        <w:t>Mendelian</w:t>
      </w:r>
      <w:proofErr w:type="spellEnd"/>
      <w:r w:rsidRPr="003709F3">
        <w:rPr>
          <w:rFonts w:asciiTheme="minorHAnsi" w:hAnsiTheme="minorHAnsi" w:cs="Arial"/>
          <w:sz w:val="22"/>
          <w:szCs w:val="22"/>
          <w:lang w:val="en-US"/>
        </w:rPr>
        <w:t xml:space="preserve"> Randomization: Application to Cardiovascular Disease. </w:t>
      </w:r>
      <w:hyperlink r:id="rId2" w:tooltip="Link to the Journal of this Article" w:history="1">
        <w:r w:rsidRPr="003709F3">
          <w:rPr>
            <w:rStyle w:val="Hyperlink"/>
            <w:rFonts w:asciiTheme="minorHAnsi" w:hAnsiTheme="minorHAnsi" w:cs="Arial"/>
            <w:color w:val="auto"/>
            <w:sz w:val="22"/>
            <w:szCs w:val="22"/>
            <w:u w:val="none"/>
          </w:rPr>
          <w:t>Current Hypertension Reports</w:t>
        </w:r>
      </w:hyperlink>
      <w:r w:rsidRPr="003709F3">
        <w:rPr>
          <w:rFonts w:asciiTheme="minorHAnsi" w:hAnsiTheme="minorHAnsi" w:cs="Arial"/>
          <w:sz w:val="22"/>
          <w:szCs w:val="22"/>
          <w:lang w:val="en-US"/>
        </w:rPr>
        <w:t xml:space="preserve"> </w:t>
      </w:r>
      <w:r w:rsidRPr="003709F3">
        <w:rPr>
          <w:rFonts w:asciiTheme="minorHAnsi" w:hAnsiTheme="minorHAnsi" w:cs="Arial"/>
          <w:sz w:val="22"/>
          <w:szCs w:val="22"/>
          <w:shd w:val="clear" w:color="auto" w:fill="FFFFFF"/>
        </w:rPr>
        <w:t>2012</w:t>
      </w:r>
      <w:proofErr w:type="gramStart"/>
      <w:r w:rsidRPr="003709F3">
        <w:rPr>
          <w:rFonts w:asciiTheme="minorHAnsi" w:hAnsiTheme="minorHAnsi" w:cs="Arial"/>
          <w:sz w:val="22"/>
          <w:szCs w:val="22"/>
          <w:shd w:val="clear" w:color="auto" w:fill="FFFFFF"/>
        </w:rPr>
        <w:t>;14:29</w:t>
      </w:r>
      <w:proofErr w:type="gramEnd"/>
      <w:r w:rsidRPr="003709F3">
        <w:rPr>
          <w:rFonts w:asciiTheme="minorHAnsi" w:hAnsiTheme="minorHAnsi" w:cs="Arial"/>
          <w:sz w:val="22"/>
          <w:szCs w:val="22"/>
          <w:shd w:val="clear" w:color="auto" w:fill="FFFFFF"/>
        </w:rPr>
        <w:t>-37.</w:t>
      </w:r>
    </w:p>
  </w:endnote>
  <w:endnote w:id="7">
    <w:p w14:paraId="76BF0245" w14:textId="77777777" w:rsidR="00D325AD" w:rsidRPr="003709F3" w:rsidRDefault="00D325AD" w:rsidP="00F92A84">
      <w:pPr>
        <w:pStyle w:val="Normaltext"/>
        <w:tabs>
          <w:tab w:val="left" w:pos="709"/>
        </w:tabs>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Davey Smith G, Ebrahim S.  Mendelian randomization: prospects, potentials, and limitations.  </w:t>
      </w:r>
      <w:proofErr w:type="spellStart"/>
      <w:r w:rsidRPr="003709F3">
        <w:rPr>
          <w:rFonts w:asciiTheme="minorHAnsi" w:hAnsiTheme="minorHAnsi" w:cs="Arial"/>
          <w:sz w:val="22"/>
          <w:szCs w:val="22"/>
        </w:rPr>
        <w:t>Int</w:t>
      </w:r>
      <w:proofErr w:type="spellEnd"/>
      <w:r w:rsidRPr="003709F3">
        <w:rPr>
          <w:rFonts w:asciiTheme="minorHAnsi" w:hAnsiTheme="minorHAnsi" w:cs="Arial"/>
          <w:sz w:val="22"/>
          <w:szCs w:val="22"/>
        </w:rPr>
        <w:t xml:space="preserve"> J </w:t>
      </w:r>
      <w:proofErr w:type="spellStart"/>
      <w:r w:rsidRPr="003709F3">
        <w:rPr>
          <w:rFonts w:asciiTheme="minorHAnsi" w:hAnsiTheme="minorHAnsi" w:cs="Arial"/>
          <w:sz w:val="22"/>
          <w:szCs w:val="22"/>
        </w:rPr>
        <w:t>Epidemiol</w:t>
      </w:r>
      <w:proofErr w:type="spellEnd"/>
      <w:r w:rsidRPr="003709F3">
        <w:rPr>
          <w:rFonts w:asciiTheme="minorHAnsi" w:hAnsiTheme="minorHAnsi" w:cs="Arial"/>
          <w:sz w:val="22"/>
          <w:szCs w:val="22"/>
        </w:rPr>
        <w:t xml:space="preserve"> 2004</w:t>
      </w:r>
      <w:proofErr w:type="gramStart"/>
      <w:r w:rsidRPr="003709F3">
        <w:rPr>
          <w:rFonts w:asciiTheme="minorHAnsi" w:hAnsiTheme="minorHAnsi" w:cs="Arial"/>
          <w:sz w:val="22"/>
          <w:szCs w:val="22"/>
        </w:rPr>
        <w:t>;33:30</w:t>
      </w:r>
      <w:proofErr w:type="gramEnd"/>
      <w:r w:rsidRPr="003709F3">
        <w:rPr>
          <w:rFonts w:asciiTheme="minorHAnsi" w:hAnsiTheme="minorHAnsi" w:cs="Arial"/>
          <w:sz w:val="22"/>
          <w:szCs w:val="22"/>
        </w:rPr>
        <w:t>-42.</w:t>
      </w:r>
    </w:p>
  </w:endnote>
  <w:endnote w:id="8">
    <w:p w14:paraId="18C709EE" w14:textId="77777777" w:rsidR="00D325AD" w:rsidRPr="003709F3" w:rsidRDefault="00D325AD">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gramStart"/>
      <w:r w:rsidRPr="003709F3">
        <w:rPr>
          <w:rFonts w:asciiTheme="minorHAnsi" w:hAnsiTheme="minorHAnsi" w:cs="Arial"/>
          <w:sz w:val="22"/>
          <w:szCs w:val="22"/>
          <w:shd w:val="clear" w:color="auto" w:fill="FFFFFF"/>
        </w:rPr>
        <w:t xml:space="preserve">Sheehan NA, </w:t>
      </w:r>
      <w:proofErr w:type="spellStart"/>
      <w:r w:rsidRPr="003709F3">
        <w:rPr>
          <w:rFonts w:asciiTheme="minorHAnsi" w:hAnsiTheme="minorHAnsi" w:cs="Arial"/>
          <w:sz w:val="22"/>
          <w:szCs w:val="22"/>
          <w:shd w:val="clear" w:color="auto" w:fill="FFFFFF"/>
        </w:rPr>
        <w:t>Didelez</w:t>
      </w:r>
      <w:proofErr w:type="spellEnd"/>
      <w:r w:rsidRPr="003709F3">
        <w:rPr>
          <w:rFonts w:asciiTheme="minorHAnsi" w:hAnsiTheme="minorHAnsi" w:cs="Arial"/>
          <w:sz w:val="22"/>
          <w:szCs w:val="22"/>
          <w:shd w:val="clear" w:color="auto" w:fill="FFFFFF"/>
        </w:rPr>
        <w:t xml:space="preserve"> V, Burton PR, Tobin MD.</w:t>
      </w:r>
      <w:proofErr w:type="gramEnd"/>
      <w:r w:rsidRPr="003709F3">
        <w:rPr>
          <w:rFonts w:asciiTheme="minorHAnsi" w:hAnsiTheme="minorHAnsi" w:cs="Arial"/>
          <w:sz w:val="22"/>
          <w:szCs w:val="22"/>
          <w:shd w:val="clear" w:color="auto" w:fill="FFFFFF"/>
        </w:rPr>
        <w:t xml:space="preserve"> Mendelian Randomisation and Causal Inference in Observational Epidemiology. </w:t>
      </w:r>
      <w:proofErr w:type="spellStart"/>
      <w:r w:rsidRPr="003709F3">
        <w:rPr>
          <w:rFonts w:asciiTheme="minorHAnsi" w:hAnsiTheme="minorHAnsi" w:cs="Arial"/>
          <w:sz w:val="22"/>
          <w:szCs w:val="22"/>
          <w:shd w:val="clear" w:color="auto" w:fill="FFFFFF"/>
        </w:rPr>
        <w:t>PLoS</w:t>
      </w:r>
      <w:proofErr w:type="spellEnd"/>
      <w:r w:rsidRPr="003709F3">
        <w:rPr>
          <w:rFonts w:asciiTheme="minorHAnsi" w:hAnsiTheme="minorHAnsi" w:cs="Arial"/>
          <w:sz w:val="22"/>
          <w:szCs w:val="22"/>
          <w:shd w:val="clear" w:color="auto" w:fill="FFFFFF"/>
        </w:rPr>
        <w:t xml:space="preserve"> Med 2008;5: e177</w:t>
      </w:r>
    </w:p>
  </w:endnote>
  <w:endnote w:id="9">
    <w:p w14:paraId="26D4A27D" w14:textId="77777777" w:rsidR="00D325AD" w:rsidRPr="003709F3" w:rsidRDefault="00D325AD" w:rsidP="00F92A84">
      <w:pPr>
        <w:pStyle w:val="Normaltext"/>
        <w:tabs>
          <w:tab w:val="left" w:pos="709"/>
        </w:tabs>
        <w:rPr>
          <w:rFonts w:asciiTheme="minorHAnsi" w:hAnsiTheme="minorHAnsi" w:cs="Arial"/>
          <w:bCs/>
          <w:iCs/>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sz w:val="22"/>
          <w:szCs w:val="22"/>
        </w:rPr>
        <w:t>Lawlor</w:t>
      </w:r>
      <w:proofErr w:type="spellEnd"/>
      <w:r w:rsidRPr="003709F3">
        <w:rPr>
          <w:rFonts w:asciiTheme="minorHAnsi" w:hAnsiTheme="minorHAnsi" w:cs="Arial"/>
          <w:sz w:val="22"/>
          <w:szCs w:val="22"/>
        </w:rPr>
        <w:t xml:space="preserve"> DA, </w:t>
      </w:r>
      <w:proofErr w:type="spellStart"/>
      <w:r w:rsidRPr="003709F3">
        <w:rPr>
          <w:rFonts w:asciiTheme="minorHAnsi" w:hAnsiTheme="minorHAnsi" w:cs="Arial"/>
          <w:sz w:val="22"/>
          <w:szCs w:val="22"/>
        </w:rPr>
        <w:t>Harbord</w:t>
      </w:r>
      <w:proofErr w:type="spellEnd"/>
      <w:r w:rsidRPr="003709F3">
        <w:rPr>
          <w:rFonts w:asciiTheme="minorHAnsi" w:hAnsiTheme="minorHAnsi" w:cs="Arial"/>
          <w:sz w:val="22"/>
          <w:szCs w:val="22"/>
        </w:rPr>
        <w:t xml:space="preserve"> RM, Sterne JAC, Timpson NJ, Davey Smith G. Mendelian </w:t>
      </w:r>
      <w:proofErr w:type="gramStart"/>
      <w:r w:rsidRPr="003709F3">
        <w:rPr>
          <w:rFonts w:asciiTheme="minorHAnsi" w:hAnsiTheme="minorHAnsi" w:cs="Arial"/>
          <w:sz w:val="22"/>
          <w:szCs w:val="22"/>
        </w:rPr>
        <w:t>randomization :</w:t>
      </w:r>
      <w:proofErr w:type="gramEnd"/>
      <w:r w:rsidRPr="003709F3">
        <w:rPr>
          <w:rFonts w:asciiTheme="minorHAnsi" w:hAnsiTheme="minorHAnsi" w:cs="Arial"/>
          <w:sz w:val="22"/>
          <w:szCs w:val="22"/>
        </w:rPr>
        <w:t xml:space="preserve"> Using genes as instruments for making causal inferences in epidemiology. Statistics in Medicine 2008; 27:1133-1163</w:t>
      </w:r>
    </w:p>
  </w:endnote>
  <w:endnote w:id="10">
    <w:p w14:paraId="466A63A3" w14:textId="77777777" w:rsidR="00D325AD" w:rsidRPr="003709F3" w:rsidRDefault="00D325AD" w:rsidP="00F92A84">
      <w:pPr>
        <w:spacing w:after="0" w:line="240" w:lineRule="auto"/>
        <w:rPr>
          <w:rFonts w:cs="Arial"/>
        </w:rPr>
      </w:pPr>
      <w:r w:rsidRPr="003709F3">
        <w:rPr>
          <w:rStyle w:val="EndnoteReference"/>
          <w:rFonts w:cs="Arial"/>
        </w:rPr>
        <w:endnoteRef/>
      </w:r>
      <w:r w:rsidRPr="003709F3">
        <w:rPr>
          <w:rFonts w:cs="Arial"/>
        </w:rPr>
        <w:t xml:space="preserve"> </w:t>
      </w:r>
      <w:proofErr w:type="spellStart"/>
      <w:r w:rsidRPr="003709F3">
        <w:rPr>
          <w:rFonts w:cs="Arial"/>
          <w:shd w:val="clear" w:color="auto" w:fill="FFFFFF"/>
        </w:rPr>
        <w:t>Bochud</w:t>
      </w:r>
      <w:proofErr w:type="spellEnd"/>
      <w:r w:rsidRPr="003709F3">
        <w:rPr>
          <w:rFonts w:cs="Arial"/>
          <w:shd w:val="clear" w:color="auto" w:fill="FFFFFF"/>
        </w:rPr>
        <w:t xml:space="preserve"> M, </w:t>
      </w:r>
      <w:proofErr w:type="spellStart"/>
      <w:r w:rsidRPr="003709F3">
        <w:rPr>
          <w:rFonts w:cs="Arial"/>
          <w:shd w:val="clear" w:color="auto" w:fill="FFFFFF"/>
        </w:rPr>
        <w:t>Rousson</w:t>
      </w:r>
      <w:proofErr w:type="spellEnd"/>
      <w:r w:rsidRPr="003709F3">
        <w:rPr>
          <w:rFonts w:cs="Arial"/>
          <w:shd w:val="clear" w:color="auto" w:fill="FFFFFF"/>
        </w:rPr>
        <w:t xml:space="preserve"> V. Usefulness of Mendelian Randomization in Observational Epidemiology.</w:t>
      </w:r>
      <w:r w:rsidRPr="003709F3">
        <w:rPr>
          <w:rStyle w:val="apple-converted-space"/>
          <w:rFonts w:cs="Arial"/>
          <w:shd w:val="clear" w:color="auto" w:fill="FFFFFF"/>
        </w:rPr>
        <w:t> </w:t>
      </w:r>
      <w:proofErr w:type="gramStart"/>
      <w:r w:rsidRPr="003709F3">
        <w:rPr>
          <w:rStyle w:val="Emphasis"/>
          <w:rFonts w:cs="Arial"/>
          <w:i w:val="0"/>
          <w:shd w:val="clear" w:color="auto" w:fill="FFFFFF"/>
        </w:rPr>
        <w:t>International Journal of Environmental Research and Public Health</w:t>
      </w:r>
      <w:r w:rsidRPr="003709F3">
        <w:rPr>
          <w:rFonts w:cs="Arial"/>
          <w:shd w:val="clear" w:color="auto" w:fill="FFFFFF"/>
        </w:rPr>
        <w:t>.</w:t>
      </w:r>
      <w:proofErr w:type="gramEnd"/>
      <w:r w:rsidRPr="003709F3">
        <w:rPr>
          <w:rFonts w:cs="Arial"/>
          <w:shd w:val="clear" w:color="auto" w:fill="FFFFFF"/>
        </w:rPr>
        <w:t xml:space="preserve"> </w:t>
      </w:r>
      <w:proofErr w:type="gramStart"/>
      <w:r w:rsidRPr="003709F3">
        <w:rPr>
          <w:rFonts w:cs="Arial"/>
          <w:shd w:val="clear" w:color="auto" w:fill="FFFFFF"/>
        </w:rPr>
        <w:t>2010; 7:711-728.</w:t>
      </w:r>
      <w:proofErr w:type="gramEnd"/>
    </w:p>
  </w:endnote>
  <w:endnote w:id="11">
    <w:p w14:paraId="7A7D2FF7" w14:textId="77777777" w:rsidR="00D325AD" w:rsidRPr="003709F3" w:rsidRDefault="00D325AD" w:rsidP="00F92A84">
      <w:pPr>
        <w:pStyle w:val="ej-featured-article-author"/>
        <w:shd w:val="clear" w:color="auto" w:fill="FFFFFF"/>
        <w:spacing w:before="0" w:beforeAutospacing="0" w:after="0" w:afterAutospacing="0"/>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sz w:val="22"/>
          <w:szCs w:val="22"/>
        </w:rPr>
        <w:t>VanderWeele</w:t>
      </w:r>
      <w:proofErr w:type="spellEnd"/>
      <w:r w:rsidRPr="003709F3">
        <w:rPr>
          <w:rFonts w:asciiTheme="minorHAnsi" w:hAnsiTheme="minorHAnsi" w:cs="Arial"/>
          <w:sz w:val="22"/>
          <w:szCs w:val="22"/>
        </w:rPr>
        <w:t xml:space="preserve"> TJ</w:t>
      </w:r>
      <w:proofErr w:type="gramStart"/>
      <w:r w:rsidRPr="003709F3">
        <w:rPr>
          <w:rFonts w:asciiTheme="minorHAnsi" w:hAnsiTheme="minorHAnsi" w:cs="Arial"/>
          <w:sz w:val="22"/>
          <w:szCs w:val="22"/>
        </w:rPr>
        <w:t>.;</w:t>
      </w:r>
      <w:proofErr w:type="gramEnd"/>
      <w:r w:rsidRPr="003709F3">
        <w:rPr>
          <w:rFonts w:asciiTheme="minorHAnsi" w:hAnsiTheme="minorHAnsi" w:cs="Arial"/>
          <w:sz w:val="22"/>
          <w:szCs w:val="22"/>
        </w:rPr>
        <w:t xml:space="preserve"> </w:t>
      </w:r>
      <w:proofErr w:type="spellStart"/>
      <w:r w:rsidRPr="003709F3">
        <w:rPr>
          <w:rFonts w:asciiTheme="minorHAnsi" w:hAnsiTheme="minorHAnsi" w:cs="Arial"/>
          <w:sz w:val="22"/>
          <w:szCs w:val="22"/>
        </w:rPr>
        <w:t>Tchetgen</w:t>
      </w:r>
      <w:proofErr w:type="spellEnd"/>
      <w:r w:rsidRPr="003709F3">
        <w:rPr>
          <w:rFonts w:asciiTheme="minorHAnsi" w:hAnsiTheme="minorHAnsi" w:cs="Arial"/>
          <w:sz w:val="22"/>
          <w:szCs w:val="22"/>
        </w:rPr>
        <w:t xml:space="preserve"> </w:t>
      </w:r>
      <w:proofErr w:type="spellStart"/>
      <w:r w:rsidRPr="003709F3">
        <w:rPr>
          <w:rFonts w:asciiTheme="minorHAnsi" w:hAnsiTheme="minorHAnsi" w:cs="Arial"/>
          <w:sz w:val="22"/>
          <w:szCs w:val="22"/>
        </w:rPr>
        <w:t>Tchetgen</w:t>
      </w:r>
      <w:proofErr w:type="spellEnd"/>
      <w:r w:rsidRPr="003709F3">
        <w:rPr>
          <w:rFonts w:asciiTheme="minorHAnsi" w:hAnsiTheme="minorHAnsi" w:cs="Arial"/>
          <w:sz w:val="22"/>
          <w:szCs w:val="22"/>
        </w:rPr>
        <w:t xml:space="preserve">, EJ.; </w:t>
      </w:r>
      <w:proofErr w:type="spellStart"/>
      <w:r w:rsidRPr="003709F3">
        <w:rPr>
          <w:rFonts w:asciiTheme="minorHAnsi" w:hAnsiTheme="minorHAnsi" w:cs="Arial"/>
          <w:sz w:val="22"/>
          <w:szCs w:val="22"/>
        </w:rPr>
        <w:t>Cornelis</w:t>
      </w:r>
      <w:proofErr w:type="spellEnd"/>
      <w:r w:rsidRPr="003709F3">
        <w:rPr>
          <w:rFonts w:asciiTheme="minorHAnsi" w:hAnsiTheme="minorHAnsi" w:cs="Arial"/>
          <w:sz w:val="22"/>
          <w:szCs w:val="22"/>
        </w:rPr>
        <w:t>, M</w:t>
      </w:r>
      <w:r w:rsidRPr="003709F3">
        <w:rPr>
          <w:rStyle w:val="ej-article-authors-more-less"/>
          <w:rFonts w:asciiTheme="minorHAnsi" w:hAnsiTheme="minorHAnsi" w:cs="Arial"/>
          <w:sz w:val="22"/>
          <w:szCs w:val="22"/>
        </w:rPr>
        <w:t xml:space="preserve">.  </w:t>
      </w:r>
      <w:hyperlink r:id="rId3" w:tooltip="Methodological Challenges in Mendelian Randomization" w:history="1">
        <w:proofErr w:type="gramStart"/>
        <w:r w:rsidRPr="003709F3">
          <w:rPr>
            <w:rStyle w:val="Hyperlink"/>
            <w:rFonts w:asciiTheme="minorHAnsi" w:hAnsiTheme="minorHAnsi" w:cs="Arial"/>
            <w:color w:val="auto"/>
            <w:sz w:val="22"/>
            <w:szCs w:val="22"/>
            <w:u w:val="none"/>
          </w:rPr>
          <w:t xml:space="preserve">Methodological Challenges in </w:t>
        </w:r>
        <w:proofErr w:type="spellStart"/>
        <w:r w:rsidRPr="003709F3">
          <w:rPr>
            <w:rStyle w:val="Hyperlink"/>
            <w:rFonts w:asciiTheme="minorHAnsi" w:hAnsiTheme="minorHAnsi" w:cs="Arial"/>
            <w:color w:val="auto"/>
            <w:sz w:val="22"/>
            <w:szCs w:val="22"/>
            <w:u w:val="none"/>
          </w:rPr>
          <w:t>Mendelian</w:t>
        </w:r>
        <w:proofErr w:type="spellEnd"/>
        <w:r w:rsidRPr="003709F3">
          <w:rPr>
            <w:rStyle w:val="Hyperlink"/>
            <w:rFonts w:asciiTheme="minorHAnsi" w:hAnsiTheme="minorHAnsi" w:cs="Arial"/>
            <w:color w:val="auto"/>
            <w:sz w:val="22"/>
            <w:szCs w:val="22"/>
            <w:u w:val="none"/>
          </w:rPr>
          <w:t xml:space="preserve"> Randomization</w:t>
        </w:r>
      </w:hyperlink>
      <w:r w:rsidRPr="003709F3">
        <w:rPr>
          <w:rFonts w:asciiTheme="minorHAnsi" w:hAnsiTheme="minorHAnsi" w:cs="Arial"/>
          <w:sz w:val="22"/>
          <w:szCs w:val="22"/>
        </w:rPr>
        <w:t>.</w:t>
      </w:r>
      <w:proofErr w:type="gramEnd"/>
      <w:r w:rsidRPr="003709F3">
        <w:rPr>
          <w:rFonts w:asciiTheme="minorHAnsi" w:hAnsiTheme="minorHAnsi" w:cs="Arial"/>
          <w:sz w:val="22"/>
          <w:szCs w:val="22"/>
        </w:rPr>
        <w:t xml:space="preserve">  </w:t>
      </w:r>
      <w:r w:rsidRPr="003709F3">
        <w:rPr>
          <w:rStyle w:val="ej-j-source"/>
          <w:rFonts w:asciiTheme="minorHAnsi" w:hAnsiTheme="minorHAnsi" w:cs="Arial"/>
          <w:bCs/>
          <w:sz w:val="22"/>
          <w:szCs w:val="22"/>
        </w:rPr>
        <w:t>Epidemiology</w:t>
      </w:r>
      <w:r w:rsidRPr="003709F3">
        <w:rPr>
          <w:rFonts w:asciiTheme="minorHAnsi" w:hAnsiTheme="minorHAnsi" w:cs="Arial"/>
          <w:sz w:val="22"/>
          <w:szCs w:val="22"/>
        </w:rPr>
        <w:t>. 2014;25:427-435</w:t>
      </w:r>
    </w:p>
  </w:endnote>
  <w:endnote w:id="12">
    <w:p w14:paraId="2FA60913" w14:textId="77777777" w:rsidR="00D325AD" w:rsidRPr="003709F3" w:rsidRDefault="00D325AD">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Davey Smith G. Use of genetic markers and gene-diet interactions for interrogating population-level causal influences of diet on health. Genes &amp; Nutrition </w:t>
      </w:r>
      <w:r w:rsidRPr="003709F3">
        <w:rPr>
          <w:rFonts w:asciiTheme="minorHAnsi" w:hAnsiTheme="minorHAnsi" w:cs="Arial"/>
          <w:sz w:val="22"/>
          <w:szCs w:val="22"/>
          <w:lang w:eastAsia="en-GB"/>
        </w:rPr>
        <w:t>2011</w:t>
      </w:r>
      <w:proofErr w:type="gramStart"/>
      <w:r w:rsidRPr="003709F3">
        <w:rPr>
          <w:rFonts w:asciiTheme="minorHAnsi" w:hAnsiTheme="minorHAnsi" w:cs="Arial"/>
          <w:sz w:val="22"/>
          <w:szCs w:val="22"/>
          <w:lang w:eastAsia="en-GB"/>
        </w:rPr>
        <w:t>;6:27</w:t>
      </w:r>
      <w:proofErr w:type="gramEnd"/>
      <w:r w:rsidRPr="003709F3">
        <w:rPr>
          <w:rFonts w:asciiTheme="minorHAnsi" w:hAnsiTheme="minorHAnsi" w:cs="Arial"/>
          <w:sz w:val="22"/>
          <w:szCs w:val="22"/>
          <w:lang w:eastAsia="en-GB"/>
        </w:rPr>
        <w:t>–43.</w:t>
      </w:r>
    </w:p>
  </w:endnote>
  <w:endnote w:id="13">
    <w:p w14:paraId="0FB6D893" w14:textId="77777777" w:rsidR="00D325AD" w:rsidRPr="003709F3" w:rsidRDefault="00D325AD" w:rsidP="007A18EB">
      <w:pPr>
        <w:pStyle w:val="Normaltext"/>
        <w:tabs>
          <w:tab w:val="left" w:pos="0"/>
        </w:tabs>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Davey Smith G, </w:t>
      </w:r>
      <w:proofErr w:type="spellStart"/>
      <w:r w:rsidRPr="003709F3">
        <w:rPr>
          <w:rFonts w:asciiTheme="minorHAnsi" w:hAnsiTheme="minorHAnsi" w:cs="Arial"/>
          <w:sz w:val="22"/>
          <w:szCs w:val="22"/>
        </w:rPr>
        <w:t>Lawlor</w:t>
      </w:r>
      <w:proofErr w:type="spellEnd"/>
      <w:r w:rsidRPr="003709F3">
        <w:rPr>
          <w:rFonts w:asciiTheme="minorHAnsi" w:hAnsiTheme="minorHAnsi" w:cs="Arial"/>
          <w:sz w:val="22"/>
          <w:szCs w:val="22"/>
        </w:rPr>
        <w:t xml:space="preserve"> DA, </w:t>
      </w:r>
      <w:proofErr w:type="spellStart"/>
      <w:r w:rsidRPr="003709F3">
        <w:rPr>
          <w:rFonts w:asciiTheme="minorHAnsi" w:hAnsiTheme="minorHAnsi" w:cs="Arial"/>
          <w:sz w:val="22"/>
          <w:szCs w:val="22"/>
        </w:rPr>
        <w:t>Harbord</w:t>
      </w:r>
      <w:proofErr w:type="spellEnd"/>
      <w:r w:rsidRPr="003709F3">
        <w:rPr>
          <w:rFonts w:asciiTheme="minorHAnsi" w:hAnsiTheme="minorHAnsi" w:cs="Arial"/>
          <w:sz w:val="22"/>
          <w:szCs w:val="22"/>
        </w:rPr>
        <w:t xml:space="preserve"> R, Timpson NJ, Day I, Ebrahim S.  Clustered Environments and Randomized Genes: a fundamental distinction between conventional and genetic epidemiology. </w:t>
      </w:r>
      <w:proofErr w:type="spellStart"/>
      <w:r w:rsidRPr="003709F3">
        <w:rPr>
          <w:rFonts w:asciiTheme="minorHAnsi" w:hAnsiTheme="minorHAnsi" w:cs="Arial"/>
          <w:sz w:val="22"/>
          <w:szCs w:val="22"/>
        </w:rPr>
        <w:t>PLoS</w:t>
      </w:r>
      <w:proofErr w:type="spellEnd"/>
      <w:r w:rsidRPr="003709F3">
        <w:rPr>
          <w:rFonts w:asciiTheme="minorHAnsi" w:hAnsiTheme="minorHAnsi" w:cs="Arial"/>
          <w:sz w:val="22"/>
          <w:szCs w:val="22"/>
        </w:rPr>
        <w:t xml:space="preserve"> Medicine 2007</w:t>
      </w:r>
      <w:proofErr w:type="gramStart"/>
      <w:r w:rsidRPr="003709F3">
        <w:rPr>
          <w:rFonts w:asciiTheme="minorHAnsi" w:hAnsiTheme="minorHAnsi" w:cs="Arial"/>
          <w:sz w:val="22"/>
          <w:szCs w:val="22"/>
        </w:rPr>
        <w:t>;4:1985</w:t>
      </w:r>
      <w:proofErr w:type="gramEnd"/>
      <w:r w:rsidRPr="003709F3">
        <w:rPr>
          <w:rFonts w:asciiTheme="minorHAnsi" w:hAnsiTheme="minorHAnsi" w:cs="Arial"/>
          <w:sz w:val="22"/>
          <w:szCs w:val="22"/>
        </w:rPr>
        <w:t xml:space="preserve">-1992. </w:t>
      </w:r>
    </w:p>
  </w:endnote>
  <w:endnote w:id="14">
    <w:p w14:paraId="749F3B7E" w14:textId="77777777" w:rsidR="00D325AD" w:rsidRPr="003709F3" w:rsidRDefault="00D325AD" w:rsidP="00713996">
      <w:pPr>
        <w:pStyle w:val="Normaltext"/>
        <w:tabs>
          <w:tab w:val="left" w:pos="709"/>
        </w:tabs>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Ebrahim S, Davey Smith G.  Mendelian randomization: can genetic epidemiology help redress the failures of observational epidemiology? Human Genetics 2008</w:t>
      </w:r>
      <w:proofErr w:type="gramStart"/>
      <w:r w:rsidRPr="003709F3">
        <w:rPr>
          <w:rFonts w:asciiTheme="minorHAnsi" w:hAnsiTheme="minorHAnsi" w:cs="Arial"/>
          <w:sz w:val="22"/>
          <w:szCs w:val="22"/>
        </w:rPr>
        <w:t>;123:15</w:t>
      </w:r>
      <w:proofErr w:type="gramEnd"/>
      <w:r w:rsidRPr="003709F3">
        <w:rPr>
          <w:rFonts w:asciiTheme="minorHAnsi" w:hAnsiTheme="minorHAnsi" w:cs="Arial"/>
          <w:sz w:val="22"/>
          <w:szCs w:val="22"/>
        </w:rPr>
        <w:t>-33.</w:t>
      </w:r>
    </w:p>
  </w:endnote>
  <w:endnote w:id="15">
    <w:p w14:paraId="4A592276" w14:textId="77777777" w:rsidR="00D325AD" w:rsidRPr="003709F3" w:rsidRDefault="00D325AD" w:rsidP="0065107B">
      <w:pPr>
        <w:pStyle w:val="Normaltext"/>
        <w:tabs>
          <w:tab w:val="left" w:pos="709"/>
        </w:tabs>
        <w:rPr>
          <w:ins w:id="31" w:author="Gib Hemani" w:date="2014-06-05T18:34:00Z"/>
          <w:rFonts w:asciiTheme="minorHAnsi" w:hAnsiTheme="minorHAnsi" w:cs="Arial"/>
          <w:sz w:val="22"/>
          <w:szCs w:val="22"/>
        </w:rPr>
      </w:pPr>
      <w:ins w:id="32" w:author="Gib Hemani" w:date="2014-06-05T18:34:00Z">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Davey Smith G, </w:t>
        </w:r>
        <w:proofErr w:type="spellStart"/>
        <w:r w:rsidRPr="003709F3">
          <w:rPr>
            <w:rFonts w:asciiTheme="minorHAnsi" w:hAnsiTheme="minorHAnsi" w:cs="Arial"/>
            <w:sz w:val="22"/>
            <w:szCs w:val="22"/>
          </w:rPr>
          <w:t>Ebrahim</w:t>
        </w:r>
        <w:proofErr w:type="spellEnd"/>
        <w:r w:rsidRPr="003709F3">
          <w:rPr>
            <w:rFonts w:asciiTheme="minorHAnsi" w:hAnsiTheme="minorHAnsi" w:cs="Arial"/>
            <w:sz w:val="22"/>
            <w:szCs w:val="22"/>
          </w:rPr>
          <w:t xml:space="preserve"> S.  </w:t>
        </w:r>
        <w:proofErr w:type="spellStart"/>
        <w:r w:rsidRPr="003709F3">
          <w:rPr>
            <w:rFonts w:asciiTheme="minorHAnsi" w:hAnsiTheme="minorHAnsi" w:cs="Arial"/>
            <w:sz w:val="22"/>
            <w:szCs w:val="22"/>
          </w:rPr>
          <w:t>Mendelian</w:t>
        </w:r>
        <w:proofErr w:type="spellEnd"/>
        <w:r w:rsidRPr="003709F3">
          <w:rPr>
            <w:rFonts w:asciiTheme="minorHAnsi" w:hAnsiTheme="minorHAnsi" w:cs="Arial"/>
            <w:sz w:val="22"/>
            <w:szCs w:val="22"/>
          </w:rPr>
          <w:t xml:space="preserve"> randomization: prospects, potentials, and limitations.  </w:t>
        </w:r>
        <w:proofErr w:type="spellStart"/>
        <w:r w:rsidRPr="003709F3">
          <w:rPr>
            <w:rFonts w:asciiTheme="minorHAnsi" w:hAnsiTheme="minorHAnsi" w:cs="Arial"/>
            <w:sz w:val="22"/>
            <w:szCs w:val="22"/>
          </w:rPr>
          <w:t>Int</w:t>
        </w:r>
        <w:proofErr w:type="spellEnd"/>
        <w:r w:rsidRPr="003709F3">
          <w:rPr>
            <w:rFonts w:asciiTheme="minorHAnsi" w:hAnsiTheme="minorHAnsi" w:cs="Arial"/>
            <w:sz w:val="22"/>
            <w:szCs w:val="22"/>
          </w:rPr>
          <w:t xml:space="preserve"> J </w:t>
        </w:r>
        <w:proofErr w:type="spellStart"/>
        <w:r w:rsidRPr="003709F3">
          <w:rPr>
            <w:rFonts w:asciiTheme="minorHAnsi" w:hAnsiTheme="minorHAnsi" w:cs="Arial"/>
            <w:sz w:val="22"/>
            <w:szCs w:val="22"/>
          </w:rPr>
          <w:t>Epidemiol</w:t>
        </w:r>
        <w:proofErr w:type="spellEnd"/>
        <w:r w:rsidRPr="003709F3">
          <w:rPr>
            <w:rFonts w:asciiTheme="minorHAnsi" w:hAnsiTheme="minorHAnsi" w:cs="Arial"/>
            <w:sz w:val="22"/>
            <w:szCs w:val="22"/>
          </w:rPr>
          <w:t xml:space="preserve"> 2004</w:t>
        </w:r>
        <w:proofErr w:type="gramStart"/>
        <w:r w:rsidRPr="003709F3">
          <w:rPr>
            <w:rFonts w:asciiTheme="minorHAnsi" w:hAnsiTheme="minorHAnsi" w:cs="Arial"/>
            <w:sz w:val="22"/>
            <w:szCs w:val="22"/>
          </w:rPr>
          <w:t>;33:30</w:t>
        </w:r>
        <w:proofErr w:type="gramEnd"/>
        <w:r w:rsidRPr="003709F3">
          <w:rPr>
            <w:rFonts w:asciiTheme="minorHAnsi" w:hAnsiTheme="minorHAnsi" w:cs="Arial"/>
            <w:sz w:val="22"/>
            <w:szCs w:val="22"/>
          </w:rPr>
          <w:t>-42.</w:t>
        </w:r>
      </w:ins>
    </w:p>
  </w:endnote>
  <w:endnote w:id="16">
    <w:p w14:paraId="588BDB2D" w14:textId="77777777" w:rsidR="00D325AD" w:rsidRPr="003709F3" w:rsidRDefault="00D325AD" w:rsidP="0065107B">
      <w:pPr>
        <w:pStyle w:val="EndnoteText"/>
        <w:rPr>
          <w:ins w:id="33" w:author="Gib Hemani" w:date="2014-06-05T18:34:00Z"/>
          <w:rFonts w:asciiTheme="minorHAnsi" w:hAnsiTheme="minorHAnsi" w:cs="Arial"/>
          <w:sz w:val="22"/>
          <w:szCs w:val="22"/>
        </w:rPr>
      </w:pPr>
      <w:ins w:id="34" w:author="Gib Hemani" w:date="2014-06-05T18:34:00Z">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gramStart"/>
        <w:r w:rsidRPr="003709F3">
          <w:rPr>
            <w:rFonts w:asciiTheme="minorHAnsi" w:hAnsiTheme="minorHAnsi" w:cs="Arial"/>
            <w:sz w:val="22"/>
            <w:szCs w:val="22"/>
            <w:shd w:val="clear" w:color="auto" w:fill="FFFFFF"/>
          </w:rPr>
          <w:t xml:space="preserve">Sheehan NA, </w:t>
        </w:r>
        <w:proofErr w:type="spellStart"/>
        <w:r w:rsidRPr="003709F3">
          <w:rPr>
            <w:rFonts w:asciiTheme="minorHAnsi" w:hAnsiTheme="minorHAnsi" w:cs="Arial"/>
            <w:sz w:val="22"/>
            <w:szCs w:val="22"/>
            <w:shd w:val="clear" w:color="auto" w:fill="FFFFFF"/>
          </w:rPr>
          <w:t>Didelez</w:t>
        </w:r>
        <w:proofErr w:type="spellEnd"/>
        <w:r w:rsidRPr="003709F3">
          <w:rPr>
            <w:rFonts w:asciiTheme="minorHAnsi" w:hAnsiTheme="minorHAnsi" w:cs="Arial"/>
            <w:sz w:val="22"/>
            <w:szCs w:val="22"/>
            <w:shd w:val="clear" w:color="auto" w:fill="FFFFFF"/>
          </w:rPr>
          <w:t xml:space="preserve"> V, Burton PR, Tobin MD.</w:t>
        </w:r>
        <w:proofErr w:type="gramEnd"/>
        <w:r w:rsidRPr="003709F3">
          <w:rPr>
            <w:rFonts w:asciiTheme="minorHAnsi" w:hAnsiTheme="minorHAnsi" w:cs="Arial"/>
            <w:sz w:val="22"/>
            <w:szCs w:val="22"/>
            <w:shd w:val="clear" w:color="auto" w:fill="FFFFFF"/>
          </w:rPr>
          <w:t xml:space="preserve"> </w:t>
        </w:r>
        <w:proofErr w:type="spellStart"/>
        <w:r w:rsidRPr="003709F3">
          <w:rPr>
            <w:rFonts w:asciiTheme="minorHAnsi" w:hAnsiTheme="minorHAnsi" w:cs="Arial"/>
            <w:sz w:val="22"/>
            <w:szCs w:val="22"/>
            <w:shd w:val="clear" w:color="auto" w:fill="FFFFFF"/>
          </w:rPr>
          <w:t>Mendelian</w:t>
        </w:r>
        <w:proofErr w:type="spellEnd"/>
        <w:r w:rsidRPr="003709F3">
          <w:rPr>
            <w:rFonts w:asciiTheme="minorHAnsi" w:hAnsiTheme="minorHAnsi" w:cs="Arial"/>
            <w:sz w:val="22"/>
            <w:szCs w:val="22"/>
            <w:shd w:val="clear" w:color="auto" w:fill="FFFFFF"/>
          </w:rPr>
          <w:t xml:space="preserve"> Randomisation and Causal Inference in Observational Epidemiology. </w:t>
        </w:r>
        <w:proofErr w:type="spellStart"/>
        <w:r w:rsidRPr="003709F3">
          <w:rPr>
            <w:rFonts w:asciiTheme="minorHAnsi" w:hAnsiTheme="minorHAnsi" w:cs="Arial"/>
            <w:sz w:val="22"/>
            <w:szCs w:val="22"/>
            <w:shd w:val="clear" w:color="auto" w:fill="FFFFFF"/>
          </w:rPr>
          <w:t>PLoS</w:t>
        </w:r>
        <w:proofErr w:type="spellEnd"/>
        <w:r w:rsidRPr="003709F3">
          <w:rPr>
            <w:rFonts w:asciiTheme="minorHAnsi" w:hAnsiTheme="minorHAnsi" w:cs="Arial"/>
            <w:sz w:val="22"/>
            <w:szCs w:val="22"/>
            <w:shd w:val="clear" w:color="auto" w:fill="FFFFFF"/>
          </w:rPr>
          <w:t xml:space="preserve"> Med 2008</w:t>
        </w:r>
        <w:proofErr w:type="gramStart"/>
        <w:r w:rsidRPr="003709F3">
          <w:rPr>
            <w:rFonts w:asciiTheme="minorHAnsi" w:hAnsiTheme="minorHAnsi" w:cs="Arial"/>
            <w:sz w:val="22"/>
            <w:szCs w:val="22"/>
            <w:shd w:val="clear" w:color="auto" w:fill="FFFFFF"/>
          </w:rPr>
          <w:t>;5</w:t>
        </w:r>
        <w:proofErr w:type="gramEnd"/>
        <w:r w:rsidRPr="003709F3">
          <w:rPr>
            <w:rFonts w:asciiTheme="minorHAnsi" w:hAnsiTheme="minorHAnsi" w:cs="Arial"/>
            <w:sz w:val="22"/>
            <w:szCs w:val="22"/>
            <w:shd w:val="clear" w:color="auto" w:fill="FFFFFF"/>
          </w:rPr>
          <w:t>: e177</w:t>
        </w:r>
      </w:ins>
    </w:p>
  </w:endnote>
  <w:endnote w:id="17">
    <w:p w14:paraId="08642877" w14:textId="77777777" w:rsidR="00D325AD" w:rsidRPr="003709F3" w:rsidRDefault="00D325AD" w:rsidP="0065107B">
      <w:pPr>
        <w:pStyle w:val="Normaltext"/>
        <w:tabs>
          <w:tab w:val="left" w:pos="709"/>
        </w:tabs>
        <w:rPr>
          <w:ins w:id="35" w:author="Gib Hemani" w:date="2014-06-05T18:34:00Z"/>
          <w:rFonts w:asciiTheme="minorHAnsi" w:hAnsiTheme="minorHAnsi" w:cs="Arial"/>
          <w:bCs/>
          <w:iCs/>
          <w:sz w:val="22"/>
          <w:szCs w:val="22"/>
        </w:rPr>
      </w:pPr>
      <w:ins w:id="36" w:author="Gib Hemani" w:date="2014-06-05T18:34:00Z">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sz w:val="22"/>
            <w:szCs w:val="22"/>
          </w:rPr>
          <w:t>Lawlor</w:t>
        </w:r>
        <w:proofErr w:type="spellEnd"/>
        <w:r w:rsidRPr="003709F3">
          <w:rPr>
            <w:rFonts w:asciiTheme="minorHAnsi" w:hAnsiTheme="minorHAnsi" w:cs="Arial"/>
            <w:sz w:val="22"/>
            <w:szCs w:val="22"/>
          </w:rPr>
          <w:t xml:space="preserve"> DA, </w:t>
        </w:r>
        <w:proofErr w:type="spellStart"/>
        <w:r w:rsidRPr="003709F3">
          <w:rPr>
            <w:rFonts w:asciiTheme="minorHAnsi" w:hAnsiTheme="minorHAnsi" w:cs="Arial"/>
            <w:sz w:val="22"/>
            <w:szCs w:val="22"/>
          </w:rPr>
          <w:t>Harbord</w:t>
        </w:r>
        <w:proofErr w:type="spellEnd"/>
        <w:r w:rsidRPr="003709F3">
          <w:rPr>
            <w:rFonts w:asciiTheme="minorHAnsi" w:hAnsiTheme="minorHAnsi" w:cs="Arial"/>
            <w:sz w:val="22"/>
            <w:szCs w:val="22"/>
          </w:rPr>
          <w:t xml:space="preserve"> RM, Sterne JAC, Timpson NJ, Davey Smith G. </w:t>
        </w:r>
        <w:proofErr w:type="spellStart"/>
        <w:r w:rsidRPr="003709F3">
          <w:rPr>
            <w:rFonts w:asciiTheme="minorHAnsi" w:hAnsiTheme="minorHAnsi" w:cs="Arial"/>
            <w:sz w:val="22"/>
            <w:szCs w:val="22"/>
          </w:rPr>
          <w:t>Mendelian</w:t>
        </w:r>
        <w:proofErr w:type="spellEnd"/>
        <w:r w:rsidRPr="003709F3">
          <w:rPr>
            <w:rFonts w:asciiTheme="minorHAnsi" w:hAnsiTheme="minorHAnsi" w:cs="Arial"/>
            <w:sz w:val="22"/>
            <w:szCs w:val="22"/>
          </w:rPr>
          <w:t xml:space="preserve"> </w:t>
        </w:r>
        <w:proofErr w:type="gramStart"/>
        <w:r w:rsidRPr="003709F3">
          <w:rPr>
            <w:rFonts w:asciiTheme="minorHAnsi" w:hAnsiTheme="minorHAnsi" w:cs="Arial"/>
            <w:sz w:val="22"/>
            <w:szCs w:val="22"/>
          </w:rPr>
          <w:t>randomization :</w:t>
        </w:r>
        <w:proofErr w:type="gramEnd"/>
        <w:r w:rsidRPr="003709F3">
          <w:rPr>
            <w:rFonts w:asciiTheme="minorHAnsi" w:hAnsiTheme="minorHAnsi" w:cs="Arial"/>
            <w:sz w:val="22"/>
            <w:szCs w:val="22"/>
          </w:rPr>
          <w:t xml:space="preserve"> Using genes as instruments for making causal inferences in epidemiology. Statistics in Medicine 2008; 27:1133-1163</w:t>
        </w:r>
      </w:ins>
    </w:p>
  </w:endnote>
  <w:endnote w:id="18">
    <w:p w14:paraId="05710BEA" w14:textId="77777777" w:rsidR="00D325AD" w:rsidRPr="003709F3" w:rsidRDefault="00D325AD" w:rsidP="0065107B">
      <w:pPr>
        <w:spacing w:after="0" w:line="240" w:lineRule="auto"/>
        <w:rPr>
          <w:ins w:id="37" w:author="Gib Hemani" w:date="2014-06-05T18:34:00Z"/>
          <w:rFonts w:cs="Arial"/>
        </w:rPr>
      </w:pPr>
      <w:ins w:id="38" w:author="Gib Hemani" w:date="2014-06-05T18:34:00Z">
        <w:r w:rsidRPr="003709F3">
          <w:rPr>
            <w:rStyle w:val="EndnoteReference"/>
            <w:rFonts w:cs="Arial"/>
          </w:rPr>
          <w:endnoteRef/>
        </w:r>
        <w:r w:rsidRPr="003709F3">
          <w:rPr>
            <w:rFonts w:cs="Arial"/>
          </w:rPr>
          <w:t xml:space="preserve"> </w:t>
        </w:r>
        <w:proofErr w:type="spellStart"/>
        <w:r w:rsidRPr="003709F3">
          <w:rPr>
            <w:rFonts w:cs="Arial"/>
            <w:shd w:val="clear" w:color="auto" w:fill="FFFFFF"/>
          </w:rPr>
          <w:t>Bochud</w:t>
        </w:r>
        <w:proofErr w:type="spellEnd"/>
        <w:r w:rsidRPr="003709F3">
          <w:rPr>
            <w:rFonts w:cs="Arial"/>
            <w:shd w:val="clear" w:color="auto" w:fill="FFFFFF"/>
          </w:rPr>
          <w:t xml:space="preserve"> M, </w:t>
        </w:r>
        <w:proofErr w:type="spellStart"/>
        <w:r w:rsidRPr="003709F3">
          <w:rPr>
            <w:rFonts w:cs="Arial"/>
            <w:shd w:val="clear" w:color="auto" w:fill="FFFFFF"/>
          </w:rPr>
          <w:t>Rousson</w:t>
        </w:r>
        <w:proofErr w:type="spellEnd"/>
        <w:r w:rsidRPr="003709F3">
          <w:rPr>
            <w:rFonts w:cs="Arial"/>
            <w:shd w:val="clear" w:color="auto" w:fill="FFFFFF"/>
          </w:rPr>
          <w:t xml:space="preserve"> V. Usefulness of </w:t>
        </w:r>
        <w:proofErr w:type="spellStart"/>
        <w:r w:rsidRPr="003709F3">
          <w:rPr>
            <w:rFonts w:cs="Arial"/>
            <w:shd w:val="clear" w:color="auto" w:fill="FFFFFF"/>
          </w:rPr>
          <w:t>Mendelian</w:t>
        </w:r>
        <w:proofErr w:type="spellEnd"/>
        <w:r w:rsidRPr="003709F3">
          <w:rPr>
            <w:rFonts w:cs="Arial"/>
            <w:shd w:val="clear" w:color="auto" w:fill="FFFFFF"/>
          </w:rPr>
          <w:t xml:space="preserve"> Randomization in Observational Epidemiology.</w:t>
        </w:r>
        <w:r w:rsidRPr="003709F3">
          <w:rPr>
            <w:rStyle w:val="apple-converted-space"/>
            <w:rFonts w:cs="Arial"/>
            <w:shd w:val="clear" w:color="auto" w:fill="FFFFFF"/>
          </w:rPr>
          <w:t> </w:t>
        </w:r>
        <w:proofErr w:type="gramStart"/>
        <w:r w:rsidRPr="003709F3">
          <w:rPr>
            <w:rStyle w:val="Emphasis"/>
            <w:rFonts w:cs="Arial"/>
            <w:i w:val="0"/>
            <w:shd w:val="clear" w:color="auto" w:fill="FFFFFF"/>
          </w:rPr>
          <w:t>International Journal of Environmental Research and Public Health</w:t>
        </w:r>
        <w:r w:rsidRPr="003709F3">
          <w:rPr>
            <w:rFonts w:cs="Arial"/>
            <w:shd w:val="clear" w:color="auto" w:fill="FFFFFF"/>
          </w:rPr>
          <w:t>.</w:t>
        </w:r>
        <w:proofErr w:type="gramEnd"/>
        <w:r w:rsidRPr="003709F3">
          <w:rPr>
            <w:rFonts w:cs="Arial"/>
            <w:shd w:val="clear" w:color="auto" w:fill="FFFFFF"/>
          </w:rPr>
          <w:t xml:space="preserve"> </w:t>
        </w:r>
        <w:proofErr w:type="gramStart"/>
        <w:r w:rsidRPr="003709F3">
          <w:rPr>
            <w:rFonts w:cs="Arial"/>
            <w:shd w:val="clear" w:color="auto" w:fill="FFFFFF"/>
          </w:rPr>
          <w:t>2010; 7:711-728.</w:t>
        </w:r>
        <w:proofErr w:type="gramEnd"/>
      </w:ins>
    </w:p>
  </w:endnote>
  <w:endnote w:id="19">
    <w:p w14:paraId="5CE2C9B3" w14:textId="77777777" w:rsidR="00D325AD" w:rsidRPr="003709F3" w:rsidRDefault="00D325AD" w:rsidP="0065107B">
      <w:pPr>
        <w:pStyle w:val="ej-featured-article-author"/>
        <w:shd w:val="clear" w:color="auto" w:fill="FFFFFF"/>
        <w:spacing w:before="0" w:beforeAutospacing="0" w:after="0" w:afterAutospacing="0"/>
        <w:rPr>
          <w:ins w:id="39" w:author="Gib Hemani" w:date="2014-06-05T18:34:00Z"/>
          <w:rFonts w:asciiTheme="minorHAnsi" w:hAnsiTheme="minorHAnsi" w:cs="Arial"/>
          <w:sz w:val="22"/>
          <w:szCs w:val="22"/>
        </w:rPr>
      </w:pPr>
      <w:ins w:id="40" w:author="Gib Hemani" w:date="2014-06-05T18:34:00Z">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sz w:val="22"/>
            <w:szCs w:val="22"/>
          </w:rPr>
          <w:t>VanderWeele</w:t>
        </w:r>
        <w:proofErr w:type="spellEnd"/>
        <w:r w:rsidRPr="003709F3">
          <w:rPr>
            <w:rFonts w:asciiTheme="minorHAnsi" w:hAnsiTheme="minorHAnsi" w:cs="Arial"/>
            <w:sz w:val="22"/>
            <w:szCs w:val="22"/>
          </w:rPr>
          <w:t xml:space="preserve"> TJ</w:t>
        </w:r>
        <w:proofErr w:type="gramStart"/>
        <w:r w:rsidRPr="003709F3">
          <w:rPr>
            <w:rFonts w:asciiTheme="minorHAnsi" w:hAnsiTheme="minorHAnsi" w:cs="Arial"/>
            <w:sz w:val="22"/>
            <w:szCs w:val="22"/>
          </w:rPr>
          <w:t>.;</w:t>
        </w:r>
        <w:proofErr w:type="gramEnd"/>
        <w:r w:rsidRPr="003709F3">
          <w:rPr>
            <w:rFonts w:asciiTheme="minorHAnsi" w:hAnsiTheme="minorHAnsi" w:cs="Arial"/>
            <w:sz w:val="22"/>
            <w:szCs w:val="22"/>
          </w:rPr>
          <w:t xml:space="preserve"> </w:t>
        </w:r>
        <w:proofErr w:type="spellStart"/>
        <w:r w:rsidRPr="003709F3">
          <w:rPr>
            <w:rFonts w:asciiTheme="minorHAnsi" w:hAnsiTheme="minorHAnsi" w:cs="Arial"/>
            <w:sz w:val="22"/>
            <w:szCs w:val="22"/>
          </w:rPr>
          <w:t>Tchetgen</w:t>
        </w:r>
        <w:proofErr w:type="spellEnd"/>
        <w:r w:rsidRPr="003709F3">
          <w:rPr>
            <w:rFonts w:asciiTheme="minorHAnsi" w:hAnsiTheme="minorHAnsi" w:cs="Arial"/>
            <w:sz w:val="22"/>
            <w:szCs w:val="22"/>
          </w:rPr>
          <w:t xml:space="preserve"> </w:t>
        </w:r>
        <w:proofErr w:type="spellStart"/>
        <w:r w:rsidRPr="003709F3">
          <w:rPr>
            <w:rFonts w:asciiTheme="minorHAnsi" w:hAnsiTheme="minorHAnsi" w:cs="Arial"/>
            <w:sz w:val="22"/>
            <w:szCs w:val="22"/>
          </w:rPr>
          <w:t>Tchetgen</w:t>
        </w:r>
        <w:proofErr w:type="spellEnd"/>
        <w:r w:rsidRPr="003709F3">
          <w:rPr>
            <w:rFonts w:asciiTheme="minorHAnsi" w:hAnsiTheme="minorHAnsi" w:cs="Arial"/>
            <w:sz w:val="22"/>
            <w:szCs w:val="22"/>
          </w:rPr>
          <w:t xml:space="preserve">, EJ.; </w:t>
        </w:r>
        <w:proofErr w:type="spellStart"/>
        <w:r w:rsidRPr="003709F3">
          <w:rPr>
            <w:rFonts w:asciiTheme="minorHAnsi" w:hAnsiTheme="minorHAnsi" w:cs="Arial"/>
            <w:sz w:val="22"/>
            <w:szCs w:val="22"/>
          </w:rPr>
          <w:t>Cornelis</w:t>
        </w:r>
        <w:proofErr w:type="spellEnd"/>
        <w:r w:rsidRPr="003709F3">
          <w:rPr>
            <w:rFonts w:asciiTheme="minorHAnsi" w:hAnsiTheme="minorHAnsi" w:cs="Arial"/>
            <w:sz w:val="22"/>
            <w:szCs w:val="22"/>
          </w:rPr>
          <w:t>, M</w:t>
        </w:r>
        <w:r w:rsidRPr="003709F3">
          <w:rPr>
            <w:rStyle w:val="ej-article-authors-more-less"/>
            <w:rFonts w:asciiTheme="minorHAnsi" w:hAnsiTheme="minorHAnsi" w:cs="Arial"/>
            <w:sz w:val="22"/>
            <w:szCs w:val="22"/>
          </w:rPr>
          <w:t xml:space="preserve">.  </w:t>
        </w:r>
        <w:r>
          <w:fldChar w:fldCharType="begin"/>
        </w:r>
        <w:r>
          <w:instrText xml:space="preserve"> HYPERLINK "http://journals.lww.com/epidem/Abstract/2014/05000/Methodological_Challenges_in_Mendelian.14.aspx" \o "Methodological Challenges in Mendelian Randomization" </w:instrText>
        </w:r>
        <w:r>
          <w:fldChar w:fldCharType="separate"/>
        </w:r>
        <w:proofErr w:type="gramStart"/>
        <w:r w:rsidRPr="003709F3">
          <w:rPr>
            <w:rStyle w:val="Hyperlink"/>
            <w:rFonts w:asciiTheme="minorHAnsi" w:hAnsiTheme="minorHAnsi" w:cs="Arial"/>
            <w:color w:val="auto"/>
            <w:sz w:val="22"/>
            <w:szCs w:val="22"/>
            <w:u w:val="none"/>
          </w:rPr>
          <w:t xml:space="preserve">Methodological Challenges in </w:t>
        </w:r>
        <w:proofErr w:type="spellStart"/>
        <w:r w:rsidRPr="003709F3">
          <w:rPr>
            <w:rStyle w:val="Hyperlink"/>
            <w:rFonts w:asciiTheme="minorHAnsi" w:hAnsiTheme="minorHAnsi" w:cs="Arial"/>
            <w:color w:val="auto"/>
            <w:sz w:val="22"/>
            <w:szCs w:val="22"/>
            <w:u w:val="none"/>
          </w:rPr>
          <w:t>Mendelian</w:t>
        </w:r>
        <w:proofErr w:type="spellEnd"/>
        <w:r w:rsidRPr="003709F3">
          <w:rPr>
            <w:rStyle w:val="Hyperlink"/>
            <w:rFonts w:asciiTheme="minorHAnsi" w:hAnsiTheme="minorHAnsi" w:cs="Arial"/>
            <w:color w:val="auto"/>
            <w:sz w:val="22"/>
            <w:szCs w:val="22"/>
            <w:u w:val="none"/>
          </w:rPr>
          <w:t xml:space="preserve"> Randomization</w:t>
        </w:r>
        <w:r>
          <w:rPr>
            <w:rStyle w:val="Hyperlink"/>
            <w:rFonts w:asciiTheme="minorHAnsi" w:hAnsiTheme="minorHAnsi" w:cs="Arial"/>
            <w:color w:val="auto"/>
            <w:sz w:val="22"/>
            <w:szCs w:val="22"/>
            <w:u w:val="none"/>
          </w:rPr>
          <w:fldChar w:fldCharType="end"/>
        </w:r>
        <w:r w:rsidRPr="003709F3">
          <w:rPr>
            <w:rFonts w:asciiTheme="minorHAnsi" w:hAnsiTheme="minorHAnsi" w:cs="Arial"/>
            <w:sz w:val="22"/>
            <w:szCs w:val="22"/>
          </w:rPr>
          <w:t>.</w:t>
        </w:r>
        <w:proofErr w:type="gramEnd"/>
        <w:r w:rsidRPr="003709F3">
          <w:rPr>
            <w:rFonts w:asciiTheme="minorHAnsi" w:hAnsiTheme="minorHAnsi" w:cs="Arial"/>
            <w:sz w:val="22"/>
            <w:szCs w:val="22"/>
          </w:rPr>
          <w:t xml:space="preserve">  </w:t>
        </w:r>
        <w:r w:rsidRPr="003709F3">
          <w:rPr>
            <w:rStyle w:val="ej-j-source"/>
            <w:rFonts w:asciiTheme="minorHAnsi" w:hAnsiTheme="minorHAnsi" w:cs="Arial"/>
            <w:bCs/>
            <w:sz w:val="22"/>
            <w:szCs w:val="22"/>
          </w:rPr>
          <w:t>Epidemiology</w:t>
        </w:r>
        <w:r w:rsidRPr="003709F3">
          <w:rPr>
            <w:rFonts w:asciiTheme="minorHAnsi" w:hAnsiTheme="minorHAnsi" w:cs="Arial"/>
            <w:sz w:val="22"/>
            <w:szCs w:val="22"/>
          </w:rPr>
          <w:t>. 2014</w:t>
        </w:r>
        <w:proofErr w:type="gramStart"/>
        <w:r w:rsidRPr="003709F3">
          <w:rPr>
            <w:rFonts w:asciiTheme="minorHAnsi" w:hAnsiTheme="minorHAnsi" w:cs="Arial"/>
            <w:sz w:val="22"/>
            <w:szCs w:val="22"/>
          </w:rPr>
          <w:t>;25:427</w:t>
        </w:r>
        <w:proofErr w:type="gramEnd"/>
        <w:r w:rsidRPr="003709F3">
          <w:rPr>
            <w:rFonts w:asciiTheme="minorHAnsi" w:hAnsiTheme="minorHAnsi" w:cs="Arial"/>
            <w:sz w:val="22"/>
            <w:szCs w:val="22"/>
          </w:rPr>
          <w:t>-435</w:t>
        </w:r>
      </w:ins>
    </w:p>
  </w:endnote>
  <w:endnote w:id="20">
    <w:p w14:paraId="0360D2FD" w14:textId="77777777" w:rsidR="00D325AD" w:rsidRPr="003709F3" w:rsidRDefault="00D325AD" w:rsidP="0065107B">
      <w:pPr>
        <w:pStyle w:val="EndnoteText"/>
        <w:rPr>
          <w:ins w:id="41" w:author="Gib Hemani" w:date="2014-06-05T18:34:00Z"/>
          <w:rFonts w:asciiTheme="minorHAnsi" w:hAnsiTheme="minorHAnsi" w:cs="Arial"/>
          <w:sz w:val="22"/>
          <w:szCs w:val="22"/>
        </w:rPr>
      </w:pPr>
      <w:ins w:id="42" w:author="Gib Hemani" w:date="2014-06-05T18:34:00Z">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Davey Smith G. Use of genetic markers and gene-diet interactions for interrogating population-level causal influences of diet on health. Genes &amp; Nutrition </w:t>
        </w:r>
        <w:r w:rsidRPr="003709F3">
          <w:rPr>
            <w:rFonts w:asciiTheme="minorHAnsi" w:hAnsiTheme="minorHAnsi" w:cs="Arial"/>
            <w:sz w:val="22"/>
            <w:szCs w:val="22"/>
            <w:lang w:eastAsia="en-GB"/>
          </w:rPr>
          <w:t>2011</w:t>
        </w:r>
        <w:proofErr w:type="gramStart"/>
        <w:r w:rsidRPr="003709F3">
          <w:rPr>
            <w:rFonts w:asciiTheme="minorHAnsi" w:hAnsiTheme="minorHAnsi" w:cs="Arial"/>
            <w:sz w:val="22"/>
            <w:szCs w:val="22"/>
            <w:lang w:eastAsia="en-GB"/>
          </w:rPr>
          <w:t>;6:27</w:t>
        </w:r>
        <w:proofErr w:type="gramEnd"/>
        <w:r w:rsidRPr="003709F3">
          <w:rPr>
            <w:rFonts w:asciiTheme="minorHAnsi" w:hAnsiTheme="minorHAnsi" w:cs="Arial"/>
            <w:sz w:val="22"/>
            <w:szCs w:val="22"/>
            <w:lang w:eastAsia="en-GB"/>
          </w:rPr>
          <w:t>–43.</w:t>
        </w:r>
      </w:ins>
    </w:p>
  </w:endnote>
  <w:endnote w:id="21">
    <w:p w14:paraId="1BBA448A" w14:textId="77777777" w:rsidR="00D325AD" w:rsidRPr="003709F3" w:rsidRDefault="00D325AD" w:rsidP="00990928">
      <w:pPr>
        <w:tabs>
          <w:tab w:val="left" w:pos="0"/>
        </w:tabs>
        <w:autoSpaceDE w:val="0"/>
        <w:autoSpaceDN w:val="0"/>
        <w:adjustRightInd w:val="0"/>
        <w:spacing w:after="0" w:line="240" w:lineRule="auto"/>
        <w:rPr>
          <w:rFonts w:cs="Arial"/>
          <w:bdr w:val="none" w:sz="0" w:space="0" w:color="auto" w:frame="1"/>
          <w:shd w:val="clear" w:color="auto" w:fill="FFFFFF"/>
        </w:rPr>
      </w:pPr>
      <w:r w:rsidRPr="003709F3">
        <w:rPr>
          <w:rStyle w:val="EndnoteReference"/>
          <w:rFonts w:cs="Arial"/>
        </w:rPr>
        <w:endnoteRef/>
      </w:r>
      <w:r w:rsidRPr="003709F3">
        <w:rPr>
          <w:rFonts w:cs="Arial"/>
        </w:rPr>
        <w:t xml:space="preserve"> </w:t>
      </w:r>
      <w:proofErr w:type="spellStart"/>
      <w:r w:rsidRPr="003709F3">
        <w:rPr>
          <w:rFonts w:cs="Arial"/>
          <w:lang w:val="en-US"/>
        </w:rPr>
        <w:t>Brion</w:t>
      </w:r>
      <w:proofErr w:type="spellEnd"/>
      <w:r w:rsidRPr="003709F3">
        <w:rPr>
          <w:rFonts w:cs="Arial"/>
          <w:lang w:val="en-US"/>
        </w:rPr>
        <w:t xml:space="preserve"> MJ, </w:t>
      </w:r>
      <w:proofErr w:type="spellStart"/>
      <w:r w:rsidRPr="003709F3">
        <w:rPr>
          <w:rFonts w:cs="Arial"/>
          <w:lang w:val="en-US"/>
        </w:rPr>
        <w:t>Shakhbazov</w:t>
      </w:r>
      <w:proofErr w:type="spellEnd"/>
      <w:r w:rsidRPr="003709F3">
        <w:rPr>
          <w:rFonts w:cs="Arial"/>
          <w:lang w:val="en-US"/>
        </w:rPr>
        <w:t xml:space="preserve"> K, </w:t>
      </w:r>
      <w:proofErr w:type="spellStart"/>
      <w:r w:rsidRPr="003709F3">
        <w:rPr>
          <w:rFonts w:cs="Arial"/>
          <w:lang w:val="en-US"/>
        </w:rPr>
        <w:t>Visscher</w:t>
      </w:r>
      <w:proofErr w:type="spellEnd"/>
      <w:r w:rsidRPr="003709F3">
        <w:rPr>
          <w:rFonts w:cs="Arial"/>
          <w:lang w:val="en-US"/>
        </w:rPr>
        <w:t xml:space="preserve"> PM. </w:t>
      </w:r>
      <w:r w:rsidRPr="003709F3">
        <w:rPr>
          <w:rFonts w:cs="Arial"/>
          <w:bCs/>
          <w:lang w:val="en-US"/>
        </w:rPr>
        <w:t xml:space="preserve">Calculating statistical power in </w:t>
      </w:r>
      <w:proofErr w:type="spellStart"/>
      <w:r w:rsidRPr="003709F3">
        <w:rPr>
          <w:rFonts w:cs="Arial"/>
          <w:bCs/>
          <w:lang w:val="en-US"/>
        </w:rPr>
        <w:t>Mendelian</w:t>
      </w:r>
      <w:proofErr w:type="spellEnd"/>
      <w:r w:rsidRPr="003709F3">
        <w:rPr>
          <w:rFonts w:cs="Arial"/>
          <w:bCs/>
          <w:lang w:val="en-US"/>
        </w:rPr>
        <w:t xml:space="preserve"> randomization studies. </w:t>
      </w:r>
      <w:r w:rsidRPr="003709F3">
        <w:rPr>
          <w:rFonts w:cs="Arial"/>
          <w:lang w:val="en-US"/>
        </w:rPr>
        <w:t xml:space="preserve">Int. J. </w:t>
      </w:r>
      <w:proofErr w:type="spellStart"/>
      <w:r w:rsidRPr="003709F3">
        <w:rPr>
          <w:rFonts w:cs="Arial"/>
          <w:lang w:val="en-US"/>
        </w:rPr>
        <w:t>Epidemiol</w:t>
      </w:r>
      <w:proofErr w:type="spellEnd"/>
      <w:r w:rsidRPr="003709F3">
        <w:rPr>
          <w:rFonts w:cs="Arial"/>
          <w:lang w:val="en-US"/>
        </w:rPr>
        <w:t xml:space="preserve"> 2013 42: 1497-1501 doi:10.1093/</w:t>
      </w:r>
      <w:proofErr w:type="spellStart"/>
      <w:r w:rsidRPr="003709F3">
        <w:rPr>
          <w:rFonts w:cs="Arial"/>
          <w:lang w:val="en-US"/>
        </w:rPr>
        <w:t>ije</w:t>
      </w:r>
      <w:proofErr w:type="spellEnd"/>
      <w:r w:rsidRPr="003709F3">
        <w:rPr>
          <w:rFonts w:cs="Arial"/>
          <w:lang w:val="en-US"/>
        </w:rPr>
        <w:t>/dyt179</w:t>
      </w:r>
    </w:p>
  </w:endnote>
  <w:endnote w:id="22">
    <w:p w14:paraId="53E42E09" w14:textId="77777777" w:rsidR="00D325AD" w:rsidRPr="003709F3" w:rsidRDefault="00D325AD" w:rsidP="00990928">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hyperlink r:id="rId4" w:history="1">
        <w:r w:rsidRPr="003709F3">
          <w:rPr>
            <w:rFonts w:asciiTheme="minorHAnsi" w:hAnsiTheme="minorHAnsi" w:cs="Arial"/>
            <w:sz w:val="22"/>
            <w:szCs w:val="22"/>
          </w:rPr>
          <w:t>Burgess S</w:t>
        </w:r>
      </w:hyperlink>
      <w:r w:rsidRPr="003709F3">
        <w:rPr>
          <w:rFonts w:asciiTheme="minorHAnsi" w:hAnsiTheme="minorHAnsi" w:cs="Arial"/>
          <w:sz w:val="22"/>
          <w:szCs w:val="22"/>
        </w:rPr>
        <w:t xml:space="preserve">, </w:t>
      </w:r>
      <w:hyperlink r:id="rId5" w:history="1">
        <w:r w:rsidRPr="003709F3">
          <w:rPr>
            <w:rFonts w:asciiTheme="minorHAnsi" w:hAnsiTheme="minorHAnsi" w:cs="Arial"/>
            <w:sz w:val="22"/>
            <w:szCs w:val="22"/>
          </w:rPr>
          <w:t>Thompson SG</w:t>
        </w:r>
      </w:hyperlink>
      <w:r w:rsidRPr="003709F3">
        <w:rPr>
          <w:rFonts w:asciiTheme="minorHAnsi" w:hAnsiTheme="minorHAnsi" w:cs="Arial"/>
          <w:sz w:val="22"/>
          <w:szCs w:val="22"/>
        </w:rPr>
        <w:t xml:space="preserve">. Use of allele scores as instrumental variables for Mendelian randomization. </w:t>
      </w:r>
      <w:hyperlink r:id="rId6" w:tooltip="International journal of epidemiology." w:history="1">
        <w:proofErr w:type="spellStart"/>
        <w:r w:rsidRPr="003709F3">
          <w:rPr>
            <w:rFonts w:asciiTheme="minorHAnsi" w:hAnsiTheme="minorHAnsi" w:cs="Arial"/>
            <w:sz w:val="22"/>
            <w:szCs w:val="22"/>
          </w:rPr>
          <w:t>Int</w:t>
        </w:r>
        <w:proofErr w:type="spellEnd"/>
        <w:r w:rsidRPr="003709F3">
          <w:rPr>
            <w:rFonts w:asciiTheme="minorHAnsi" w:hAnsiTheme="minorHAnsi" w:cs="Arial"/>
            <w:sz w:val="22"/>
            <w:szCs w:val="22"/>
          </w:rPr>
          <w:t xml:space="preserve"> J </w:t>
        </w:r>
        <w:proofErr w:type="spellStart"/>
        <w:r w:rsidRPr="003709F3">
          <w:rPr>
            <w:rFonts w:asciiTheme="minorHAnsi" w:hAnsiTheme="minorHAnsi" w:cs="Arial"/>
            <w:sz w:val="22"/>
            <w:szCs w:val="22"/>
          </w:rPr>
          <w:t>Epidemiol</w:t>
        </w:r>
        <w:proofErr w:type="spellEnd"/>
        <w:r w:rsidRPr="003709F3">
          <w:rPr>
            <w:rFonts w:asciiTheme="minorHAnsi" w:hAnsiTheme="minorHAnsi" w:cs="Arial"/>
            <w:sz w:val="22"/>
            <w:szCs w:val="22"/>
          </w:rPr>
          <w:t>.</w:t>
        </w:r>
      </w:hyperlink>
      <w:r w:rsidRPr="003709F3">
        <w:rPr>
          <w:rFonts w:asciiTheme="minorHAnsi" w:hAnsiTheme="minorHAnsi" w:cs="Arial"/>
          <w:sz w:val="22"/>
          <w:szCs w:val="22"/>
        </w:rPr>
        <w:t xml:space="preserve"> 2013</w:t>
      </w:r>
      <w:proofErr w:type="gramStart"/>
      <w:r w:rsidRPr="003709F3">
        <w:rPr>
          <w:rFonts w:asciiTheme="minorHAnsi" w:hAnsiTheme="minorHAnsi" w:cs="Arial"/>
          <w:sz w:val="22"/>
          <w:szCs w:val="22"/>
        </w:rPr>
        <w:t>;42:1134</w:t>
      </w:r>
      <w:proofErr w:type="gramEnd"/>
      <w:r w:rsidRPr="003709F3">
        <w:rPr>
          <w:rFonts w:asciiTheme="minorHAnsi" w:hAnsiTheme="minorHAnsi" w:cs="Arial"/>
          <w:sz w:val="22"/>
          <w:szCs w:val="22"/>
        </w:rPr>
        <w:t>-44.</w:t>
      </w:r>
    </w:p>
  </w:endnote>
  <w:endnote w:id="23">
    <w:p w14:paraId="73C6E92E" w14:textId="77777777" w:rsidR="00D325AD" w:rsidRPr="003709F3" w:rsidRDefault="00D325AD" w:rsidP="006902D9">
      <w:pPr>
        <w:pStyle w:val="HTMLPreformatted"/>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sz w:val="22"/>
          <w:szCs w:val="22"/>
          <w:lang w:val="en-US"/>
        </w:rPr>
        <w:t>Ference</w:t>
      </w:r>
      <w:proofErr w:type="spellEnd"/>
      <w:r w:rsidRPr="003709F3">
        <w:rPr>
          <w:rFonts w:asciiTheme="minorHAnsi" w:hAnsiTheme="minorHAnsi" w:cs="Arial"/>
          <w:sz w:val="22"/>
          <w:szCs w:val="22"/>
          <w:lang w:val="en-US"/>
        </w:rPr>
        <w:t xml:space="preserve"> BA, </w:t>
      </w:r>
      <w:proofErr w:type="spellStart"/>
      <w:r w:rsidRPr="003709F3">
        <w:rPr>
          <w:rFonts w:asciiTheme="minorHAnsi" w:hAnsiTheme="minorHAnsi" w:cs="Arial"/>
          <w:sz w:val="22"/>
          <w:szCs w:val="22"/>
          <w:lang w:val="en-US"/>
        </w:rPr>
        <w:t>Yoo</w:t>
      </w:r>
      <w:proofErr w:type="spellEnd"/>
      <w:r w:rsidRPr="003709F3">
        <w:rPr>
          <w:rFonts w:asciiTheme="minorHAnsi" w:hAnsiTheme="minorHAnsi" w:cs="Arial"/>
          <w:sz w:val="22"/>
          <w:szCs w:val="22"/>
          <w:lang w:val="en-US"/>
        </w:rPr>
        <w:t xml:space="preserve"> W, </w:t>
      </w:r>
      <w:proofErr w:type="spellStart"/>
      <w:r w:rsidRPr="003709F3">
        <w:rPr>
          <w:rFonts w:asciiTheme="minorHAnsi" w:hAnsiTheme="minorHAnsi" w:cs="Arial"/>
          <w:sz w:val="22"/>
          <w:szCs w:val="22"/>
          <w:lang w:val="en-US"/>
        </w:rPr>
        <w:t>Alesh</w:t>
      </w:r>
      <w:proofErr w:type="spellEnd"/>
      <w:r w:rsidRPr="003709F3">
        <w:rPr>
          <w:rFonts w:asciiTheme="minorHAnsi" w:hAnsiTheme="minorHAnsi" w:cs="Arial"/>
          <w:sz w:val="22"/>
          <w:szCs w:val="22"/>
          <w:lang w:val="en-US"/>
        </w:rPr>
        <w:t xml:space="preserve"> I, </w:t>
      </w:r>
      <w:proofErr w:type="spellStart"/>
      <w:r w:rsidRPr="003709F3">
        <w:rPr>
          <w:rFonts w:asciiTheme="minorHAnsi" w:hAnsiTheme="minorHAnsi" w:cs="Arial"/>
          <w:sz w:val="22"/>
          <w:szCs w:val="22"/>
          <w:lang w:val="en-US"/>
        </w:rPr>
        <w:t>Mahajan</w:t>
      </w:r>
      <w:proofErr w:type="spellEnd"/>
      <w:r w:rsidRPr="003709F3">
        <w:rPr>
          <w:rFonts w:asciiTheme="minorHAnsi" w:hAnsiTheme="minorHAnsi" w:cs="Arial"/>
          <w:sz w:val="22"/>
          <w:szCs w:val="22"/>
          <w:lang w:val="en-US"/>
        </w:rPr>
        <w:t xml:space="preserve"> N, </w:t>
      </w:r>
      <w:proofErr w:type="spellStart"/>
      <w:r w:rsidRPr="003709F3">
        <w:rPr>
          <w:rFonts w:asciiTheme="minorHAnsi" w:hAnsiTheme="minorHAnsi" w:cs="Arial"/>
          <w:sz w:val="22"/>
          <w:szCs w:val="22"/>
          <w:lang w:val="en-US"/>
        </w:rPr>
        <w:t>Mirowska</w:t>
      </w:r>
      <w:proofErr w:type="spellEnd"/>
      <w:r w:rsidRPr="003709F3">
        <w:rPr>
          <w:rFonts w:asciiTheme="minorHAnsi" w:hAnsiTheme="minorHAnsi" w:cs="Arial"/>
          <w:sz w:val="22"/>
          <w:szCs w:val="22"/>
          <w:lang w:val="en-US"/>
        </w:rPr>
        <w:t xml:space="preserve"> KK, </w:t>
      </w:r>
      <w:proofErr w:type="spellStart"/>
      <w:r w:rsidRPr="003709F3">
        <w:rPr>
          <w:rFonts w:asciiTheme="minorHAnsi" w:hAnsiTheme="minorHAnsi" w:cs="Arial"/>
          <w:sz w:val="22"/>
          <w:szCs w:val="22"/>
          <w:lang w:val="en-US"/>
        </w:rPr>
        <w:t>Mewada</w:t>
      </w:r>
      <w:proofErr w:type="spellEnd"/>
      <w:r w:rsidRPr="003709F3">
        <w:rPr>
          <w:rFonts w:asciiTheme="minorHAnsi" w:hAnsiTheme="minorHAnsi" w:cs="Arial"/>
          <w:sz w:val="22"/>
          <w:szCs w:val="22"/>
          <w:lang w:val="en-US"/>
        </w:rPr>
        <w:t xml:space="preserve"> A, Kahn J, </w:t>
      </w:r>
      <w:proofErr w:type="spellStart"/>
      <w:r w:rsidRPr="003709F3">
        <w:rPr>
          <w:rFonts w:asciiTheme="minorHAnsi" w:hAnsiTheme="minorHAnsi" w:cs="Arial"/>
          <w:sz w:val="22"/>
          <w:szCs w:val="22"/>
          <w:lang w:val="en-US"/>
        </w:rPr>
        <w:t>Afonso</w:t>
      </w:r>
      <w:proofErr w:type="spellEnd"/>
      <w:r w:rsidRPr="003709F3">
        <w:rPr>
          <w:rFonts w:asciiTheme="minorHAnsi" w:hAnsiTheme="minorHAnsi" w:cs="Arial"/>
          <w:sz w:val="22"/>
          <w:szCs w:val="22"/>
          <w:lang w:val="en-US"/>
        </w:rPr>
        <w:t xml:space="preserve"> L, Williams KA </w:t>
      </w:r>
      <w:proofErr w:type="spellStart"/>
      <w:r w:rsidRPr="003709F3">
        <w:rPr>
          <w:rFonts w:asciiTheme="minorHAnsi" w:hAnsiTheme="minorHAnsi" w:cs="Arial"/>
          <w:sz w:val="22"/>
          <w:szCs w:val="22"/>
          <w:lang w:val="en-US"/>
        </w:rPr>
        <w:t>Sr</w:t>
      </w:r>
      <w:proofErr w:type="spellEnd"/>
      <w:r w:rsidRPr="003709F3">
        <w:rPr>
          <w:rFonts w:asciiTheme="minorHAnsi" w:hAnsiTheme="minorHAnsi" w:cs="Arial"/>
          <w:sz w:val="22"/>
          <w:szCs w:val="22"/>
          <w:lang w:val="en-US"/>
        </w:rPr>
        <w:t xml:space="preserve">, Flack JM. Effect of long-term exposure to lower low-density lipoprotein cholesterol beginning early in life on the risk of coronary heart disease: a </w:t>
      </w:r>
      <w:proofErr w:type="spellStart"/>
      <w:r w:rsidRPr="003709F3">
        <w:rPr>
          <w:rFonts w:asciiTheme="minorHAnsi" w:hAnsiTheme="minorHAnsi" w:cs="Arial"/>
          <w:sz w:val="22"/>
          <w:szCs w:val="22"/>
          <w:lang w:val="en-US"/>
        </w:rPr>
        <w:t>Mendelian</w:t>
      </w:r>
      <w:proofErr w:type="spellEnd"/>
      <w:r w:rsidRPr="003709F3">
        <w:rPr>
          <w:rFonts w:asciiTheme="minorHAnsi" w:hAnsiTheme="minorHAnsi" w:cs="Arial"/>
          <w:sz w:val="22"/>
          <w:szCs w:val="22"/>
          <w:lang w:val="en-US"/>
        </w:rPr>
        <w:t xml:space="preserve"> randomization analysis. J Am </w:t>
      </w:r>
      <w:proofErr w:type="spellStart"/>
      <w:r w:rsidRPr="003709F3">
        <w:rPr>
          <w:rFonts w:asciiTheme="minorHAnsi" w:hAnsiTheme="minorHAnsi" w:cs="Arial"/>
          <w:sz w:val="22"/>
          <w:szCs w:val="22"/>
          <w:lang w:val="en-US"/>
        </w:rPr>
        <w:t>Coll</w:t>
      </w:r>
      <w:proofErr w:type="spellEnd"/>
      <w:r w:rsidRPr="003709F3">
        <w:rPr>
          <w:rFonts w:asciiTheme="minorHAnsi" w:hAnsiTheme="minorHAnsi" w:cs="Arial"/>
          <w:sz w:val="22"/>
          <w:szCs w:val="22"/>
          <w:lang w:val="en-US"/>
        </w:rPr>
        <w:t xml:space="preserve"> </w:t>
      </w:r>
      <w:proofErr w:type="spellStart"/>
      <w:r w:rsidRPr="003709F3">
        <w:rPr>
          <w:rFonts w:asciiTheme="minorHAnsi" w:hAnsiTheme="minorHAnsi" w:cs="Arial"/>
          <w:sz w:val="22"/>
          <w:szCs w:val="22"/>
          <w:lang w:val="en-US"/>
        </w:rPr>
        <w:t>Cardiol</w:t>
      </w:r>
      <w:proofErr w:type="spellEnd"/>
      <w:r w:rsidRPr="003709F3">
        <w:rPr>
          <w:rFonts w:asciiTheme="minorHAnsi" w:hAnsiTheme="minorHAnsi" w:cs="Arial"/>
          <w:sz w:val="22"/>
          <w:szCs w:val="22"/>
          <w:lang w:val="en-US"/>
        </w:rPr>
        <w:t>. 2012;60:2631-9</w:t>
      </w:r>
    </w:p>
  </w:endnote>
  <w:endnote w:id="24">
    <w:p w14:paraId="30EC88B7" w14:textId="77777777" w:rsidR="00D325AD" w:rsidRPr="003709F3" w:rsidRDefault="00D325AD">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sz w:val="22"/>
          <w:szCs w:val="22"/>
          <w:lang w:val="en-US"/>
        </w:rPr>
        <w:t xml:space="preserve">International Schizophrenia Consortium, Purcell SM, Wray NR, Stone JL, </w:t>
      </w:r>
      <w:proofErr w:type="spellStart"/>
      <w:r w:rsidRPr="003709F3">
        <w:rPr>
          <w:rFonts w:asciiTheme="minorHAnsi" w:hAnsiTheme="minorHAnsi" w:cs="Arial"/>
          <w:sz w:val="22"/>
          <w:szCs w:val="22"/>
          <w:lang w:val="en-US"/>
        </w:rPr>
        <w:t>Visscher</w:t>
      </w:r>
      <w:proofErr w:type="spellEnd"/>
      <w:r w:rsidRPr="003709F3">
        <w:rPr>
          <w:rFonts w:asciiTheme="minorHAnsi" w:hAnsiTheme="minorHAnsi" w:cs="Arial"/>
          <w:sz w:val="22"/>
          <w:szCs w:val="22"/>
          <w:lang w:val="en-US"/>
        </w:rPr>
        <w:t xml:space="preserve"> PM, O'Donovan MC, Sullivan PF, </w:t>
      </w:r>
      <w:proofErr w:type="spellStart"/>
      <w:r w:rsidRPr="003709F3">
        <w:rPr>
          <w:rFonts w:asciiTheme="minorHAnsi" w:hAnsiTheme="minorHAnsi" w:cs="Arial"/>
          <w:sz w:val="22"/>
          <w:szCs w:val="22"/>
          <w:lang w:val="en-US"/>
        </w:rPr>
        <w:t>Sklar</w:t>
      </w:r>
      <w:proofErr w:type="spellEnd"/>
      <w:r w:rsidRPr="003709F3">
        <w:rPr>
          <w:rFonts w:asciiTheme="minorHAnsi" w:hAnsiTheme="minorHAnsi" w:cs="Arial"/>
          <w:sz w:val="22"/>
          <w:szCs w:val="22"/>
          <w:lang w:val="en-US"/>
        </w:rPr>
        <w:t xml:space="preserve"> P. Common polygenic variation contributes to risk of schizophrenia and bipolar disorder. Nature. 2009 Aug 6</w:t>
      </w:r>
      <w:proofErr w:type="gramStart"/>
      <w:r w:rsidRPr="003709F3">
        <w:rPr>
          <w:rFonts w:asciiTheme="minorHAnsi" w:hAnsiTheme="minorHAnsi" w:cs="Arial"/>
          <w:sz w:val="22"/>
          <w:szCs w:val="22"/>
          <w:lang w:val="en-US"/>
        </w:rPr>
        <w:t>;460:748</w:t>
      </w:r>
      <w:proofErr w:type="gramEnd"/>
      <w:r w:rsidRPr="003709F3">
        <w:rPr>
          <w:rFonts w:asciiTheme="minorHAnsi" w:hAnsiTheme="minorHAnsi" w:cs="Arial"/>
          <w:sz w:val="22"/>
          <w:szCs w:val="22"/>
          <w:lang w:val="en-US"/>
        </w:rPr>
        <w:t>-52.</w:t>
      </w:r>
    </w:p>
  </w:endnote>
  <w:endnote w:id="25">
    <w:p w14:paraId="7D45A9D2" w14:textId="77777777" w:rsidR="00D325AD" w:rsidRPr="003709F3" w:rsidRDefault="00D325AD" w:rsidP="0005422C">
      <w:pPr>
        <w:shd w:val="clear" w:color="auto" w:fill="FFFFFF"/>
        <w:tabs>
          <w:tab w:val="left" w:pos="0"/>
          <w:tab w:val="left" w:pos="709"/>
        </w:tabs>
        <w:autoSpaceDE w:val="0"/>
        <w:autoSpaceDN w:val="0"/>
        <w:adjustRightInd w:val="0"/>
        <w:spacing w:after="0" w:line="240" w:lineRule="auto"/>
        <w:rPr>
          <w:rFonts w:cs="Arial"/>
          <w:lang w:val="en-US"/>
        </w:rPr>
      </w:pPr>
      <w:r w:rsidRPr="003709F3">
        <w:rPr>
          <w:rStyle w:val="EndnoteReference"/>
          <w:rFonts w:cs="Arial"/>
        </w:rPr>
        <w:endnoteRef/>
      </w:r>
      <w:r w:rsidRPr="003709F3">
        <w:rPr>
          <w:rFonts w:cs="Arial"/>
        </w:rPr>
        <w:t xml:space="preserve"> </w:t>
      </w:r>
      <w:r w:rsidRPr="003709F3">
        <w:rPr>
          <w:rFonts w:cs="Arial"/>
          <w:lang w:val="en-US"/>
        </w:rPr>
        <w:t xml:space="preserve">Evans DM, </w:t>
      </w:r>
      <w:proofErr w:type="spellStart"/>
      <w:r w:rsidRPr="003709F3">
        <w:rPr>
          <w:rFonts w:cs="Arial"/>
          <w:lang w:val="en-US"/>
        </w:rPr>
        <w:t>Brion</w:t>
      </w:r>
      <w:proofErr w:type="spellEnd"/>
      <w:r w:rsidRPr="003709F3">
        <w:rPr>
          <w:rFonts w:cs="Arial"/>
          <w:lang w:val="en-US"/>
        </w:rPr>
        <w:t xml:space="preserve"> MJ, Paternoster L, Kemp JP, McMahon G, </w:t>
      </w:r>
      <w:proofErr w:type="spellStart"/>
      <w:r w:rsidRPr="003709F3">
        <w:rPr>
          <w:rFonts w:cs="Arial"/>
          <w:lang w:val="en-US"/>
        </w:rPr>
        <w:t>Munafò</w:t>
      </w:r>
      <w:proofErr w:type="spellEnd"/>
      <w:r w:rsidRPr="003709F3">
        <w:rPr>
          <w:rFonts w:cs="Arial"/>
          <w:lang w:val="en-US"/>
        </w:rPr>
        <w:t xml:space="preserve"> M, Whitfield JB, </w:t>
      </w:r>
      <w:proofErr w:type="spellStart"/>
      <w:r w:rsidRPr="003709F3">
        <w:rPr>
          <w:rFonts w:cs="Arial"/>
          <w:lang w:val="en-US"/>
        </w:rPr>
        <w:t>Medland</w:t>
      </w:r>
      <w:proofErr w:type="spellEnd"/>
      <w:r w:rsidRPr="003709F3">
        <w:rPr>
          <w:rFonts w:cs="Arial"/>
          <w:lang w:val="en-US"/>
        </w:rPr>
        <w:t xml:space="preserve"> SE, Montgomery GW; GIANT Consortium; CRP Consortium; TAG Consortium, Timpson NJ, St </w:t>
      </w:r>
      <w:proofErr w:type="spellStart"/>
      <w:r w:rsidRPr="003709F3">
        <w:rPr>
          <w:rFonts w:cs="Arial"/>
          <w:lang w:val="en-US"/>
        </w:rPr>
        <w:t>Pourcain</w:t>
      </w:r>
      <w:proofErr w:type="spellEnd"/>
      <w:r w:rsidRPr="003709F3">
        <w:rPr>
          <w:rFonts w:cs="Arial"/>
          <w:lang w:val="en-US"/>
        </w:rPr>
        <w:t xml:space="preserve"> B, </w:t>
      </w:r>
      <w:proofErr w:type="spellStart"/>
      <w:r w:rsidRPr="003709F3">
        <w:rPr>
          <w:rFonts w:cs="Arial"/>
          <w:lang w:val="en-US"/>
        </w:rPr>
        <w:t>Lawlor</w:t>
      </w:r>
      <w:proofErr w:type="spellEnd"/>
      <w:r w:rsidRPr="003709F3">
        <w:rPr>
          <w:rFonts w:cs="Arial"/>
          <w:lang w:val="en-US"/>
        </w:rPr>
        <w:t xml:space="preserve"> DA, Martin NG, </w:t>
      </w:r>
      <w:proofErr w:type="spellStart"/>
      <w:r w:rsidRPr="003709F3">
        <w:rPr>
          <w:rFonts w:cs="Arial"/>
          <w:lang w:val="en-US"/>
        </w:rPr>
        <w:t>Dehghan</w:t>
      </w:r>
      <w:proofErr w:type="spellEnd"/>
      <w:r w:rsidRPr="003709F3">
        <w:rPr>
          <w:rFonts w:cs="Arial"/>
          <w:lang w:val="en-US"/>
        </w:rPr>
        <w:t xml:space="preserve"> A, </w:t>
      </w:r>
      <w:proofErr w:type="spellStart"/>
      <w:r w:rsidRPr="003709F3">
        <w:rPr>
          <w:rFonts w:cs="Arial"/>
          <w:lang w:val="en-US"/>
        </w:rPr>
        <w:t>Hirschhorn</w:t>
      </w:r>
      <w:proofErr w:type="spellEnd"/>
      <w:r w:rsidRPr="003709F3">
        <w:rPr>
          <w:rFonts w:cs="Arial"/>
          <w:lang w:val="en-US"/>
        </w:rPr>
        <w:t xml:space="preserve"> J, Davey Smith G. Mining the human </w:t>
      </w:r>
      <w:proofErr w:type="spellStart"/>
      <w:r w:rsidRPr="003709F3">
        <w:rPr>
          <w:rFonts w:cs="Arial"/>
          <w:lang w:val="en-US"/>
        </w:rPr>
        <w:t>phenome</w:t>
      </w:r>
      <w:proofErr w:type="spellEnd"/>
      <w:r w:rsidRPr="003709F3">
        <w:rPr>
          <w:rFonts w:cs="Arial"/>
          <w:lang w:val="en-US"/>
        </w:rPr>
        <w:t xml:space="preserve"> using allelic scores that index biological intermediates. </w:t>
      </w:r>
      <w:proofErr w:type="spellStart"/>
      <w:r w:rsidRPr="003709F3">
        <w:rPr>
          <w:rFonts w:cs="Arial"/>
          <w:lang w:val="en-US"/>
        </w:rPr>
        <w:t>PLoS</w:t>
      </w:r>
      <w:proofErr w:type="spellEnd"/>
      <w:r w:rsidRPr="003709F3">
        <w:rPr>
          <w:rFonts w:cs="Arial"/>
          <w:lang w:val="en-US"/>
        </w:rPr>
        <w:t xml:space="preserve"> Genet. 2013; 9:e1003919.</w:t>
      </w:r>
    </w:p>
  </w:endnote>
  <w:endnote w:id="26">
    <w:p w14:paraId="7490D938" w14:textId="77777777" w:rsidR="00D325AD" w:rsidRPr="003709F3" w:rsidRDefault="00D325AD">
      <w:pPr>
        <w:pStyle w:val="EndnoteText"/>
        <w:rPr>
          <w:rFonts w:asciiTheme="minorHAnsi" w:hAnsiTheme="minorHAnsi"/>
          <w:sz w:val="22"/>
          <w:szCs w:val="22"/>
        </w:rPr>
      </w:pPr>
      <w:r w:rsidRPr="003709F3">
        <w:rPr>
          <w:rStyle w:val="EndnoteReference"/>
          <w:rFonts w:asciiTheme="minorHAnsi" w:hAnsiTheme="minorHAnsi"/>
          <w:sz w:val="22"/>
          <w:szCs w:val="22"/>
        </w:rPr>
        <w:endnoteRef/>
      </w:r>
      <w:r w:rsidRPr="003709F3">
        <w:rPr>
          <w:rFonts w:asciiTheme="minorHAnsi" w:hAnsiTheme="minorHAnsi"/>
          <w:sz w:val="22"/>
          <w:szCs w:val="22"/>
        </w:rPr>
        <w:t xml:space="preserve"> </w:t>
      </w:r>
      <w:r w:rsidRPr="003709F3">
        <w:rPr>
          <w:rStyle w:val="Strong"/>
          <w:rFonts w:asciiTheme="minorHAnsi" w:hAnsiTheme="minorHAnsi"/>
          <w:b w:val="0"/>
          <w:color w:val="000000"/>
          <w:sz w:val="22"/>
          <w:szCs w:val="22"/>
        </w:rPr>
        <w:t xml:space="preserve">Inoue A, </w:t>
      </w:r>
      <w:proofErr w:type="spellStart"/>
      <w:r w:rsidRPr="003709F3">
        <w:rPr>
          <w:rStyle w:val="Strong"/>
          <w:rFonts w:asciiTheme="minorHAnsi" w:hAnsiTheme="minorHAnsi"/>
          <w:b w:val="0"/>
          <w:color w:val="000000"/>
          <w:sz w:val="22"/>
          <w:szCs w:val="22"/>
        </w:rPr>
        <w:t>Solon</w:t>
      </w:r>
      <w:proofErr w:type="spellEnd"/>
      <w:r w:rsidRPr="003709F3">
        <w:rPr>
          <w:rStyle w:val="Strong"/>
          <w:rFonts w:asciiTheme="minorHAnsi" w:hAnsiTheme="minorHAnsi"/>
          <w:b w:val="0"/>
          <w:color w:val="000000"/>
          <w:sz w:val="22"/>
          <w:szCs w:val="22"/>
        </w:rPr>
        <w:t xml:space="preserve"> G.</w:t>
      </w:r>
      <w:r w:rsidRPr="003709F3">
        <w:rPr>
          <w:rStyle w:val="Strong"/>
          <w:rFonts w:asciiTheme="minorHAnsi" w:hAnsiTheme="minorHAnsi"/>
          <w:color w:val="000000"/>
          <w:sz w:val="22"/>
          <w:szCs w:val="22"/>
        </w:rPr>
        <w:t xml:space="preserve"> </w:t>
      </w:r>
      <w:r w:rsidRPr="003709F3">
        <w:rPr>
          <w:rFonts w:asciiTheme="minorHAnsi" w:hAnsiTheme="minorHAnsi"/>
          <w:color w:val="000000"/>
          <w:sz w:val="22"/>
          <w:szCs w:val="22"/>
        </w:rPr>
        <w:t>Two-Sample Instrumental Variables Estimators. The Review of Economics and Statistics 2010; 92: 57-561</w:t>
      </w:r>
    </w:p>
  </w:endnote>
  <w:endnote w:id="27">
    <w:p w14:paraId="73EA23F7" w14:textId="77777777" w:rsidR="00D325AD" w:rsidRPr="003709F3" w:rsidRDefault="00D325AD" w:rsidP="00990928">
      <w:pPr>
        <w:pStyle w:val="EndnoteText"/>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sz w:val="22"/>
          <w:szCs w:val="22"/>
          <w:lang w:val="en-US"/>
        </w:rPr>
        <w:t xml:space="preserve">Pierce BL, Burgess S. Efficient design for </w:t>
      </w:r>
      <w:proofErr w:type="spellStart"/>
      <w:r w:rsidRPr="003709F3">
        <w:rPr>
          <w:rFonts w:asciiTheme="minorHAnsi" w:hAnsiTheme="minorHAnsi" w:cs="Arial"/>
          <w:sz w:val="22"/>
          <w:szCs w:val="22"/>
          <w:lang w:val="en-US"/>
        </w:rPr>
        <w:t>Mendelian</w:t>
      </w:r>
      <w:proofErr w:type="spellEnd"/>
      <w:r w:rsidRPr="003709F3">
        <w:rPr>
          <w:rFonts w:asciiTheme="minorHAnsi" w:hAnsiTheme="minorHAnsi" w:cs="Arial"/>
          <w:sz w:val="22"/>
          <w:szCs w:val="22"/>
          <w:lang w:val="en-US"/>
        </w:rPr>
        <w:t xml:space="preserve"> randomization studies: subsample and 2-sample instrumental variable estimators. Am J </w:t>
      </w:r>
      <w:proofErr w:type="spellStart"/>
      <w:proofErr w:type="gramStart"/>
      <w:r w:rsidRPr="003709F3">
        <w:rPr>
          <w:rFonts w:asciiTheme="minorHAnsi" w:hAnsiTheme="minorHAnsi" w:cs="Arial"/>
          <w:sz w:val="22"/>
          <w:szCs w:val="22"/>
          <w:lang w:val="en-US"/>
        </w:rPr>
        <w:t>Epidemiol</w:t>
      </w:r>
      <w:proofErr w:type="spellEnd"/>
      <w:r w:rsidRPr="003709F3">
        <w:rPr>
          <w:rFonts w:asciiTheme="minorHAnsi" w:hAnsiTheme="minorHAnsi" w:cs="Arial"/>
          <w:sz w:val="22"/>
          <w:szCs w:val="22"/>
          <w:lang w:val="en-US"/>
        </w:rPr>
        <w:t>.</w:t>
      </w:r>
      <w:proofErr w:type="gramEnd"/>
      <w:r w:rsidRPr="003709F3">
        <w:rPr>
          <w:rFonts w:asciiTheme="minorHAnsi" w:hAnsiTheme="minorHAnsi" w:cs="Arial"/>
          <w:sz w:val="22"/>
          <w:szCs w:val="22"/>
          <w:lang w:val="en-US"/>
        </w:rPr>
        <w:t xml:space="preserve"> 2013;178:1177-84</w:t>
      </w:r>
    </w:p>
  </w:endnote>
  <w:endnote w:id="28">
    <w:p w14:paraId="7872A6D9" w14:textId="77777777" w:rsidR="00D325AD" w:rsidRPr="003709F3" w:rsidRDefault="00D325AD" w:rsidP="0013485D">
      <w:pPr>
        <w:pStyle w:val="EndnoteText"/>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sz w:val="22"/>
          <w:szCs w:val="22"/>
          <w:lang w:val="en-US"/>
        </w:rPr>
        <w:t xml:space="preserve">Richmond RC, Davey Smith G, Ness AR, den Hoed M, McMahon G, Timpson NJ. Assessing causality in the association between child adiposity and physical activity levels: a </w:t>
      </w:r>
      <w:proofErr w:type="spellStart"/>
      <w:r w:rsidRPr="003709F3">
        <w:rPr>
          <w:rFonts w:asciiTheme="minorHAnsi" w:hAnsiTheme="minorHAnsi" w:cs="Arial"/>
          <w:sz w:val="22"/>
          <w:szCs w:val="22"/>
          <w:lang w:val="en-US"/>
        </w:rPr>
        <w:t>Mendelian</w:t>
      </w:r>
      <w:proofErr w:type="spellEnd"/>
      <w:r w:rsidRPr="003709F3">
        <w:rPr>
          <w:rFonts w:asciiTheme="minorHAnsi" w:hAnsiTheme="minorHAnsi" w:cs="Arial"/>
          <w:sz w:val="22"/>
          <w:szCs w:val="22"/>
          <w:lang w:val="en-US"/>
        </w:rPr>
        <w:t xml:space="preserve"> randomization analysis. </w:t>
      </w:r>
      <w:proofErr w:type="spellStart"/>
      <w:r w:rsidRPr="003709F3">
        <w:rPr>
          <w:rFonts w:asciiTheme="minorHAnsi" w:hAnsiTheme="minorHAnsi" w:cs="Arial"/>
          <w:sz w:val="22"/>
          <w:szCs w:val="22"/>
          <w:lang w:val="en-US"/>
        </w:rPr>
        <w:t>PLoS</w:t>
      </w:r>
      <w:proofErr w:type="spellEnd"/>
      <w:r w:rsidRPr="003709F3">
        <w:rPr>
          <w:rFonts w:asciiTheme="minorHAnsi" w:hAnsiTheme="minorHAnsi" w:cs="Arial"/>
          <w:sz w:val="22"/>
          <w:szCs w:val="22"/>
          <w:lang w:val="en-US"/>
        </w:rPr>
        <w:t xml:space="preserve"> Med. 2014;11:e1001618</w:t>
      </w:r>
    </w:p>
  </w:endnote>
  <w:endnote w:id="29">
    <w:p w14:paraId="6177D73B" w14:textId="77777777" w:rsidR="00D325AD" w:rsidRPr="003709F3" w:rsidRDefault="00D325AD" w:rsidP="00990928">
      <w:pPr>
        <w:spacing w:after="0" w:line="240" w:lineRule="auto"/>
        <w:rPr>
          <w:rFonts w:cs="Arial"/>
        </w:rPr>
      </w:pPr>
      <w:r w:rsidRPr="003709F3">
        <w:rPr>
          <w:rStyle w:val="EndnoteReference"/>
          <w:rFonts w:cs="Arial"/>
        </w:rPr>
        <w:endnoteRef/>
      </w:r>
      <w:r w:rsidRPr="003709F3">
        <w:rPr>
          <w:rFonts w:cs="Arial"/>
        </w:rPr>
        <w:t xml:space="preserve"> Bowden J, </w:t>
      </w:r>
      <w:proofErr w:type="spellStart"/>
      <w:r w:rsidRPr="003709F3">
        <w:rPr>
          <w:rFonts w:cs="Arial"/>
        </w:rPr>
        <w:t>Vansteelandt</w:t>
      </w:r>
      <w:proofErr w:type="spellEnd"/>
      <w:r w:rsidRPr="003709F3">
        <w:rPr>
          <w:rFonts w:cs="Arial"/>
        </w:rPr>
        <w:t xml:space="preserve"> S.  </w:t>
      </w:r>
      <w:hyperlink r:id="rId7" w:history="1">
        <w:proofErr w:type="gramStart"/>
        <w:r w:rsidRPr="003709F3">
          <w:rPr>
            <w:rStyle w:val="Hyperlink"/>
            <w:rFonts w:cs="Arial"/>
            <w:bCs/>
            <w:color w:val="auto"/>
            <w:u w:val="none"/>
            <w:bdr w:val="none" w:sz="0" w:space="0" w:color="auto" w:frame="1"/>
            <w:shd w:val="clear" w:color="auto" w:fill="FFFFFF"/>
          </w:rPr>
          <w:t>Mendelian randomization analysis of case-control data using structural mean models</w:t>
        </w:r>
      </w:hyperlink>
      <w:r w:rsidRPr="003709F3">
        <w:rPr>
          <w:rFonts w:cs="Arial"/>
        </w:rPr>
        <w:t>.</w:t>
      </w:r>
      <w:proofErr w:type="gramEnd"/>
      <w:r w:rsidRPr="003709F3">
        <w:rPr>
          <w:rFonts w:cs="Arial"/>
        </w:rPr>
        <w:t xml:space="preserve">  </w:t>
      </w:r>
      <w:r w:rsidRPr="003709F3">
        <w:rPr>
          <w:rFonts w:cs="Arial"/>
          <w:bCs/>
        </w:rPr>
        <w:t>Statistics in Medicine</w:t>
      </w:r>
      <w:r w:rsidRPr="003709F3">
        <w:rPr>
          <w:rFonts w:cs="Arial"/>
          <w:bCs/>
          <w:caps/>
        </w:rPr>
        <w:t xml:space="preserve"> 2011;30:678-694</w:t>
      </w:r>
    </w:p>
  </w:endnote>
  <w:endnote w:id="30">
    <w:p w14:paraId="4D88CAC6" w14:textId="77777777" w:rsidR="00D325AD" w:rsidRPr="003709F3" w:rsidRDefault="00D325AD" w:rsidP="00990928">
      <w:pPr>
        <w:pStyle w:val="UnitsStyle"/>
        <w:tabs>
          <w:tab w:val="left" w:pos="0"/>
          <w:tab w:val="left" w:pos="142"/>
          <w:tab w:val="left" w:pos="709"/>
        </w:tabs>
        <w:autoSpaceDE w:val="0"/>
        <w:autoSpaceDN w:val="0"/>
        <w:adjustRightInd w:val="0"/>
        <w:rPr>
          <w:rFonts w:asciiTheme="minorHAnsi" w:hAnsiTheme="minorHAnsi"/>
          <w:sz w:val="22"/>
          <w:szCs w:val="22"/>
        </w:rPr>
      </w:pPr>
      <w:r w:rsidRPr="003709F3">
        <w:rPr>
          <w:rStyle w:val="EndnoteReference"/>
          <w:rFonts w:asciiTheme="minorHAnsi" w:hAnsiTheme="minorHAnsi"/>
          <w:sz w:val="22"/>
          <w:szCs w:val="22"/>
        </w:rPr>
        <w:endnoteRef/>
      </w:r>
      <w:r w:rsidRPr="003709F3">
        <w:rPr>
          <w:rFonts w:asciiTheme="minorHAnsi" w:hAnsiTheme="minorHAnsi"/>
          <w:sz w:val="22"/>
          <w:szCs w:val="22"/>
        </w:rPr>
        <w:t xml:space="preserve"> </w:t>
      </w:r>
      <w:r w:rsidRPr="003709F3">
        <w:rPr>
          <w:rFonts w:asciiTheme="minorHAnsi" w:hAnsiTheme="minorHAnsi" w:cs="Arial"/>
          <w:sz w:val="22"/>
          <w:szCs w:val="22"/>
          <w:lang w:eastAsia="en-GB"/>
        </w:rPr>
        <w:t xml:space="preserve">Timpson NJ, </w:t>
      </w:r>
      <w:proofErr w:type="spellStart"/>
      <w:r w:rsidRPr="003709F3">
        <w:rPr>
          <w:rFonts w:asciiTheme="minorHAnsi" w:hAnsiTheme="minorHAnsi" w:cs="Arial"/>
          <w:sz w:val="22"/>
          <w:szCs w:val="22"/>
          <w:lang w:eastAsia="en-GB"/>
        </w:rPr>
        <w:t>Nordestgaard</w:t>
      </w:r>
      <w:proofErr w:type="spellEnd"/>
      <w:r w:rsidRPr="003709F3">
        <w:rPr>
          <w:rFonts w:asciiTheme="minorHAnsi" w:hAnsiTheme="minorHAnsi" w:cs="Arial"/>
          <w:sz w:val="22"/>
          <w:szCs w:val="22"/>
          <w:lang w:eastAsia="en-GB"/>
        </w:rPr>
        <w:t xml:space="preserve"> BG, </w:t>
      </w:r>
      <w:proofErr w:type="spellStart"/>
      <w:r w:rsidRPr="003709F3">
        <w:rPr>
          <w:rFonts w:asciiTheme="minorHAnsi" w:hAnsiTheme="minorHAnsi" w:cs="Arial"/>
          <w:sz w:val="22"/>
          <w:szCs w:val="22"/>
          <w:lang w:eastAsia="en-GB"/>
        </w:rPr>
        <w:t>Harbord</w:t>
      </w:r>
      <w:proofErr w:type="spellEnd"/>
      <w:r w:rsidRPr="003709F3">
        <w:rPr>
          <w:rFonts w:asciiTheme="minorHAnsi" w:hAnsiTheme="minorHAnsi" w:cs="Arial"/>
          <w:sz w:val="22"/>
          <w:szCs w:val="22"/>
          <w:lang w:eastAsia="en-GB"/>
        </w:rPr>
        <w:t xml:space="preserve"> RM, </w:t>
      </w:r>
      <w:proofErr w:type="spellStart"/>
      <w:r w:rsidRPr="003709F3">
        <w:rPr>
          <w:rFonts w:asciiTheme="minorHAnsi" w:hAnsiTheme="minorHAnsi" w:cs="Arial"/>
          <w:sz w:val="22"/>
          <w:szCs w:val="22"/>
          <w:lang w:eastAsia="en-GB"/>
        </w:rPr>
        <w:t>Zaccho</w:t>
      </w:r>
      <w:proofErr w:type="spellEnd"/>
      <w:r w:rsidRPr="003709F3">
        <w:rPr>
          <w:rFonts w:asciiTheme="minorHAnsi" w:hAnsiTheme="minorHAnsi" w:cs="Arial"/>
          <w:sz w:val="22"/>
          <w:szCs w:val="22"/>
          <w:lang w:eastAsia="en-GB"/>
        </w:rPr>
        <w:t xml:space="preserve"> J, </w:t>
      </w:r>
      <w:proofErr w:type="spellStart"/>
      <w:r w:rsidRPr="003709F3">
        <w:rPr>
          <w:rFonts w:asciiTheme="minorHAnsi" w:hAnsiTheme="minorHAnsi" w:cs="Arial"/>
          <w:sz w:val="22"/>
          <w:szCs w:val="22"/>
          <w:lang w:eastAsia="en-GB"/>
        </w:rPr>
        <w:t>Frayling</w:t>
      </w:r>
      <w:proofErr w:type="spellEnd"/>
      <w:r w:rsidRPr="003709F3">
        <w:rPr>
          <w:rFonts w:asciiTheme="minorHAnsi" w:hAnsiTheme="minorHAnsi" w:cs="Arial"/>
          <w:sz w:val="22"/>
          <w:szCs w:val="22"/>
          <w:lang w:eastAsia="en-GB"/>
        </w:rPr>
        <w:t xml:space="preserve"> TM, </w:t>
      </w:r>
      <w:proofErr w:type="spellStart"/>
      <w:r w:rsidRPr="003709F3">
        <w:rPr>
          <w:rFonts w:asciiTheme="minorHAnsi" w:hAnsiTheme="minorHAnsi" w:cs="Arial"/>
          <w:sz w:val="22"/>
          <w:szCs w:val="22"/>
          <w:lang w:eastAsia="en-GB"/>
        </w:rPr>
        <w:t>Tybjaerg</w:t>
      </w:r>
      <w:proofErr w:type="spellEnd"/>
      <w:r w:rsidRPr="003709F3">
        <w:rPr>
          <w:rFonts w:asciiTheme="minorHAnsi" w:hAnsiTheme="minorHAnsi" w:cs="Arial"/>
          <w:sz w:val="22"/>
          <w:szCs w:val="22"/>
          <w:lang w:eastAsia="en-GB"/>
        </w:rPr>
        <w:t xml:space="preserve">-Hansen A, Davey Smith G. C-reactive protein levels and body mass index: elucidating direction of causation through reciprocal Mendelian randomization. International Journal of Obesity 2011; 35, 300–308. </w:t>
      </w:r>
    </w:p>
  </w:endnote>
  <w:endnote w:id="31">
    <w:p w14:paraId="13D7EDB1" w14:textId="77777777" w:rsidR="00D325AD" w:rsidRPr="003709F3" w:rsidRDefault="00D325AD" w:rsidP="00990928">
      <w:pPr>
        <w:pStyle w:val="EndnoteText"/>
        <w:rPr>
          <w:rFonts w:asciiTheme="minorHAnsi" w:hAnsiTheme="minorHAnsi"/>
          <w:sz w:val="22"/>
          <w:szCs w:val="22"/>
        </w:rPr>
      </w:pPr>
      <w:r w:rsidRPr="003709F3">
        <w:rPr>
          <w:rStyle w:val="EndnoteReference"/>
          <w:rFonts w:asciiTheme="minorHAnsi" w:hAnsiTheme="minorHAnsi"/>
          <w:sz w:val="22"/>
          <w:szCs w:val="22"/>
        </w:rPr>
        <w:endnoteRef/>
      </w:r>
      <w:r w:rsidRPr="003709F3">
        <w:rPr>
          <w:rFonts w:asciiTheme="minorHAnsi" w:hAnsiTheme="minorHAnsi"/>
          <w:sz w:val="22"/>
          <w:szCs w:val="22"/>
        </w:rPr>
        <w:t xml:space="preserve"> </w:t>
      </w:r>
      <w:r w:rsidRPr="003709F3">
        <w:rPr>
          <w:rFonts w:asciiTheme="minorHAnsi" w:hAnsiTheme="minorHAnsi" w:cs="Arial"/>
          <w:sz w:val="22"/>
          <w:szCs w:val="22"/>
        </w:rPr>
        <w:t xml:space="preserve">Welsh P, </w:t>
      </w:r>
      <w:proofErr w:type="spellStart"/>
      <w:r w:rsidRPr="003709F3">
        <w:rPr>
          <w:rFonts w:asciiTheme="minorHAnsi" w:hAnsiTheme="minorHAnsi" w:cs="Arial"/>
          <w:sz w:val="22"/>
          <w:szCs w:val="22"/>
        </w:rPr>
        <w:t>Polisecki</w:t>
      </w:r>
      <w:proofErr w:type="spellEnd"/>
      <w:r w:rsidRPr="003709F3">
        <w:rPr>
          <w:rFonts w:asciiTheme="minorHAnsi" w:hAnsiTheme="minorHAnsi" w:cs="Arial"/>
          <w:sz w:val="22"/>
          <w:szCs w:val="22"/>
        </w:rPr>
        <w:t xml:space="preserve"> E, Robertson M, </w:t>
      </w:r>
      <w:proofErr w:type="spellStart"/>
      <w:r w:rsidRPr="003709F3">
        <w:rPr>
          <w:rFonts w:asciiTheme="minorHAnsi" w:hAnsiTheme="minorHAnsi" w:cs="Arial"/>
          <w:sz w:val="22"/>
          <w:szCs w:val="22"/>
        </w:rPr>
        <w:t>Jahn</w:t>
      </w:r>
      <w:proofErr w:type="spellEnd"/>
      <w:r w:rsidRPr="003709F3">
        <w:rPr>
          <w:rFonts w:asciiTheme="minorHAnsi" w:hAnsiTheme="minorHAnsi" w:cs="Arial"/>
          <w:sz w:val="22"/>
          <w:szCs w:val="22"/>
        </w:rPr>
        <w:t xml:space="preserve"> S, Buckley BM, de </w:t>
      </w:r>
      <w:proofErr w:type="spellStart"/>
      <w:r w:rsidRPr="003709F3">
        <w:rPr>
          <w:rFonts w:asciiTheme="minorHAnsi" w:hAnsiTheme="minorHAnsi" w:cs="Arial"/>
          <w:sz w:val="22"/>
          <w:szCs w:val="22"/>
        </w:rPr>
        <w:t>Craen</w:t>
      </w:r>
      <w:proofErr w:type="spellEnd"/>
      <w:r w:rsidRPr="003709F3">
        <w:rPr>
          <w:rFonts w:asciiTheme="minorHAnsi" w:hAnsiTheme="minorHAnsi" w:cs="Arial"/>
          <w:sz w:val="22"/>
          <w:szCs w:val="22"/>
        </w:rPr>
        <w:t xml:space="preserve"> AJM, Ford I, </w:t>
      </w:r>
      <w:proofErr w:type="spellStart"/>
      <w:r w:rsidRPr="003709F3">
        <w:rPr>
          <w:rFonts w:asciiTheme="minorHAnsi" w:hAnsiTheme="minorHAnsi" w:cs="Arial"/>
          <w:sz w:val="22"/>
          <w:szCs w:val="22"/>
        </w:rPr>
        <w:t>Jukema</w:t>
      </w:r>
      <w:proofErr w:type="spellEnd"/>
      <w:r w:rsidRPr="003709F3">
        <w:rPr>
          <w:rFonts w:asciiTheme="minorHAnsi" w:hAnsiTheme="minorHAnsi" w:cs="Arial"/>
          <w:sz w:val="22"/>
          <w:szCs w:val="22"/>
        </w:rPr>
        <w:t xml:space="preserve"> IW, Macfarlane PW, Packard CJ, Stott DJ, </w:t>
      </w:r>
      <w:proofErr w:type="spellStart"/>
      <w:r w:rsidRPr="003709F3">
        <w:rPr>
          <w:rFonts w:asciiTheme="minorHAnsi" w:hAnsiTheme="minorHAnsi" w:cs="Arial"/>
          <w:sz w:val="22"/>
          <w:szCs w:val="22"/>
        </w:rPr>
        <w:t>Westendorp</w:t>
      </w:r>
      <w:proofErr w:type="spellEnd"/>
      <w:r w:rsidRPr="003709F3">
        <w:rPr>
          <w:rFonts w:asciiTheme="minorHAnsi" w:hAnsiTheme="minorHAnsi" w:cs="Arial"/>
          <w:sz w:val="22"/>
          <w:szCs w:val="22"/>
        </w:rPr>
        <w:t xml:space="preserve"> RGJ, Shepherd J, </w:t>
      </w:r>
      <w:proofErr w:type="spellStart"/>
      <w:r w:rsidRPr="003709F3">
        <w:rPr>
          <w:rFonts w:asciiTheme="minorHAnsi" w:hAnsiTheme="minorHAnsi" w:cs="Arial"/>
          <w:sz w:val="22"/>
          <w:szCs w:val="22"/>
        </w:rPr>
        <w:t>Hingorani</w:t>
      </w:r>
      <w:proofErr w:type="spellEnd"/>
      <w:r w:rsidRPr="003709F3">
        <w:rPr>
          <w:rFonts w:asciiTheme="minorHAnsi" w:hAnsiTheme="minorHAnsi" w:cs="Arial"/>
          <w:sz w:val="22"/>
          <w:szCs w:val="22"/>
        </w:rPr>
        <w:t xml:space="preserve"> AD, Davey Smith G, Schaefer E, </w:t>
      </w:r>
      <w:proofErr w:type="spellStart"/>
      <w:r w:rsidRPr="003709F3">
        <w:rPr>
          <w:rFonts w:asciiTheme="minorHAnsi" w:hAnsiTheme="minorHAnsi" w:cs="Arial"/>
          <w:sz w:val="22"/>
          <w:szCs w:val="22"/>
        </w:rPr>
        <w:t>Sattar</w:t>
      </w:r>
      <w:proofErr w:type="spellEnd"/>
      <w:r w:rsidRPr="003709F3">
        <w:rPr>
          <w:rFonts w:asciiTheme="minorHAnsi" w:hAnsiTheme="minorHAnsi" w:cs="Arial"/>
          <w:sz w:val="22"/>
          <w:szCs w:val="22"/>
        </w:rPr>
        <w:t xml:space="preserve"> N. Unravelling the directional link between adiposity and inflammation: a bidirectional Mendelian randomisation approach. </w:t>
      </w:r>
      <w:hyperlink r:id="rId8" w:history="1">
        <w:r w:rsidRPr="003709F3">
          <w:rPr>
            <w:rStyle w:val="Hyperlink"/>
            <w:rFonts w:asciiTheme="minorHAnsi" w:hAnsiTheme="minorHAnsi" w:cs="Arial"/>
            <w:color w:val="auto"/>
            <w:sz w:val="22"/>
            <w:szCs w:val="22"/>
            <w:u w:val="none"/>
          </w:rPr>
          <w:t>Journal of Clinical Endocrinology &amp; Metabolism</w:t>
        </w:r>
      </w:hyperlink>
      <w:r w:rsidRPr="003709F3">
        <w:rPr>
          <w:rFonts w:asciiTheme="minorHAnsi" w:hAnsiTheme="minorHAnsi" w:cs="Arial"/>
          <w:sz w:val="22"/>
          <w:szCs w:val="22"/>
        </w:rPr>
        <w:t xml:space="preserve"> 2009;95:93-99</w:t>
      </w:r>
    </w:p>
  </w:endnote>
  <w:endnote w:id="32">
    <w:p w14:paraId="5DC65805" w14:textId="77777777" w:rsidR="00D325AD" w:rsidRPr="003709F3" w:rsidRDefault="00D325AD" w:rsidP="00990928">
      <w:pPr>
        <w:pStyle w:val="EndnoteText"/>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sz w:val="22"/>
          <w:szCs w:val="22"/>
          <w:lang w:val="en-US"/>
        </w:rPr>
        <w:t>Vimaleswaran</w:t>
      </w:r>
      <w:proofErr w:type="spellEnd"/>
      <w:r w:rsidRPr="003709F3">
        <w:rPr>
          <w:rFonts w:asciiTheme="minorHAnsi" w:hAnsiTheme="minorHAnsi" w:cs="Arial"/>
          <w:sz w:val="22"/>
          <w:szCs w:val="22"/>
          <w:lang w:val="en-US"/>
        </w:rPr>
        <w:t xml:space="preserve"> KS, Berry DJ, Lu C, </w:t>
      </w:r>
      <w:proofErr w:type="spellStart"/>
      <w:r w:rsidRPr="003709F3">
        <w:rPr>
          <w:rFonts w:asciiTheme="minorHAnsi" w:hAnsiTheme="minorHAnsi" w:cs="Arial"/>
          <w:sz w:val="22"/>
          <w:szCs w:val="22"/>
          <w:lang w:val="en-US"/>
        </w:rPr>
        <w:t>Tikkanen</w:t>
      </w:r>
      <w:proofErr w:type="spellEnd"/>
      <w:r w:rsidRPr="003709F3">
        <w:rPr>
          <w:rFonts w:asciiTheme="minorHAnsi" w:hAnsiTheme="minorHAnsi" w:cs="Arial"/>
          <w:sz w:val="22"/>
          <w:szCs w:val="22"/>
          <w:lang w:val="en-US"/>
        </w:rPr>
        <w:t xml:space="preserve"> E, </w:t>
      </w:r>
      <w:proofErr w:type="spellStart"/>
      <w:r w:rsidRPr="003709F3">
        <w:rPr>
          <w:rFonts w:asciiTheme="minorHAnsi" w:hAnsiTheme="minorHAnsi" w:cs="Arial"/>
          <w:sz w:val="22"/>
          <w:szCs w:val="22"/>
          <w:lang w:val="en-US"/>
        </w:rPr>
        <w:t>Pilz</w:t>
      </w:r>
      <w:proofErr w:type="spellEnd"/>
      <w:r w:rsidRPr="003709F3">
        <w:rPr>
          <w:rFonts w:asciiTheme="minorHAnsi" w:hAnsiTheme="minorHAnsi" w:cs="Arial"/>
          <w:sz w:val="22"/>
          <w:szCs w:val="22"/>
          <w:lang w:val="en-US"/>
        </w:rPr>
        <w:t xml:space="preserve"> S, </w:t>
      </w:r>
      <w:proofErr w:type="spellStart"/>
      <w:r w:rsidRPr="003709F3">
        <w:rPr>
          <w:rFonts w:asciiTheme="minorHAnsi" w:hAnsiTheme="minorHAnsi" w:cs="Arial"/>
          <w:sz w:val="22"/>
          <w:szCs w:val="22"/>
          <w:lang w:val="en-US"/>
        </w:rPr>
        <w:t>Hiraki</w:t>
      </w:r>
      <w:proofErr w:type="spellEnd"/>
      <w:r w:rsidRPr="003709F3">
        <w:rPr>
          <w:rFonts w:asciiTheme="minorHAnsi" w:hAnsiTheme="minorHAnsi" w:cs="Arial"/>
          <w:sz w:val="22"/>
          <w:szCs w:val="22"/>
          <w:lang w:val="en-US"/>
        </w:rPr>
        <w:t xml:space="preserve"> LT, Cooper JD, </w:t>
      </w:r>
      <w:proofErr w:type="spellStart"/>
      <w:r w:rsidRPr="003709F3">
        <w:rPr>
          <w:rFonts w:asciiTheme="minorHAnsi" w:hAnsiTheme="minorHAnsi" w:cs="Arial"/>
          <w:sz w:val="22"/>
          <w:szCs w:val="22"/>
          <w:lang w:val="en-US"/>
        </w:rPr>
        <w:t>Dastani</w:t>
      </w:r>
      <w:proofErr w:type="spellEnd"/>
      <w:r w:rsidRPr="003709F3">
        <w:rPr>
          <w:rFonts w:asciiTheme="minorHAnsi" w:hAnsiTheme="minorHAnsi" w:cs="Arial"/>
          <w:sz w:val="22"/>
          <w:szCs w:val="22"/>
          <w:lang w:val="en-US"/>
        </w:rPr>
        <w:t xml:space="preserve"> Z, Li R, Houston DK, Wood AR, </w:t>
      </w:r>
      <w:proofErr w:type="spellStart"/>
      <w:r w:rsidRPr="003709F3">
        <w:rPr>
          <w:rFonts w:asciiTheme="minorHAnsi" w:hAnsiTheme="minorHAnsi" w:cs="Arial"/>
          <w:sz w:val="22"/>
          <w:szCs w:val="22"/>
          <w:lang w:val="en-US"/>
        </w:rPr>
        <w:t>Michaëlsson</w:t>
      </w:r>
      <w:proofErr w:type="spellEnd"/>
      <w:r w:rsidRPr="003709F3">
        <w:rPr>
          <w:rFonts w:asciiTheme="minorHAnsi" w:hAnsiTheme="minorHAnsi" w:cs="Arial"/>
          <w:sz w:val="22"/>
          <w:szCs w:val="22"/>
          <w:lang w:val="en-US"/>
        </w:rPr>
        <w:t xml:space="preserve"> K, </w:t>
      </w:r>
      <w:proofErr w:type="spellStart"/>
      <w:r w:rsidRPr="003709F3">
        <w:rPr>
          <w:rFonts w:asciiTheme="minorHAnsi" w:hAnsiTheme="minorHAnsi" w:cs="Arial"/>
          <w:sz w:val="22"/>
          <w:szCs w:val="22"/>
          <w:lang w:val="en-US"/>
        </w:rPr>
        <w:t>Vandenput</w:t>
      </w:r>
      <w:proofErr w:type="spellEnd"/>
      <w:r w:rsidRPr="003709F3">
        <w:rPr>
          <w:rFonts w:asciiTheme="minorHAnsi" w:hAnsiTheme="minorHAnsi" w:cs="Arial"/>
          <w:sz w:val="22"/>
          <w:szCs w:val="22"/>
          <w:lang w:val="en-US"/>
        </w:rPr>
        <w:t xml:space="preserve"> L, </w:t>
      </w:r>
      <w:proofErr w:type="spellStart"/>
      <w:r w:rsidRPr="003709F3">
        <w:rPr>
          <w:rFonts w:asciiTheme="minorHAnsi" w:hAnsiTheme="minorHAnsi" w:cs="Arial"/>
          <w:sz w:val="22"/>
          <w:szCs w:val="22"/>
          <w:lang w:val="en-US"/>
        </w:rPr>
        <w:t>Zgaga</w:t>
      </w:r>
      <w:proofErr w:type="spellEnd"/>
      <w:r w:rsidRPr="003709F3">
        <w:rPr>
          <w:rFonts w:asciiTheme="minorHAnsi" w:hAnsiTheme="minorHAnsi" w:cs="Arial"/>
          <w:sz w:val="22"/>
          <w:szCs w:val="22"/>
          <w:lang w:val="en-US"/>
        </w:rPr>
        <w:t xml:space="preserve"> L, </w:t>
      </w:r>
      <w:proofErr w:type="spellStart"/>
      <w:r w:rsidRPr="003709F3">
        <w:rPr>
          <w:rFonts w:asciiTheme="minorHAnsi" w:hAnsiTheme="minorHAnsi" w:cs="Arial"/>
          <w:sz w:val="22"/>
          <w:szCs w:val="22"/>
          <w:lang w:val="en-US"/>
        </w:rPr>
        <w:t>Yerges</w:t>
      </w:r>
      <w:proofErr w:type="spellEnd"/>
      <w:r w:rsidRPr="003709F3">
        <w:rPr>
          <w:rFonts w:asciiTheme="minorHAnsi" w:hAnsiTheme="minorHAnsi" w:cs="Arial"/>
          <w:sz w:val="22"/>
          <w:szCs w:val="22"/>
          <w:lang w:val="en-US"/>
        </w:rPr>
        <w:t xml:space="preserve">-Armstrong LM, McCarthy MI, Dupuis J, </w:t>
      </w:r>
      <w:proofErr w:type="spellStart"/>
      <w:r w:rsidRPr="003709F3">
        <w:rPr>
          <w:rFonts w:asciiTheme="minorHAnsi" w:hAnsiTheme="minorHAnsi" w:cs="Arial"/>
          <w:sz w:val="22"/>
          <w:szCs w:val="22"/>
          <w:lang w:val="en-US"/>
        </w:rPr>
        <w:t>Kaakinen</w:t>
      </w:r>
      <w:proofErr w:type="spellEnd"/>
      <w:r w:rsidRPr="003709F3">
        <w:rPr>
          <w:rFonts w:asciiTheme="minorHAnsi" w:hAnsiTheme="minorHAnsi" w:cs="Arial"/>
          <w:sz w:val="22"/>
          <w:szCs w:val="22"/>
          <w:lang w:val="en-US"/>
        </w:rPr>
        <w:t xml:space="preserve"> M, </w:t>
      </w:r>
      <w:proofErr w:type="spellStart"/>
      <w:r w:rsidRPr="003709F3">
        <w:rPr>
          <w:rFonts w:asciiTheme="minorHAnsi" w:hAnsiTheme="minorHAnsi" w:cs="Arial"/>
          <w:sz w:val="22"/>
          <w:szCs w:val="22"/>
          <w:lang w:val="en-US"/>
        </w:rPr>
        <w:t>Kleber</w:t>
      </w:r>
      <w:proofErr w:type="spellEnd"/>
      <w:r w:rsidRPr="003709F3">
        <w:rPr>
          <w:rFonts w:asciiTheme="minorHAnsi" w:hAnsiTheme="minorHAnsi" w:cs="Arial"/>
          <w:sz w:val="22"/>
          <w:szCs w:val="22"/>
          <w:lang w:val="en-US"/>
        </w:rPr>
        <w:t xml:space="preserve"> ME, Jameson K, Arden N, </w:t>
      </w:r>
      <w:proofErr w:type="spellStart"/>
      <w:r w:rsidRPr="003709F3">
        <w:rPr>
          <w:rFonts w:asciiTheme="minorHAnsi" w:hAnsiTheme="minorHAnsi" w:cs="Arial"/>
          <w:sz w:val="22"/>
          <w:szCs w:val="22"/>
          <w:lang w:val="en-US"/>
        </w:rPr>
        <w:t>Raitakari</w:t>
      </w:r>
      <w:proofErr w:type="spellEnd"/>
      <w:r w:rsidRPr="003709F3">
        <w:rPr>
          <w:rFonts w:asciiTheme="minorHAnsi" w:hAnsiTheme="minorHAnsi" w:cs="Arial"/>
          <w:sz w:val="22"/>
          <w:szCs w:val="22"/>
          <w:lang w:val="en-US"/>
        </w:rPr>
        <w:t xml:space="preserve"> O, </w:t>
      </w:r>
      <w:proofErr w:type="spellStart"/>
      <w:r w:rsidRPr="003709F3">
        <w:rPr>
          <w:rFonts w:asciiTheme="minorHAnsi" w:hAnsiTheme="minorHAnsi" w:cs="Arial"/>
          <w:sz w:val="22"/>
          <w:szCs w:val="22"/>
          <w:lang w:val="en-US"/>
        </w:rPr>
        <w:t>Viikari</w:t>
      </w:r>
      <w:proofErr w:type="spellEnd"/>
      <w:r w:rsidRPr="003709F3">
        <w:rPr>
          <w:rFonts w:asciiTheme="minorHAnsi" w:hAnsiTheme="minorHAnsi" w:cs="Arial"/>
          <w:sz w:val="22"/>
          <w:szCs w:val="22"/>
          <w:lang w:val="en-US"/>
        </w:rPr>
        <w:t xml:space="preserve"> J, </w:t>
      </w:r>
      <w:proofErr w:type="spellStart"/>
      <w:r w:rsidRPr="003709F3">
        <w:rPr>
          <w:rFonts w:asciiTheme="minorHAnsi" w:hAnsiTheme="minorHAnsi" w:cs="Arial"/>
          <w:sz w:val="22"/>
          <w:szCs w:val="22"/>
          <w:lang w:val="en-US"/>
        </w:rPr>
        <w:t>Lohman</w:t>
      </w:r>
      <w:proofErr w:type="spellEnd"/>
      <w:r w:rsidRPr="003709F3">
        <w:rPr>
          <w:rFonts w:asciiTheme="minorHAnsi" w:hAnsiTheme="minorHAnsi" w:cs="Arial"/>
          <w:sz w:val="22"/>
          <w:szCs w:val="22"/>
          <w:lang w:val="en-US"/>
        </w:rPr>
        <w:t xml:space="preserve"> KK, </w:t>
      </w:r>
      <w:proofErr w:type="spellStart"/>
      <w:r w:rsidRPr="003709F3">
        <w:rPr>
          <w:rFonts w:asciiTheme="minorHAnsi" w:hAnsiTheme="minorHAnsi" w:cs="Arial"/>
          <w:sz w:val="22"/>
          <w:szCs w:val="22"/>
          <w:lang w:val="en-US"/>
        </w:rPr>
        <w:t>Ferrucci</w:t>
      </w:r>
      <w:proofErr w:type="spellEnd"/>
      <w:r w:rsidRPr="003709F3">
        <w:rPr>
          <w:rFonts w:asciiTheme="minorHAnsi" w:hAnsiTheme="minorHAnsi" w:cs="Arial"/>
          <w:sz w:val="22"/>
          <w:szCs w:val="22"/>
          <w:lang w:val="en-US"/>
        </w:rPr>
        <w:t xml:space="preserve"> L, </w:t>
      </w:r>
      <w:proofErr w:type="spellStart"/>
      <w:r w:rsidRPr="003709F3">
        <w:rPr>
          <w:rFonts w:asciiTheme="minorHAnsi" w:hAnsiTheme="minorHAnsi" w:cs="Arial"/>
          <w:sz w:val="22"/>
          <w:szCs w:val="22"/>
          <w:lang w:val="en-US"/>
        </w:rPr>
        <w:t>Melhus</w:t>
      </w:r>
      <w:proofErr w:type="spellEnd"/>
      <w:r w:rsidRPr="003709F3">
        <w:rPr>
          <w:rFonts w:asciiTheme="minorHAnsi" w:hAnsiTheme="minorHAnsi" w:cs="Arial"/>
          <w:sz w:val="22"/>
          <w:szCs w:val="22"/>
          <w:lang w:val="en-US"/>
        </w:rPr>
        <w:t xml:space="preserve"> H, </w:t>
      </w:r>
      <w:proofErr w:type="spellStart"/>
      <w:r w:rsidRPr="003709F3">
        <w:rPr>
          <w:rFonts w:asciiTheme="minorHAnsi" w:hAnsiTheme="minorHAnsi" w:cs="Arial"/>
          <w:sz w:val="22"/>
          <w:szCs w:val="22"/>
          <w:lang w:val="en-US"/>
        </w:rPr>
        <w:t>Ingelsson</w:t>
      </w:r>
      <w:proofErr w:type="spellEnd"/>
      <w:r w:rsidRPr="003709F3">
        <w:rPr>
          <w:rFonts w:asciiTheme="minorHAnsi" w:hAnsiTheme="minorHAnsi" w:cs="Arial"/>
          <w:sz w:val="22"/>
          <w:szCs w:val="22"/>
          <w:lang w:val="en-US"/>
        </w:rPr>
        <w:t xml:space="preserve"> E, </w:t>
      </w:r>
      <w:proofErr w:type="spellStart"/>
      <w:r w:rsidRPr="003709F3">
        <w:rPr>
          <w:rFonts w:asciiTheme="minorHAnsi" w:hAnsiTheme="minorHAnsi" w:cs="Arial"/>
          <w:sz w:val="22"/>
          <w:szCs w:val="22"/>
          <w:lang w:val="en-US"/>
        </w:rPr>
        <w:t>Byberg</w:t>
      </w:r>
      <w:proofErr w:type="spellEnd"/>
      <w:r w:rsidRPr="003709F3">
        <w:rPr>
          <w:rFonts w:asciiTheme="minorHAnsi" w:hAnsiTheme="minorHAnsi" w:cs="Arial"/>
          <w:sz w:val="22"/>
          <w:szCs w:val="22"/>
          <w:lang w:val="en-US"/>
        </w:rPr>
        <w:t xml:space="preserve"> L, Lind L, </w:t>
      </w:r>
      <w:proofErr w:type="spellStart"/>
      <w:r w:rsidRPr="003709F3">
        <w:rPr>
          <w:rFonts w:asciiTheme="minorHAnsi" w:hAnsiTheme="minorHAnsi" w:cs="Arial"/>
          <w:sz w:val="22"/>
          <w:szCs w:val="22"/>
          <w:lang w:val="en-US"/>
        </w:rPr>
        <w:t>Lorentzon</w:t>
      </w:r>
      <w:proofErr w:type="spellEnd"/>
      <w:r w:rsidRPr="003709F3">
        <w:rPr>
          <w:rFonts w:asciiTheme="minorHAnsi" w:hAnsiTheme="minorHAnsi" w:cs="Arial"/>
          <w:sz w:val="22"/>
          <w:szCs w:val="22"/>
          <w:lang w:val="en-US"/>
        </w:rPr>
        <w:t xml:space="preserve"> M, </w:t>
      </w:r>
      <w:proofErr w:type="spellStart"/>
      <w:r w:rsidRPr="003709F3">
        <w:rPr>
          <w:rFonts w:asciiTheme="minorHAnsi" w:hAnsiTheme="minorHAnsi" w:cs="Arial"/>
          <w:sz w:val="22"/>
          <w:szCs w:val="22"/>
          <w:lang w:val="en-US"/>
        </w:rPr>
        <w:t>Salomaa</w:t>
      </w:r>
      <w:proofErr w:type="spellEnd"/>
      <w:r w:rsidRPr="003709F3">
        <w:rPr>
          <w:rFonts w:asciiTheme="minorHAnsi" w:hAnsiTheme="minorHAnsi" w:cs="Arial"/>
          <w:sz w:val="22"/>
          <w:szCs w:val="22"/>
          <w:lang w:val="en-US"/>
        </w:rPr>
        <w:t xml:space="preserve"> V, Campbell H, Dunlop M, Mitchell BD, </w:t>
      </w:r>
      <w:proofErr w:type="spellStart"/>
      <w:r w:rsidRPr="003709F3">
        <w:rPr>
          <w:rFonts w:asciiTheme="minorHAnsi" w:hAnsiTheme="minorHAnsi" w:cs="Arial"/>
          <w:sz w:val="22"/>
          <w:szCs w:val="22"/>
          <w:lang w:val="en-US"/>
        </w:rPr>
        <w:t>Herzig</w:t>
      </w:r>
      <w:proofErr w:type="spellEnd"/>
      <w:r w:rsidRPr="003709F3">
        <w:rPr>
          <w:rFonts w:asciiTheme="minorHAnsi" w:hAnsiTheme="minorHAnsi" w:cs="Arial"/>
          <w:sz w:val="22"/>
          <w:szCs w:val="22"/>
          <w:lang w:val="en-US"/>
        </w:rPr>
        <w:t xml:space="preserve"> KH, </w:t>
      </w:r>
      <w:proofErr w:type="spellStart"/>
      <w:r w:rsidRPr="003709F3">
        <w:rPr>
          <w:rFonts w:asciiTheme="minorHAnsi" w:hAnsiTheme="minorHAnsi" w:cs="Arial"/>
          <w:sz w:val="22"/>
          <w:szCs w:val="22"/>
          <w:lang w:val="en-US"/>
        </w:rPr>
        <w:t>Pouta</w:t>
      </w:r>
      <w:proofErr w:type="spellEnd"/>
      <w:r w:rsidRPr="003709F3">
        <w:rPr>
          <w:rFonts w:asciiTheme="minorHAnsi" w:hAnsiTheme="minorHAnsi" w:cs="Arial"/>
          <w:sz w:val="22"/>
          <w:szCs w:val="22"/>
          <w:lang w:val="en-US"/>
        </w:rPr>
        <w:t xml:space="preserve"> A, </w:t>
      </w:r>
      <w:proofErr w:type="spellStart"/>
      <w:r w:rsidRPr="003709F3">
        <w:rPr>
          <w:rFonts w:asciiTheme="minorHAnsi" w:hAnsiTheme="minorHAnsi" w:cs="Arial"/>
          <w:sz w:val="22"/>
          <w:szCs w:val="22"/>
          <w:lang w:val="en-US"/>
        </w:rPr>
        <w:t>Hartikainen</w:t>
      </w:r>
      <w:proofErr w:type="spellEnd"/>
      <w:r w:rsidRPr="003709F3">
        <w:rPr>
          <w:rFonts w:asciiTheme="minorHAnsi" w:hAnsiTheme="minorHAnsi" w:cs="Arial"/>
          <w:sz w:val="22"/>
          <w:szCs w:val="22"/>
          <w:lang w:val="en-US"/>
        </w:rPr>
        <w:t xml:space="preserve"> AL; Genetic Investigation of Anthropometric Traits-GIANT Consortium, </w:t>
      </w:r>
      <w:proofErr w:type="spellStart"/>
      <w:r w:rsidRPr="003709F3">
        <w:rPr>
          <w:rFonts w:asciiTheme="minorHAnsi" w:hAnsiTheme="minorHAnsi" w:cs="Arial"/>
          <w:sz w:val="22"/>
          <w:szCs w:val="22"/>
          <w:lang w:val="en-US"/>
        </w:rPr>
        <w:t>Streeten</w:t>
      </w:r>
      <w:proofErr w:type="spellEnd"/>
      <w:r w:rsidRPr="003709F3">
        <w:rPr>
          <w:rFonts w:asciiTheme="minorHAnsi" w:hAnsiTheme="minorHAnsi" w:cs="Arial"/>
          <w:sz w:val="22"/>
          <w:szCs w:val="22"/>
          <w:lang w:val="en-US"/>
        </w:rPr>
        <w:t xml:space="preserve"> EA, </w:t>
      </w:r>
      <w:proofErr w:type="spellStart"/>
      <w:r w:rsidRPr="003709F3">
        <w:rPr>
          <w:rFonts w:asciiTheme="minorHAnsi" w:hAnsiTheme="minorHAnsi" w:cs="Arial"/>
          <w:sz w:val="22"/>
          <w:szCs w:val="22"/>
          <w:lang w:val="en-US"/>
        </w:rPr>
        <w:t>Theodoratou</w:t>
      </w:r>
      <w:proofErr w:type="spellEnd"/>
      <w:r w:rsidRPr="003709F3">
        <w:rPr>
          <w:rFonts w:asciiTheme="minorHAnsi" w:hAnsiTheme="minorHAnsi" w:cs="Arial"/>
          <w:sz w:val="22"/>
          <w:szCs w:val="22"/>
          <w:lang w:val="en-US"/>
        </w:rPr>
        <w:t xml:space="preserve"> E, </w:t>
      </w:r>
      <w:proofErr w:type="spellStart"/>
      <w:r w:rsidRPr="003709F3">
        <w:rPr>
          <w:rFonts w:asciiTheme="minorHAnsi" w:hAnsiTheme="minorHAnsi" w:cs="Arial"/>
          <w:sz w:val="22"/>
          <w:szCs w:val="22"/>
          <w:lang w:val="en-US"/>
        </w:rPr>
        <w:t>Jula</w:t>
      </w:r>
      <w:proofErr w:type="spellEnd"/>
      <w:r w:rsidRPr="003709F3">
        <w:rPr>
          <w:rFonts w:asciiTheme="minorHAnsi" w:hAnsiTheme="minorHAnsi" w:cs="Arial"/>
          <w:sz w:val="22"/>
          <w:szCs w:val="22"/>
          <w:lang w:val="en-US"/>
        </w:rPr>
        <w:t xml:space="preserve"> A, Wareham NJ, </w:t>
      </w:r>
      <w:proofErr w:type="spellStart"/>
      <w:r w:rsidRPr="003709F3">
        <w:rPr>
          <w:rFonts w:asciiTheme="minorHAnsi" w:hAnsiTheme="minorHAnsi" w:cs="Arial"/>
          <w:sz w:val="22"/>
          <w:szCs w:val="22"/>
          <w:lang w:val="en-US"/>
        </w:rPr>
        <w:t>Ohlsson</w:t>
      </w:r>
      <w:proofErr w:type="spellEnd"/>
      <w:r w:rsidRPr="003709F3">
        <w:rPr>
          <w:rFonts w:asciiTheme="minorHAnsi" w:hAnsiTheme="minorHAnsi" w:cs="Arial"/>
          <w:sz w:val="22"/>
          <w:szCs w:val="22"/>
          <w:lang w:val="en-US"/>
        </w:rPr>
        <w:t xml:space="preserve">  C, </w:t>
      </w:r>
      <w:proofErr w:type="spellStart"/>
      <w:r w:rsidRPr="003709F3">
        <w:rPr>
          <w:rFonts w:asciiTheme="minorHAnsi" w:hAnsiTheme="minorHAnsi" w:cs="Arial"/>
          <w:sz w:val="22"/>
          <w:szCs w:val="22"/>
          <w:lang w:val="en-US"/>
        </w:rPr>
        <w:t>Frayling</w:t>
      </w:r>
      <w:proofErr w:type="spellEnd"/>
      <w:r w:rsidRPr="003709F3">
        <w:rPr>
          <w:rFonts w:asciiTheme="minorHAnsi" w:hAnsiTheme="minorHAnsi" w:cs="Arial"/>
          <w:sz w:val="22"/>
          <w:szCs w:val="22"/>
          <w:lang w:val="en-US"/>
        </w:rPr>
        <w:t xml:space="preserve"> TM, </w:t>
      </w:r>
      <w:proofErr w:type="spellStart"/>
      <w:r w:rsidRPr="003709F3">
        <w:rPr>
          <w:rFonts w:asciiTheme="minorHAnsi" w:hAnsiTheme="minorHAnsi" w:cs="Arial"/>
          <w:sz w:val="22"/>
          <w:szCs w:val="22"/>
          <w:lang w:val="en-US"/>
        </w:rPr>
        <w:t>Kritchevsky</w:t>
      </w:r>
      <w:proofErr w:type="spellEnd"/>
      <w:r w:rsidRPr="003709F3">
        <w:rPr>
          <w:rFonts w:asciiTheme="minorHAnsi" w:hAnsiTheme="minorHAnsi" w:cs="Arial"/>
          <w:sz w:val="22"/>
          <w:szCs w:val="22"/>
          <w:lang w:val="en-US"/>
        </w:rPr>
        <w:t xml:space="preserve"> SB, Spector TD, Richards JB, </w:t>
      </w:r>
      <w:proofErr w:type="spellStart"/>
      <w:r w:rsidRPr="003709F3">
        <w:rPr>
          <w:rFonts w:asciiTheme="minorHAnsi" w:hAnsiTheme="minorHAnsi" w:cs="Arial"/>
          <w:sz w:val="22"/>
          <w:szCs w:val="22"/>
          <w:lang w:val="en-US"/>
        </w:rPr>
        <w:t>Lehtimäki</w:t>
      </w:r>
      <w:proofErr w:type="spellEnd"/>
      <w:r w:rsidRPr="003709F3">
        <w:rPr>
          <w:rFonts w:asciiTheme="minorHAnsi" w:hAnsiTheme="minorHAnsi" w:cs="Arial"/>
          <w:sz w:val="22"/>
          <w:szCs w:val="22"/>
          <w:lang w:val="en-US"/>
        </w:rPr>
        <w:t xml:space="preserve"> T, </w:t>
      </w:r>
      <w:proofErr w:type="spellStart"/>
      <w:r w:rsidRPr="003709F3">
        <w:rPr>
          <w:rFonts w:asciiTheme="minorHAnsi" w:hAnsiTheme="minorHAnsi" w:cs="Arial"/>
          <w:sz w:val="22"/>
          <w:szCs w:val="22"/>
          <w:lang w:val="en-US"/>
        </w:rPr>
        <w:t>Ouwehand</w:t>
      </w:r>
      <w:proofErr w:type="spellEnd"/>
      <w:r w:rsidRPr="003709F3">
        <w:rPr>
          <w:rFonts w:asciiTheme="minorHAnsi" w:hAnsiTheme="minorHAnsi" w:cs="Arial"/>
          <w:sz w:val="22"/>
          <w:szCs w:val="22"/>
          <w:lang w:val="en-US"/>
        </w:rPr>
        <w:t xml:space="preserve"> WH, Kraft P, Cooper C, </w:t>
      </w:r>
      <w:proofErr w:type="spellStart"/>
      <w:r w:rsidRPr="003709F3">
        <w:rPr>
          <w:rFonts w:asciiTheme="minorHAnsi" w:hAnsiTheme="minorHAnsi" w:cs="Arial"/>
          <w:sz w:val="22"/>
          <w:szCs w:val="22"/>
          <w:lang w:val="en-US"/>
        </w:rPr>
        <w:t>März</w:t>
      </w:r>
      <w:proofErr w:type="spellEnd"/>
      <w:r w:rsidRPr="003709F3">
        <w:rPr>
          <w:rFonts w:asciiTheme="minorHAnsi" w:hAnsiTheme="minorHAnsi" w:cs="Arial"/>
          <w:sz w:val="22"/>
          <w:szCs w:val="22"/>
          <w:lang w:val="en-US"/>
        </w:rPr>
        <w:t xml:space="preserve"> W, Power C, Loos RJ, Wang TJ, </w:t>
      </w:r>
      <w:proofErr w:type="spellStart"/>
      <w:r w:rsidRPr="003709F3">
        <w:rPr>
          <w:rFonts w:asciiTheme="minorHAnsi" w:hAnsiTheme="minorHAnsi" w:cs="Arial"/>
          <w:sz w:val="22"/>
          <w:szCs w:val="22"/>
          <w:lang w:val="en-US"/>
        </w:rPr>
        <w:t>Järvelin</w:t>
      </w:r>
      <w:proofErr w:type="spellEnd"/>
      <w:r w:rsidRPr="003709F3">
        <w:rPr>
          <w:rFonts w:asciiTheme="minorHAnsi" w:hAnsiTheme="minorHAnsi" w:cs="Arial"/>
          <w:sz w:val="22"/>
          <w:szCs w:val="22"/>
          <w:lang w:val="en-US"/>
        </w:rPr>
        <w:t xml:space="preserve"> MR, Whittaker  JC, </w:t>
      </w:r>
      <w:proofErr w:type="spellStart"/>
      <w:r w:rsidRPr="003709F3">
        <w:rPr>
          <w:rFonts w:asciiTheme="minorHAnsi" w:hAnsiTheme="minorHAnsi" w:cs="Arial"/>
          <w:sz w:val="22"/>
          <w:szCs w:val="22"/>
          <w:lang w:val="en-US"/>
        </w:rPr>
        <w:t>Hingorani</w:t>
      </w:r>
      <w:proofErr w:type="spellEnd"/>
      <w:r w:rsidRPr="003709F3">
        <w:rPr>
          <w:rFonts w:asciiTheme="minorHAnsi" w:hAnsiTheme="minorHAnsi" w:cs="Arial"/>
          <w:sz w:val="22"/>
          <w:szCs w:val="22"/>
          <w:lang w:val="en-US"/>
        </w:rPr>
        <w:t xml:space="preserve"> AD, </w:t>
      </w:r>
      <w:proofErr w:type="spellStart"/>
      <w:r w:rsidRPr="003709F3">
        <w:rPr>
          <w:rFonts w:asciiTheme="minorHAnsi" w:hAnsiTheme="minorHAnsi" w:cs="Arial"/>
          <w:sz w:val="22"/>
          <w:szCs w:val="22"/>
          <w:lang w:val="en-US"/>
        </w:rPr>
        <w:t>Hyppönen</w:t>
      </w:r>
      <w:proofErr w:type="spellEnd"/>
      <w:r w:rsidRPr="003709F3">
        <w:rPr>
          <w:rFonts w:asciiTheme="minorHAnsi" w:hAnsiTheme="minorHAnsi" w:cs="Arial"/>
          <w:sz w:val="22"/>
          <w:szCs w:val="22"/>
          <w:lang w:val="en-US"/>
        </w:rPr>
        <w:t xml:space="preserve"> E. Causal relationship between obesity and vitamin D status: bi-directional </w:t>
      </w:r>
      <w:proofErr w:type="spellStart"/>
      <w:r w:rsidRPr="003709F3">
        <w:rPr>
          <w:rFonts w:asciiTheme="minorHAnsi" w:hAnsiTheme="minorHAnsi" w:cs="Arial"/>
          <w:sz w:val="22"/>
          <w:szCs w:val="22"/>
          <w:lang w:val="en-US"/>
        </w:rPr>
        <w:t>Mendelian</w:t>
      </w:r>
      <w:proofErr w:type="spellEnd"/>
      <w:r w:rsidRPr="003709F3">
        <w:rPr>
          <w:rFonts w:asciiTheme="minorHAnsi" w:hAnsiTheme="minorHAnsi" w:cs="Arial"/>
          <w:sz w:val="22"/>
          <w:szCs w:val="22"/>
          <w:lang w:val="en-US"/>
        </w:rPr>
        <w:t xml:space="preserve"> randomization analysis of multiple cohorts. </w:t>
      </w:r>
      <w:proofErr w:type="spellStart"/>
      <w:r w:rsidRPr="003709F3">
        <w:rPr>
          <w:rFonts w:asciiTheme="minorHAnsi" w:hAnsiTheme="minorHAnsi" w:cs="Arial"/>
          <w:sz w:val="22"/>
          <w:szCs w:val="22"/>
          <w:lang w:val="en-US"/>
        </w:rPr>
        <w:t>PLoS</w:t>
      </w:r>
      <w:proofErr w:type="spellEnd"/>
      <w:r w:rsidRPr="003709F3">
        <w:rPr>
          <w:rFonts w:asciiTheme="minorHAnsi" w:hAnsiTheme="minorHAnsi" w:cs="Arial"/>
          <w:sz w:val="22"/>
          <w:szCs w:val="22"/>
          <w:lang w:val="en-US"/>
        </w:rPr>
        <w:t xml:space="preserve"> Med. 2013;10:e1001383</w:t>
      </w:r>
    </w:p>
  </w:endnote>
  <w:endnote w:id="33">
    <w:p w14:paraId="1D2BA4EA" w14:textId="77777777" w:rsidR="00D325AD" w:rsidRPr="003709F3" w:rsidRDefault="00D325AD" w:rsidP="0005422C">
      <w:pPr>
        <w:shd w:val="clear" w:color="auto" w:fill="FFFFFF"/>
        <w:tabs>
          <w:tab w:val="left" w:pos="0"/>
          <w:tab w:val="left" w:pos="709"/>
        </w:tabs>
        <w:autoSpaceDE w:val="0"/>
        <w:autoSpaceDN w:val="0"/>
        <w:adjustRightInd w:val="0"/>
        <w:spacing w:after="0" w:line="240" w:lineRule="auto"/>
        <w:rPr>
          <w:rFonts w:cs="Arial"/>
          <w:lang w:val="en-US"/>
        </w:rPr>
      </w:pPr>
      <w:r w:rsidRPr="003709F3">
        <w:rPr>
          <w:rStyle w:val="EndnoteReference"/>
          <w:rFonts w:cs="Arial"/>
        </w:rPr>
        <w:endnoteRef/>
      </w:r>
      <w:r w:rsidRPr="003709F3">
        <w:rPr>
          <w:rFonts w:cs="Arial"/>
        </w:rPr>
        <w:t xml:space="preserve"> Hart C, Morrison DS, Batty GD, Mitchell RJ, Davey Smith G. Effect of body mass index and alcohol consumption on liver disease: analysis of data from two prospective cohort studies. BMJ 2010</w:t>
      </w:r>
      <w:proofErr w:type="gramStart"/>
      <w:r w:rsidRPr="003709F3">
        <w:rPr>
          <w:rFonts w:cs="Arial"/>
        </w:rPr>
        <w:t>;34:c1240</w:t>
      </w:r>
      <w:proofErr w:type="gramEnd"/>
      <w:r w:rsidRPr="003709F3">
        <w:rPr>
          <w:rFonts w:cs="Arial"/>
        </w:rPr>
        <w:t xml:space="preserve">.  </w:t>
      </w:r>
    </w:p>
  </w:endnote>
  <w:endnote w:id="34">
    <w:p w14:paraId="2E626A78" w14:textId="77777777" w:rsidR="00D325AD" w:rsidRPr="003709F3" w:rsidRDefault="00D325AD" w:rsidP="0005422C">
      <w:pPr>
        <w:shd w:val="clear" w:color="auto" w:fill="FFFFFF"/>
        <w:spacing w:after="0" w:line="240" w:lineRule="auto"/>
        <w:textAlignment w:val="baseline"/>
        <w:outlineLvl w:val="0"/>
        <w:rPr>
          <w:rFonts w:eastAsia="Times New Roman" w:cs="Arial"/>
        </w:rPr>
      </w:pPr>
      <w:r w:rsidRPr="003709F3">
        <w:rPr>
          <w:rStyle w:val="EndnoteReference"/>
          <w:rFonts w:cs="Arial"/>
        </w:rPr>
        <w:endnoteRef/>
      </w:r>
      <w:r w:rsidRPr="003709F3">
        <w:rPr>
          <w:rFonts w:cs="Arial"/>
        </w:rPr>
        <w:t xml:space="preserve"> </w:t>
      </w:r>
      <w:proofErr w:type="gramStart"/>
      <w:r w:rsidRPr="003709F3">
        <w:rPr>
          <w:rFonts w:eastAsia="Times New Roman" w:cs="Arial"/>
          <w:bCs/>
          <w:kern w:val="36"/>
        </w:rPr>
        <w:t>Montgomery A, Peters TJ, Little P.</w:t>
      </w:r>
      <w:proofErr w:type="gramEnd"/>
      <w:r w:rsidRPr="003709F3">
        <w:rPr>
          <w:rFonts w:eastAsia="Times New Roman" w:cs="Arial"/>
          <w:bCs/>
          <w:kern w:val="36"/>
        </w:rPr>
        <w:t xml:space="preserve">  Design, analysis and presentation of factorial randomised controlled trials.  </w:t>
      </w:r>
      <w:r w:rsidRPr="003709F3">
        <w:rPr>
          <w:rFonts w:eastAsia="Times New Roman" w:cs="Arial"/>
          <w:iCs/>
        </w:rPr>
        <w:t>BMC Medical Research Methodology</w:t>
      </w:r>
      <w:r w:rsidRPr="003709F3">
        <w:rPr>
          <w:rFonts w:eastAsia="Times New Roman" w:cs="Arial"/>
        </w:rPr>
        <w:t> 2003, </w:t>
      </w:r>
      <w:r w:rsidRPr="003709F3">
        <w:rPr>
          <w:rFonts w:eastAsia="Times New Roman" w:cs="Arial"/>
          <w:bCs/>
        </w:rPr>
        <w:t>3</w:t>
      </w:r>
      <w:r w:rsidRPr="003709F3">
        <w:rPr>
          <w:rFonts w:eastAsia="Times New Roman" w:cs="Arial"/>
        </w:rPr>
        <w:t>:26  </w:t>
      </w:r>
    </w:p>
    <w:p w14:paraId="109B3FAF" w14:textId="77777777" w:rsidR="00D325AD" w:rsidRPr="003709F3" w:rsidRDefault="00D325AD" w:rsidP="0005422C">
      <w:pPr>
        <w:shd w:val="clear" w:color="auto" w:fill="FFFFFF"/>
        <w:spacing w:after="0" w:line="240" w:lineRule="auto"/>
        <w:textAlignment w:val="baseline"/>
        <w:outlineLvl w:val="0"/>
        <w:rPr>
          <w:rFonts w:cs="Arial"/>
        </w:rPr>
      </w:pPr>
      <w:r w:rsidRPr="003709F3">
        <w:rPr>
          <w:rFonts w:eastAsia="Times New Roman" w:cs="Arial"/>
        </w:rPr>
        <w:t>doi:10.1186/1471-2288-3-26</w:t>
      </w:r>
    </w:p>
  </w:endnote>
  <w:endnote w:id="35">
    <w:p w14:paraId="3A6332BB" w14:textId="0070F7B4" w:rsidR="00D325AD" w:rsidRPr="00383CC5" w:rsidRDefault="00D325AD">
      <w:pPr>
        <w:pStyle w:val="EndnoteText"/>
        <w:rPr>
          <w:lang w:val="en-US"/>
          <w:rPrChange w:id="85" w:author="Gib Hemani" w:date="2014-06-05T18:56:00Z">
            <w:rPr/>
          </w:rPrChange>
        </w:rPr>
      </w:pPr>
      <w:ins w:id="86" w:author="Gib Hemani" w:date="2014-06-05T18:56:00Z">
        <w:r>
          <w:rPr>
            <w:rStyle w:val="EndnoteReference"/>
          </w:rPr>
          <w:endnoteRef/>
        </w:r>
        <w:r>
          <w:t xml:space="preserve"> </w:t>
        </w:r>
        <w:r>
          <w:fldChar w:fldCharType="begin"/>
        </w:r>
        <w:r>
          <w:instrText xml:space="preserve"> HYPERLINK "http://informahealthcare.com/action/doSearch?Contrib=" </w:instrText>
        </w:r>
        <w:r>
          <w:fldChar w:fldCharType="separate"/>
        </w:r>
        <w:proofErr w:type="spellStart"/>
        <w:r w:rsidRPr="000A7D0E">
          <w:rPr>
            <w:rStyle w:val="Hyperlink"/>
            <w:rFonts w:cs="Arial"/>
          </w:rPr>
          <w:t>Juul</w:t>
        </w:r>
        <w:proofErr w:type="spellEnd"/>
        <w:r w:rsidRPr="000A7D0E">
          <w:rPr>
            <w:rStyle w:val="Hyperlink"/>
            <w:rFonts w:cs="Arial"/>
          </w:rPr>
          <w:t xml:space="preserve"> K</w:t>
        </w:r>
        <w:r>
          <w:rPr>
            <w:rStyle w:val="Hyperlink"/>
            <w:rFonts w:cs="Arial"/>
            <w:color w:val="auto"/>
            <w:u w:val="none"/>
          </w:rPr>
          <w:fldChar w:fldCharType="end"/>
        </w:r>
        <w:r w:rsidRPr="000A7D0E">
          <w:rPr>
            <w:rFonts w:cs="Arial"/>
          </w:rPr>
          <w:t xml:space="preserve">, </w:t>
        </w:r>
        <w:r>
          <w:fldChar w:fldCharType="begin"/>
        </w:r>
        <w:r>
          <w:instrText xml:space="preserve"> HYPERLINK "http://informahealthcare.com/action/doSearch?Contrib=" </w:instrText>
        </w:r>
        <w:r>
          <w:fldChar w:fldCharType="separate"/>
        </w:r>
        <w:proofErr w:type="spellStart"/>
        <w:r w:rsidRPr="000A7D0E">
          <w:rPr>
            <w:rStyle w:val="Hyperlink"/>
            <w:rFonts w:cs="Arial"/>
          </w:rPr>
          <w:t>Tybjaerg</w:t>
        </w:r>
        <w:proofErr w:type="spellEnd"/>
        <w:r w:rsidRPr="000A7D0E">
          <w:rPr>
            <w:rStyle w:val="Hyperlink"/>
            <w:rFonts w:cs="Arial"/>
          </w:rPr>
          <w:t>-Hansen A</w:t>
        </w:r>
        <w:r>
          <w:rPr>
            <w:rStyle w:val="Hyperlink"/>
            <w:rFonts w:cs="Arial"/>
            <w:color w:val="auto"/>
            <w:u w:val="none"/>
          </w:rPr>
          <w:fldChar w:fldCharType="end"/>
        </w:r>
        <w:r w:rsidRPr="000A7D0E">
          <w:rPr>
            <w:rFonts w:cs="Arial"/>
          </w:rPr>
          <w:t xml:space="preserve">, </w:t>
        </w:r>
        <w:r>
          <w:fldChar w:fldCharType="begin"/>
        </w:r>
        <w:r>
          <w:instrText xml:space="preserve"> HYPERLINK "http://informahealthcare.com/action/doSearch?Contrib=" </w:instrText>
        </w:r>
        <w:r>
          <w:fldChar w:fldCharType="separate"/>
        </w:r>
        <w:proofErr w:type="spellStart"/>
        <w:r w:rsidRPr="000A7D0E">
          <w:rPr>
            <w:rStyle w:val="Hyperlink"/>
            <w:rFonts w:cs="Arial"/>
          </w:rPr>
          <w:t>Marklund</w:t>
        </w:r>
        <w:proofErr w:type="spellEnd"/>
        <w:r w:rsidRPr="000A7D0E">
          <w:rPr>
            <w:rStyle w:val="Hyperlink"/>
            <w:rFonts w:cs="Arial"/>
          </w:rPr>
          <w:t xml:space="preserve"> S</w:t>
        </w:r>
        <w:r>
          <w:rPr>
            <w:rStyle w:val="Hyperlink"/>
            <w:rFonts w:cs="Arial"/>
            <w:color w:val="auto"/>
            <w:u w:val="none"/>
          </w:rPr>
          <w:fldChar w:fldCharType="end"/>
        </w:r>
        <w:r w:rsidRPr="000A7D0E">
          <w:rPr>
            <w:rFonts w:cs="Arial"/>
          </w:rPr>
          <w:t xml:space="preserve">, </w:t>
        </w:r>
        <w:r>
          <w:fldChar w:fldCharType="begin"/>
        </w:r>
        <w:r>
          <w:instrText xml:space="preserve"> HYPERLINK "http://informahealthcare.com/action/doSearch?Contrib=" </w:instrText>
        </w:r>
        <w:r>
          <w:fldChar w:fldCharType="separate"/>
        </w:r>
        <w:proofErr w:type="spellStart"/>
        <w:r w:rsidRPr="000A7D0E">
          <w:rPr>
            <w:rStyle w:val="Hyperlink"/>
            <w:rFonts w:cs="Arial"/>
          </w:rPr>
          <w:t>Heegaard</w:t>
        </w:r>
        <w:proofErr w:type="spellEnd"/>
        <w:r w:rsidRPr="000A7D0E">
          <w:rPr>
            <w:rStyle w:val="Hyperlink"/>
            <w:rFonts w:cs="Arial"/>
          </w:rPr>
          <w:t xml:space="preserve"> NHH</w:t>
        </w:r>
        <w:r>
          <w:rPr>
            <w:rStyle w:val="Hyperlink"/>
            <w:rFonts w:cs="Arial"/>
            <w:color w:val="auto"/>
            <w:u w:val="none"/>
          </w:rPr>
          <w:fldChar w:fldCharType="end"/>
        </w:r>
        <w:r w:rsidRPr="000A7D0E">
          <w:rPr>
            <w:rFonts w:cs="Arial"/>
          </w:rPr>
          <w:t xml:space="preserve">, </w:t>
        </w:r>
        <w:r>
          <w:fldChar w:fldCharType="begin"/>
        </w:r>
        <w:r>
          <w:instrText xml:space="preserve"> HYPERLINK "http://informahealthcare.com/action/doSearch?Contrib=" </w:instrText>
        </w:r>
        <w:r>
          <w:fldChar w:fldCharType="separate"/>
        </w:r>
        <w:proofErr w:type="spellStart"/>
        <w:r w:rsidRPr="000A7D0E">
          <w:rPr>
            <w:rStyle w:val="Hyperlink"/>
            <w:rFonts w:cs="Arial"/>
          </w:rPr>
          <w:t>Steffensen</w:t>
        </w:r>
        <w:proofErr w:type="spellEnd"/>
        <w:r w:rsidRPr="000A7D0E">
          <w:rPr>
            <w:rStyle w:val="Hyperlink"/>
            <w:rFonts w:cs="Arial"/>
          </w:rPr>
          <w:t xml:space="preserve"> R</w:t>
        </w:r>
        <w:r>
          <w:rPr>
            <w:rStyle w:val="Hyperlink"/>
            <w:rFonts w:cs="Arial"/>
            <w:color w:val="auto"/>
            <w:u w:val="none"/>
          </w:rPr>
          <w:fldChar w:fldCharType="end"/>
        </w:r>
        <w:r w:rsidRPr="000A7D0E">
          <w:rPr>
            <w:rFonts w:cs="Arial"/>
          </w:rPr>
          <w:t xml:space="preserve">, </w:t>
        </w:r>
        <w:r>
          <w:fldChar w:fldCharType="begin"/>
        </w:r>
        <w:r>
          <w:instrText xml:space="preserve"> HYPERLINK "http://informahealthcare.com/action/doSearch?Contrib=" </w:instrText>
        </w:r>
        <w:r>
          <w:fldChar w:fldCharType="separate"/>
        </w:r>
        <w:proofErr w:type="spellStart"/>
        <w:r w:rsidRPr="000A7D0E">
          <w:rPr>
            <w:rStyle w:val="Hyperlink"/>
            <w:rFonts w:cs="Arial"/>
          </w:rPr>
          <w:t>Sillesen</w:t>
        </w:r>
        <w:proofErr w:type="spellEnd"/>
        <w:r w:rsidRPr="000A7D0E">
          <w:rPr>
            <w:rStyle w:val="Hyperlink"/>
            <w:rFonts w:cs="Arial"/>
          </w:rPr>
          <w:t xml:space="preserve"> H</w:t>
        </w:r>
        <w:r>
          <w:rPr>
            <w:rStyle w:val="Hyperlink"/>
            <w:rFonts w:cs="Arial"/>
            <w:color w:val="auto"/>
            <w:u w:val="none"/>
          </w:rPr>
          <w:fldChar w:fldCharType="end"/>
        </w:r>
        <w:r w:rsidRPr="000A7D0E">
          <w:rPr>
            <w:rFonts w:cs="Arial"/>
          </w:rPr>
          <w:t xml:space="preserve">, </w:t>
        </w:r>
        <w:r w:rsidRPr="000A7D0E">
          <w:rPr>
            <w:rStyle w:val="nlmetal"/>
            <w:rFonts w:cs="Arial"/>
          </w:rPr>
          <w:t>et al</w:t>
        </w:r>
        <w:r w:rsidRPr="000A7D0E">
          <w:rPr>
            <w:rFonts w:cs="Arial"/>
          </w:rPr>
          <w:t xml:space="preserve">. </w:t>
        </w:r>
        <w:r w:rsidRPr="000A7D0E">
          <w:rPr>
            <w:rStyle w:val="nlmarticle-title"/>
            <w:rFonts w:cs="Arial"/>
          </w:rPr>
          <w:t xml:space="preserve">Genetically reduced </w:t>
        </w:r>
        <w:proofErr w:type="spellStart"/>
        <w:r w:rsidRPr="000A7D0E">
          <w:rPr>
            <w:rStyle w:val="nlmarticle-title"/>
            <w:rFonts w:cs="Arial"/>
          </w:rPr>
          <w:t>antioxidative</w:t>
        </w:r>
        <w:proofErr w:type="spellEnd"/>
        <w:r w:rsidRPr="000A7D0E">
          <w:rPr>
            <w:rStyle w:val="nlmarticle-title"/>
            <w:rFonts w:cs="Arial"/>
          </w:rPr>
          <w:t xml:space="preserve"> protection and increased ischaemic heart disease risk: the Copenhagen city heart study</w:t>
        </w:r>
        <w:r w:rsidRPr="000A7D0E">
          <w:rPr>
            <w:rFonts w:cs="Arial"/>
          </w:rPr>
          <w:t xml:space="preserve">. </w:t>
        </w:r>
        <w:r w:rsidRPr="000A7D0E">
          <w:rPr>
            <w:rStyle w:val="citationsource-journal1"/>
            <w:rFonts w:cs="Arial"/>
          </w:rPr>
          <w:t>Circulation.</w:t>
        </w:r>
        <w:r w:rsidRPr="000A7D0E">
          <w:rPr>
            <w:rFonts w:cs="Arial"/>
          </w:rPr>
          <w:t xml:space="preserve"> </w:t>
        </w:r>
        <w:r w:rsidRPr="000A7D0E">
          <w:rPr>
            <w:rStyle w:val="nlmyear"/>
            <w:rFonts w:cs="Arial"/>
          </w:rPr>
          <w:t>2004</w:t>
        </w:r>
        <w:r w:rsidRPr="000A7D0E">
          <w:rPr>
            <w:rFonts w:cs="Arial"/>
          </w:rPr>
          <w:t xml:space="preserve">; 109: </w:t>
        </w:r>
        <w:r w:rsidRPr="000A7D0E">
          <w:rPr>
            <w:rStyle w:val="nlmfpage"/>
            <w:rFonts w:cs="Arial"/>
          </w:rPr>
          <w:t>59</w:t>
        </w:r>
        <w:r w:rsidRPr="000A7D0E">
          <w:rPr>
            <w:rFonts w:cs="Arial"/>
          </w:rPr>
          <w:t>–</w:t>
        </w:r>
        <w:r w:rsidRPr="000A7D0E">
          <w:rPr>
            <w:rStyle w:val="nlmlpage"/>
            <w:rFonts w:cs="Arial"/>
          </w:rPr>
          <w:t>65</w:t>
        </w:r>
      </w:ins>
    </w:p>
  </w:endnote>
  <w:endnote w:id="36">
    <w:p w14:paraId="2EE6D7FE" w14:textId="77777777" w:rsidR="00D325AD" w:rsidRPr="003709F3" w:rsidRDefault="00D325AD" w:rsidP="0013485D">
      <w:pPr>
        <w:pStyle w:val="Normaltext"/>
        <w:tabs>
          <w:tab w:val="left" w:pos="0"/>
        </w:tabs>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Phillips A, Davey Smith G.  How independent are "independent" effects?  Relative risk estimation when correlated exposures are measured imprecisely.  J </w:t>
      </w:r>
      <w:proofErr w:type="spellStart"/>
      <w:r w:rsidRPr="003709F3">
        <w:rPr>
          <w:rFonts w:asciiTheme="minorHAnsi" w:hAnsiTheme="minorHAnsi" w:cs="Arial"/>
          <w:sz w:val="22"/>
          <w:szCs w:val="22"/>
        </w:rPr>
        <w:t>Clin</w:t>
      </w:r>
      <w:proofErr w:type="spellEnd"/>
      <w:r w:rsidRPr="003709F3">
        <w:rPr>
          <w:rFonts w:asciiTheme="minorHAnsi" w:hAnsiTheme="minorHAnsi" w:cs="Arial"/>
          <w:sz w:val="22"/>
          <w:szCs w:val="22"/>
        </w:rPr>
        <w:t xml:space="preserve"> </w:t>
      </w:r>
      <w:proofErr w:type="spellStart"/>
      <w:r w:rsidRPr="003709F3">
        <w:rPr>
          <w:rFonts w:asciiTheme="minorHAnsi" w:hAnsiTheme="minorHAnsi" w:cs="Arial"/>
          <w:sz w:val="22"/>
          <w:szCs w:val="22"/>
        </w:rPr>
        <w:t>Epidemiol</w:t>
      </w:r>
      <w:proofErr w:type="spellEnd"/>
      <w:r w:rsidRPr="003709F3">
        <w:rPr>
          <w:rFonts w:asciiTheme="minorHAnsi" w:hAnsiTheme="minorHAnsi" w:cs="Arial"/>
          <w:sz w:val="22"/>
          <w:szCs w:val="22"/>
        </w:rPr>
        <w:t xml:space="preserve"> 1991</w:t>
      </w:r>
      <w:proofErr w:type="gramStart"/>
      <w:r w:rsidRPr="003709F3">
        <w:rPr>
          <w:rFonts w:asciiTheme="minorHAnsi" w:hAnsiTheme="minorHAnsi" w:cs="Arial"/>
          <w:sz w:val="22"/>
          <w:szCs w:val="22"/>
        </w:rPr>
        <w:t>;44:1223</w:t>
      </w:r>
      <w:proofErr w:type="gramEnd"/>
      <w:r w:rsidRPr="003709F3">
        <w:rPr>
          <w:rFonts w:asciiTheme="minorHAnsi" w:hAnsiTheme="minorHAnsi" w:cs="Arial"/>
          <w:sz w:val="22"/>
          <w:szCs w:val="22"/>
        </w:rPr>
        <w:t>-31.</w:t>
      </w:r>
    </w:p>
  </w:endnote>
  <w:endnote w:id="37">
    <w:p w14:paraId="68F906AF" w14:textId="77777777" w:rsidR="00D325AD" w:rsidRPr="003709F3" w:rsidRDefault="00D325AD" w:rsidP="00F92A84">
      <w:pPr>
        <w:shd w:val="clear" w:color="auto" w:fill="FFFFFF"/>
        <w:spacing w:after="0" w:line="240" w:lineRule="auto"/>
        <w:rPr>
          <w:rFonts w:cs="Arial"/>
        </w:rPr>
      </w:pPr>
      <w:r w:rsidRPr="003709F3">
        <w:rPr>
          <w:rStyle w:val="EndnoteReference"/>
          <w:rFonts w:cs="Arial"/>
        </w:rPr>
        <w:endnoteRef/>
      </w:r>
      <w:r w:rsidRPr="003709F3">
        <w:rPr>
          <w:rFonts w:cs="Arial"/>
        </w:rPr>
        <w:t xml:space="preserve"> </w:t>
      </w:r>
      <w:proofErr w:type="gramStart"/>
      <w:r w:rsidRPr="003709F3">
        <w:rPr>
          <w:rFonts w:cs="Arial"/>
          <w:shd w:val="clear" w:color="auto" w:fill="FFFFFF"/>
        </w:rPr>
        <w:t>Global Lipids Genetics Consortium.</w:t>
      </w:r>
      <w:proofErr w:type="gramEnd"/>
      <w:r w:rsidRPr="003709F3">
        <w:rPr>
          <w:rStyle w:val="apple-converted-space"/>
          <w:rFonts w:cs="Arial"/>
          <w:shd w:val="clear" w:color="auto" w:fill="FFFFFF"/>
        </w:rPr>
        <w:t> </w:t>
      </w:r>
      <w:r w:rsidRPr="003709F3">
        <w:rPr>
          <w:rStyle w:val="Title1"/>
          <w:rFonts w:cs="Arial"/>
          <w:shd w:val="clear" w:color="auto" w:fill="FFFFFF"/>
        </w:rPr>
        <w:t>Discovery and refinement of loci associated with lipid levels</w:t>
      </w:r>
      <w:r w:rsidRPr="003709F3">
        <w:rPr>
          <w:rFonts w:cs="Arial"/>
          <w:shd w:val="clear" w:color="auto" w:fill="FFFFFF"/>
        </w:rPr>
        <w:t>.</w:t>
      </w:r>
      <w:r w:rsidRPr="003709F3">
        <w:rPr>
          <w:rStyle w:val="apple-converted-space"/>
          <w:rFonts w:cs="Arial"/>
          <w:shd w:val="clear" w:color="auto" w:fill="FFFFFF"/>
        </w:rPr>
        <w:t> </w:t>
      </w:r>
      <w:r w:rsidRPr="003709F3">
        <w:rPr>
          <w:rStyle w:val="source-title"/>
          <w:rFonts w:cs="Arial"/>
          <w:iCs/>
          <w:shd w:val="clear" w:color="auto" w:fill="FFFFFF"/>
        </w:rPr>
        <w:t>Nat. Genet.2013;45:</w:t>
      </w:r>
      <w:r w:rsidRPr="003709F3">
        <w:rPr>
          <w:rFonts w:eastAsia="Times New Roman" w:cs="Arial"/>
          <w:lang w:val="en-US"/>
        </w:rPr>
        <w:t>1274–1283</w:t>
      </w:r>
    </w:p>
  </w:endnote>
  <w:endnote w:id="38">
    <w:p w14:paraId="3482587E" w14:textId="77777777" w:rsidR="00D325AD" w:rsidRPr="003709F3" w:rsidRDefault="00D325AD" w:rsidP="00F92A84">
      <w:pPr>
        <w:shd w:val="clear" w:color="auto" w:fill="FFFFFF"/>
        <w:spacing w:after="0" w:line="240" w:lineRule="auto"/>
        <w:outlineLvl w:val="1"/>
        <w:rPr>
          <w:rFonts w:cs="Arial"/>
        </w:rPr>
      </w:pPr>
      <w:r w:rsidRPr="003709F3">
        <w:rPr>
          <w:rStyle w:val="EndnoteReference"/>
          <w:rFonts w:cs="Arial"/>
        </w:rPr>
        <w:endnoteRef/>
      </w:r>
      <w:r w:rsidRPr="003709F3">
        <w:rPr>
          <w:rFonts w:cs="Arial"/>
        </w:rPr>
        <w:t xml:space="preserve"> </w:t>
      </w:r>
      <w:r w:rsidRPr="003709F3">
        <w:rPr>
          <w:rFonts w:eastAsia="Times New Roman" w:cs="Arial"/>
        </w:rPr>
        <w:t xml:space="preserve">Do R, </w:t>
      </w:r>
      <w:proofErr w:type="spellStart"/>
      <w:r w:rsidRPr="003709F3">
        <w:rPr>
          <w:rFonts w:eastAsia="Times New Roman" w:cs="Arial"/>
        </w:rPr>
        <w:t>Willer</w:t>
      </w:r>
      <w:proofErr w:type="spellEnd"/>
      <w:r w:rsidRPr="003709F3">
        <w:rPr>
          <w:rFonts w:eastAsia="Times New Roman" w:cs="Arial"/>
        </w:rPr>
        <w:t xml:space="preserve"> CJ, </w:t>
      </w:r>
      <w:proofErr w:type="spellStart"/>
      <w:r w:rsidRPr="003709F3">
        <w:rPr>
          <w:rFonts w:eastAsia="Times New Roman" w:cs="Arial"/>
        </w:rPr>
        <w:t>Schmidy</w:t>
      </w:r>
      <w:proofErr w:type="spellEnd"/>
      <w:r w:rsidRPr="003709F3">
        <w:rPr>
          <w:rFonts w:eastAsia="Times New Roman" w:cs="Arial"/>
        </w:rPr>
        <w:t xml:space="preserve"> EM et al. Common variants associated with plasma triglycerides and risk for coronary artery disease.  </w:t>
      </w:r>
      <w:r w:rsidRPr="003709F3">
        <w:rPr>
          <w:rFonts w:eastAsia="Times New Roman" w:cs="Arial"/>
          <w:iCs/>
        </w:rPr>
        <w:t>Nature Genetics</w:t>
      </w:r>
      <w:r w:rsidRPr="003709F3">
        <w:rPr>
          <w:rFonts w:eastAsia="Times New Roman" w:cs="Arial"/>
        </w:rPr>
        <w:t> 2013;45, 1345-1352 doi:10.1038/ng.2795</w:t>
      </w:r>
    </w:p>
  </w:endnote>
  <w:endnote w:id="39">
    <w:p w14:paraId="0789A95A" w14:textId="77777777" w:rsidR="00D325AD" w:rsidRPr="003709F3" w:rsidRDefault="00D325AD" w:rsidP="00F92A84">
      <w:pPr>
        <w:tabs>
          <w:tab w:val="left" w:pos="0"/>
        </w:tabs>
        <w:autoSpaceDE w:val="0"/>
        <w:autoSpaceDN w:val="0"/>
        <w:adjustRightInd w:val="0"/>
        <w:spacing w:after="0" w:line="240" w:lineRule="auto"/>
        <w:rPr>
          <w:rFonts w:cs="Arial"/>
          <w:bdr w:val="none" w:sz="0" w:space="0" w:color="auto" w:frame="1"/>
          <w:shd w:val="clear" w:color="auto" w:fill="FFFFFF"/>
        </w:rPr>
      </w:pPr>
      <w:r w:rsidRPr="003709F3">
        <w:rPr>
          <w:rStyle w:val="EndnoteReference"/>
          <w:rFonts w:cs="Arial"/>
        </w:rPr>
        <w:endnoteRef/>
      </w:r>
      <w:r w:rsidRPr="003709F3">
        <w:rPr>
          <w:rFonts w:cs="Arial"/>
        </w:rPr>
        <w:t xml:space="preserve"> Holmes MV, </w:t>
      </w:r>
      <w:proofErr w:type="spellStart"/>
      <w:r w:rsidRPr="003709F3">
        <w:rPr>
          <w:rFonts w:cs="Arial"/>
        </w:rPr>
        <w:t>Asselbergs</w:t>
      </w:r>
      <w:proofErr w:type="spellEnd"/>
      <w:r w:rsidRPr="003709F3">
        <w:rPr>
          <w:rFonts w:cs="Arial"/>
        </w:rPr>
        <w:t xml:space="preserve"> FW, Palmer TM, et al. Mendelian randomization of blood lipids for coronary heart disease.  </w:t>
      </w:r>
      <w:proofErr w:type="spellStart"/>
      <w:r w:rsidRPr="003709F3">
        <w:rPr>
          <w:rFonts w:cs="Arial"/>
        </w:rPr>
        <w:t>Eur</w:t>
      </w:r>
      <w:proofErr w:type="spellEnd"/>
      <w:r w:rsidRPr="003709F3">
        <w:rPr>
          <w:rFonts w:cs="Arial"/>
        </w:rPr>
        <w:t xml:space="preserve"> Heart J 2014, </w:t>
      </w:r>
      <w:r w:rsidRPr="003709F3">
        <w:rPr>
          <w:rFonts w:cs="Arial"/>
          <w:shd w:val="clear" w:color="auto" w:fill="FFFFFF"/>
        </w:rPr>
        <w:t>doi:</w:t>
      </w:r>
      <w:r w:rsidRPr="003709F3">
        <w:rPr>
          <w:rStyle w:val="slug-doi"/>
          <w:rFonts w:cs="Arial"/>
          <w:bdr w:val="none" w:sz="0" w:space="0" w:color="auto" w:frame="1"/>
          <w:shd w:val="clear" w:color="auto" w:fill="FFFFFF"/>
        </w:rPr>
        <w:t>10.1093/</w:t>
      </w:r>
      <w:proofErr w:type="spellStart"/>
      <w:r w:rsidRPr="003709F3">
        <w:rPr>
          <w:rStyle w:val="slug-doi"/>
          <w:rFonts w:cs="Arial"/>
          <w:bdr w:val="none" w:sz="0" w:space="0" w:color="auto" w:frame="1"/>
          <w:shd w:val="clear" w:color="auto" w:fill="FFFFFF"/>
        </w:rPr>
        <w:t>eurheartj</w:t>
      </w:r>
      <w:proofErr w:type="spellEnd"/>
      <w:r w:rsidRPr="003709F3">
        <w:rPr>
          <w:rStyle w:val="slug-doi"/>
          <w:rFonts w:cs="Arial"/>
          <w:bdr w:val="none" w:sz="0" w:space="0" w:color="auto" w:frame="1"/>
          <w:shd w:val="clear" w:color="auto" w:fill="FFFFFF"/>
        </w:rPr>
        <w:t>/eht571</w:t>
      </w:r>
    </w:p>
  </w:endnote>
  <w:endnote w:id="40">
    <w:p w14:paraId="4732916D" w14:textId="77777777" w:rsidR="00D325AD" w:rsidRPr="003709F3" w:rsidRDefault="00D325AD" w:rsidP="00A669EE">
      <w:pPr>
        <w:pStyle w:val="EndnoteText"/>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sz w:val="22"/>
          <w:szCs w:val="22"/>
          <w:lang w:val="en-US"/>
        </w:rPr>
        <w:t xml:space="preserve">Blair DR, </w:t>
      </w:r>
      <w:proofErr w:type="spellStart"/>
      <w:r w:rsidRPr="003709F3">
        <w:rPr>
          <w:rFonts w:asciiTheme="minorHAnsi" w:hAnsiTheme="minorHAnsi" w:cs="Arial"/>
          <w:sz w:val="22"/>
          <w:szCs w:val="22"/>
          <w:lang w:val="en-US"/>
        </w:rPr>
        <w:t>Lyttle</w:t>
      </w:r>
      <w:proofErr w:type="spellEnd"/>
      <w:r w:rsidRPr="003709F3">
        <w:rPr>
          <w:rFonts w:asciiTheme="minorHAnsi" w:hAnsiTheme="minorHAnsi" w:cs="Arial"/>
          <w:sz w:val="22"/>
          <w:szCs w:val="22"/>
          <w:lang w:val="en-US"/>
        </w:rPr>
        <w:t xml:space="preserve"> CS, Mortensen JM, Bearden CF, Jensen AB, </w:t>
      </w:r>
      <w:proofErr w:type="spellStart"/>
      <w:r w:rsidRPr="003709F3">
        <w:rPr>
          <w:rFonts w:asciiTheme="minorHAnsi" w:hAnsiTheme="minorHAnsi" w:cs="Arial"/>
          <w:sz w:val="22"/>
          <w:szCs w:val="22"/>
          <w:lang w:val="en-US"/>
        </w:rPr>
        <w:t>Khiabanian</w:t>
      </w:r>
      <w:proofErr w:type="spellEnd"/>
      <w:r w:rsidRPr="003709F3">
        <w:rPr>
          <w:rFonts w:asciiTheme="minorHAnsi" w:hAnsiTheme="minorHAnsi" w:cs="Arial"/>
          <w:sz w:val="22"/>
          <w:szCs w:val="22"/>
          <w:lang w:val="en-US"/>
        </w:rPr>
        <w:t xml:space="preserve"> H, </w:t>
      </w:r>
      <w:proofErr w:type="spellStart"/>
      <w:r w:rsidRPr="003709F3">
        <w:rPr>
          <w:rFonts w:asciiTheme="minorHAnsi" w:hAnsiTheme="minorHAnsi" w:cs="Arial"/>
          <w:sz w:val="22"/>
          <w:szCs w:val="22"/>
          <w:lang w:val="en-US"/>
        </w:rPr>
        <w:t>Melamed</w:t>
      </w:r>
      <w:proofErr w:type="spellEnd"/>
      <w:r w:rsidRPr="003709F3">
        <w:rPr>
          <w:rFonts w:asciiTheme="minorHAnsi" w:hAnsiTheme="minorHAnsi" w:cs="Arial"/>
          <w:sz w:val="22"/>
          <w:szCs w:val="22"/>
          <w:lang w:val="en-US"/>
        </w:rPr>
        <w:t xml:space="preserve"> R, </w:t>
      </w:r>
      <w:proofErr w:type="spellStart"/>
      <w:r w:rsidRPr="003709F3">
        <w:rPr>
          <w:rFonts w:asciiTheme="minorHAnsi" w:hAnsiTheme="minorHAnsi" w:cs="Arial"/>
          <w:sz w:val="22"/>
          <w:szCs w:val="22"/>
          <w:lang w:val="en-US"/>
        </w:rPr>
        <w:t>Rabadan</w:t>
      </w:r>
      <w:proofErr w:type="spellEnd"/>
      <w:r w:rsidRPr="003709F3">
        <w:rPr>
          <w:rFonts w:asciiTheme="minorHAnsi" w:hAnsiTheme="minorHAnsi" w:cs="Arial"/>
          <w:sz w:val="22"/>
          <w:szCs w:val="22"/>
          <w:lang w:val="en-US"/>
        </w:rPr>
        <w:t xml:space="preserve"> R, </w:t>
      </w:r>
      <w:proofErr w:type="spellStart"/>
      <w:r w:rsidRPr="003709F3">
        <w:rPr>
          <w:rFonts w:asciiTheme="minorHAnsi" w:hAnsiTheme="minorHAnsi" w:cs="Arial"/>
          <w:sz w:val="22"/>
          <w:szCs w:val="22"/>
          <w:lang w:val="en-US"/>
        </w:rPr>
        <w:t>Bernstam</w:t>
      </w:r>
      <w:proofErr w:type="spellEnd"/>
      <w:r w:rsidRPr="003709F3">
        <w:rPr>
          <w:rFonts w:asciiTheme="minorHAnsi" w:hAnsiTheme="minorHAnsi" w:cs="Arial"/>
          <w:sz w:val="22"/>
          <w:szCs w:val="22"/>
          <w:lang w:val="en-US"/>
        </w:rPr>
        <w:t xml:space="preserve"> EV, </w:t>
      </w:r>
      <w:proofErr w:type="spellStart"/>
      <w:r w:rsidRPr="003709F3">
        <w:rPr>
          <w:rFonts w:asciiTheme="minorHAnsi" w:hAnsiTheme="minorHAnsi" w:cs="Arial"/>
          <w:sz w:val="22"/>
          <w:szCs w:val="22"/>
          <w:lang w:val="en-US"/>
        </w:rPr>
        <w:t>Brunak</w:t>
      </w:r>
      <w:proofErr w:type="spellEnd"/>
      <w:r w:rsidRPr="003709F3">
        <w:rPr>
          <w:rFonts w:asciiTheme="minorHAnsi" w:hAnsiTheme="minorHAnsi" w:cs="Arial"/>
          <w:sz w:val="22"/>
          <w:szCs w:val="22"/>
          <w:lang w:val="en-US"/>
        </w:rPr>
        <w:t xml:space="preserve"> S, Jensen LJ, </w:t>
      </w:r>
      <w:proofErr w:type="spellStart"/>
      <w:r w:rsidRPr="003709F3">
        <w:rPr>
          <w:rFonts w:asciiTheme="minorHAnsi" w:hAnsiTheme="minorHAnsi" w:cs="Arial"/>
          <w:sz w:val="22"/>
          <w:szCs w:val="22"/>
          <w:lang w:val="en-US"/>
        </w:rPr>
        <w:t>Nicolae</w:t>
      </w:r>
      <w:proofErr w:type="spellEnd"/>
      <w:r w:rsidRPr="003709F3">
        <w:rPr>
          <w:rFonts w:asciiTheme="minorHAnsi" w:hAnsiTheme="minorHAnsi" w:cs="Arial"/>
          <w:sz w:val="22"/>
          <w:szCs w:val="22"/>
          <w:lang w:val="en-US"/>
        </w:rPr>
        <w:t xml:space="preserve"> D, Shah NH, Grossman RL, Cox NJ, White KP, </w:t>
      </w:r>
      <w:proofErr w:type="spellStart"/>
      <w:r w:rsidRPr="003709F3">
        <w:rPr>
          <w:rFonts w:asciiTheme="minorHAnsi" w:hAnsiTheme="minorHAnsi" w:cs="Arial"/>
          <w:sz w:val="22"/>
          <w:szCs w:val="22"/>
          <w:lang w:val="en-US"/>
        </w:rPr>
        <w:t>Rzhetsky</w:t>
      </w:r>
      <w:proofErr w:type="spellEnd"/>
      <w:r w:rsidRPr="003709F3">
        <w:rPr>
          <w:rFonts w:asciiTheme="minorHAnsi" w:hAnsiTheme="minorHAnsi" w:cs="Arial"/>
          <w:sz w:val="22"/>
          <w:szCs w:val="22"/>
          <w:lang w:val="en-US"/>
        </w:rPr>
        <w:t xml:space="preserve"> A. A </w:t>
      </w:r>
      <w:proofErr w:type="spellStart"/>
      <w:r w:rsidRPr="003709F3">
        <w:rPr>
          <w:rFonts w:asciiTheme="minorHAnsi" w:hAnsiTheme="minorHAnsi" w:cs="Arial"/>
          <w:sz w:val="22"/>
          <w:szCs w:val="22"/>
          <w:lang w:val="en-US"/>
        </w:rPr>
        <w:t>nondegenerate</w:t>
      </w:r>
      <w:proofErr w:type="spellEnd"/>
      <w:r w:rsidRPr="003709F3">
        <w:rPr>
          <w:rFonts w:asciiTheme="minorHAnsi" w:hAnsiTheme="minorHAnsi" w:cs="Arial"/>
          <w:sz w:val="22"/>
          <w:szCs w:val="22"/>
          <w:lang w:val="en-US"/>
        </w:rPr>
        <w:t xml:space="preserve"> code of deleterious variants in </w:t>
      </w:r>
      <w:proofErr w:type="spellStart"/>
      <w:r w:rsidRPr="003709F3">
        <w:rPr>
          <w:rFonts w:asciiTheme="minorHAnsi" w:hAnsiTheme="minorHAnsi" w:cs="Arial"/>
          <w:sz w:val="22"/>
          <w:szCs w:val="22"/>
          <w:lang w:val="en-US"/>
        </w:rPr>
        <w:t>Mendelian</w:t>
      </w:r>
      <w:proofErr w:type="spellEnd"/>
      <w:r w:rsidRPr="003709F3">
        <w:rPr>
          <w:rFonts w:asciiTheme="minorHAnsi" w:hAnsiTheme="minorHAnsi" w:cs="Arial"/>
          <w:sz w:val="22"/>
          <w:szCs w:val="22"/>
          <w:lang w:val="en-US"/>
        </w:rPr>
        <w:t xml:space="preserve"> loci contributes to complex disease risk. Cell. 2013;155:70-80</w:t>
      </w:r>
    </w:p>
  </w:endnote>
  <w:endnote w:id="41">
    <w:p w14:paraId="7A01D11F" w14:textId="77777777" w:rsidR="00D325AD" w:rsidRPr="003709F3" w:rsidRDefault="00D325AD" w:rsidP="00A669EE">
      <w:pPr>
        <w:pStyle w:val="Normaltext"/>
        <w:tabs>
          <w:tab w:val="left" w:pos="709"/>
          <w:tab w:val="left" w:pos="851"/>
        </w:tabs>
        <w:rPr>
          <w:rFonts w:asciiTheme="minorHAnsi" w:hAnsiTheme="minorHAnsi"/>
          <w:sz w:val="22"/>
          <w:szCs w:val="22"/>
        </w:rPr>
      </w:pPr>
      <w:r w:rsidRPr="003709F3">
        <w:rPr>
          <w:rStyle w:val="EndnoteReference"/>
          <w:rFonts w:asciiTheme="minorHAnsi" w:hAnsiTheme="minorHAnsi"/>
          <w:sz w:val="22"/>
          <w:szCs w:val="22"/>
        </w:rPr>
        <w:endnoteRef/>
      </w:r>
      <w:r w:rsidRPr="003709F3">
        <w:rPr>
          <w:rFonts w:asciiTheme="minorHAnsi" w:hAnsiTheme="minorHAnsi"/>
          <w:sz w:val="22"/>
          <w:szCs w:val="22"/>
        </w:rPr>
        <w:t xml:space="preserve"> </w:t>
      </w:r>
      <w:r w:rsidRPr="003709F3">
        <w:rPr>
          <w:rFonts w:asciiTheme="minorHAnsi" w:hAnsiTheme="minorHAnsi" w:cs="Arial"/>
          <w:sz w:val="22"/>
          <w:szCs w:val="22"/>
          <w:lang w:eastAsia="en-GB"/>
        </w:rPr>
        <w:t>Davey Smith G.  Random Allocation in Observational Data: How Small But Robust Effects Could Facilitate Hypothesis-free Causal Inference.  Epidemiology 2011;</w:t>
      </w:r>
      <w:r w:rsidRPr="003709F3">
        <w:rPr>
          <w:rFonts w:asciiTheme="minorHAnsi" w:hAnsiTheme="minorHAnsi" w:cs="Arial"/>
          <w:sz w:val="22"/>
          <w:szCs w:val="22"/>
        </w:rPr>
        <w:t xml:space="preserve"> 22:460-463.</w:t>
      </w:r>
    </w:p>
  </w:endnote>
  <w:endnote w:id="42">
    <w:p w14:paraId="32C079E4" w14:textId="77777777" w:rsidR="00D325AD" w:rsidRPr="003709F3" w:rsidRDefault="00D325AD" w:rsidP="0005422C">
      <w:pPr>
        <w:pStyle w:val="HTMLPreformatted"/>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sz w:val="22"/>
          <w:szCs w:val="22"/>
          <w:lang w:val="en-US"/>
        </w:rPr>
        <w:t xml:space="preserve">C Reactive Protein Coronary Heart Disease Genetics Collaboration (CCGC), </w:t>
      </w:r>
      <w:proofErr w:type="spellStart"/>
      <w:r w:rsidRPr="003709F3">
        <w:rPr>
          <w:rFonts w:asciiTheme="minorHAnsi" w:hAnsiTheme="minorHAnsi" w:cs="Arial"/>
          <w:sz w:val="22"/>
          <w:szCs w:val="22"/>
          <w:lang w:val="en-US"/>
        </w:rPr>
        <w:t>Wensley</w:t>
      </w:r>
      <w:proofErr w:type="spellEnd"/>
      <w:r w:rsidRPr="003709F3">
        <w:rPr>
          <w:rFonts w:asciiTheme="minorHAnsi" w:hAnsiTheme="minorHAnsi" w:cs="Arial"/>
          <w:sz w:val="22"/>
          <w:szCs w:val="22"/>
          <w:lang w:val="en-US"/>
        </w:rPr>
        <w:t xml:space="preserve"> F, </w:t>
      </w:r>
      <w:proofErr w:type="spellStart"/>
      <w:r w:rsidRPr="003709F3">
        <w:rPr>
          <w:rFonts w:asciiTheme="minorHAnsi" w:hAnsiTheme="minorHAnsi" w:cs="Arial"/>
          <w:sz w:val="22"/>
          <w:szCs w:val="22"/>
          <w:lang w:val="en-US"/>
        </w:rPr>
        <w:t>Gao</w:t>
      </w:r>
      <w:proofErr w:type="spellEnd"/>
      <w:r w:rsidRPr="003709F3">
        <w:rPr>
          <w:rFonts w:asciiTheme="minorHAnsi" w:hAnsiTheme="minorHAnsi" w:cs="Arial"/>
          <w:sz w:val="22"/>
          <w:szCs w:val="22"/>
          <w:lang w:val="en-US"/>
        </w:rPr>
        <w:t xml:space="preserve"> P, Burgess S, </w:t>
      </w:r>
      <w:proofErr w:type="spellStart"/>
      <w:r w:rsidRPr="003709F3">
        <w:rPr>
          <w:rFonts w:asciiTheme="minorHAnsi" w:hAnsiTheme="minorHAnsi" w:cs="Arial"/>
          <w:sz w:val="22"/>
          <w:szCs w:val="22"/>
          <w:lang w:val="en-US"/>
        </w:rPr>
        <w:t>Kaptoge</w:t>
      </w:r>
      <w:proofErr w:type="spellEnd"/>
      <w:r w:rsidRPr="003709F3">
        <w:rPr>
          <w:rFonts w:asciiTheme="minorHAnsi" w:hAnsiTheme="minorHAnsi" w:cs="Arial"/>
          <w:sz w:val="22"/>
          <w:szCs w:val="22"/>
          <w:lang w:val="en-US"/>
        </w:rPr>
        <w:t xml:space="preserve"> S, Di </w:t>
      </w:r>
      <w:proofErr w:type="spellStart"/>
      <w:r w:rsidRPr="003709F3">
        <w:rPr>
          <w:rFonts w:asciiTheme="minorHAnsi" w:hAnsiTheme="minorHAnsi" w:cs="Arial"/>
          <w:sz w:val="22"/>
          <w:szCs w:val="22"/>
          <w:lang w:val="en-US"/>
        </w:rPr>
        <w:t>Angelantonio</w:t>
      </w:r>
      <w:proofErr w:type="spellEnd"/>
      <w:r w:rsidRPr="003709F3">
        <w:rPr>
          <w:rFonts w:asciiTheme="minorHAnsi" w:hAnsiTheme="minorHAnsi" w:cs="Arial"/>
          <w:sz w:val="22"/>
          <w:szCs w:val="22"/>
          <w:lang w:val="en-US"/>
        </w:rPr>
        <w:t xml:space="preserve"> E, Shah T, </w:t>
      </w:r>
      <w:proofErr w:type="spellStart"/>
      <w:r w:rsidRPr="003709F3">
        <w:rPr>
          <w:rFonts w:asciiTheme="minorHAnsi" w:hAnsiTheme="minorHAnsi" w:cs="Arial"/>
          <w:sz w:val="22"/>
          <w:szCs w:val="22"/>
          <w:lang w:val="en-US"/>
        </w:rPr>
        <w:t>Engert</w:t>
      </w:r>
      <w:proofErr w:type="spellEnd"/>
      <w:r w:rsidRPr="003709F3">
        <w:rPr>
          <w:rFonts w:asciiTheme="minorHAnsi" w:hAnsiTheme="minorHAnsi" w:cs="Arial"/>
          <w:sz w:val="22"/>
          <w:szCs w:val="22"/>
          <w:lang w:val="en-US"/>
        </w:rPr>
        <w:t xml:space="preserve"> JC, Clarke R, Davey-Smith G, </w:t>
      </w:r>
      <w:proofErr w:type="spellStart"/>
      <w:r w:rsidRPr="003709F3">
        <w:rPr>
          <w:rFonts w:asciiTheme="minorHAnsi" w:hAnsiTheme="minorHAnsi" w:cs="Arial"/>
          <w:sz w:val="22"/>
          <w:szCs w:val="22"/>
          <w:lang w:val="en-US"/>
        </w:rPr>
        <w:t>Nordestgaard</w:t>
      </w:r>
      <w:proofErr w:type="spellEnd"/>
      <w:r w:rsidRPr="003709F3">
        <w:rPr>
          <w:rFonts w:asciiTheme="minorHAnsi" w:hAnsiTheme="minorHAnsi" w:cs="Arial"/>
          <w:sz w:val="22"/>
          <w:szCs w:val="22"/>
          <w:lang w:val="en-US"/>
        </w:rPr>
        <w:t xml:space="preserve"> BG, </w:t>
      </w:r>
      <w:proofErr w:type="spellStart"/>
      <w:r w:rsidRPr="003709F3">
        <w:rPr>
          <w:rFonts w:asciiTheme="minorHAnsi" w:hAnsiTheme="minorHAnsi" w:cs="Arial"/>
          <w:sz w:val="22"/>
          <w:szCs w:val="22"/>
          <w:lang w:val="en-US"/>
        </w:rPr>
        <w:t>Saleheen</w:t>
      </w:r>
      <w:proofErr w:type="spellEnd"/>
      <w:r w:rsidRPr="003709F3">
        <w:rPr>
          <w:rFonts w:asciiTheme="minorHAnsi" w:hAnsiTheme="minorHAnsi" w:cs="Arial"/>
          <w:sz w:val="22"/>
          <w:szCs w:val="22"/>
          <w:lang w:val="en-US"/>
        </w:rPr>
        <w:t xml:space="preserve"> D, </w:t>
      </w:r>
      <w:proofErr w:type="spellStart"/>
      <w:r w:rsidRPr="003709F3">
        <w:rPr>
          <w:rFonts w:asciiTheme="minorHAnsi" w:hAnsiTheme="minorHAnsi" w:cs="Arial"/>
          <w:sz w:val="22"/>
          <w:szCs w:val="22"/>
          <w:lang w:val="en-US"/>
        </w:rPr>
        <w:t>Samani</w:t>
      </w:r>
      <w:proofErr w:type="spellEnd"/>
      <w:r w:rsidRPr="003709F3">
        <w:rPr>
          <w:rFonts w:asciiTheme="minorHAnsi" w:hAnsiTheme="minorHAnsi" w:cs="Arial"/>
          <w:sz w:val="22"/>
          <w:szCs w:val="22"/>
          <w:lang w:val="en-US"/>
        </w:rPr>
        <w:t xml:space="preserve"> NJ, </w:t>
      </w:r>
      <w:proofErr w:type="spellStart"/>
      <w:r w:rsidRPr="003709F3">
        <w:rPr>
          <w:rFonts w:asciiTheme="minorHAnsi" w:hAnsiTheme="minorHAnsi" w:cs="Arial"/>
          <w:sz w:val="22"/>
          <w:szCs w:val="22"/>
          <w:lang w:val="en-US"/>
        </w:rPr>
        <w:t>Sandhu</w:t>
      </w:r>
      <w:proofErr w:type="spellEnd"/>
      <w:r w:rsidRPr="003709F3">
        <w:rPr>
          <w:rFonts w:asciiTheme="minorHAnsi" w:hAnsiTheme="minorHAnsi" w:cs="Arial"/>
          <w:sz w:val="22"/>
          <w:szCs w:val="22"/>
          <w:lang w:val="en-US"/>
        </w:rPr>
        <w:t xml:space="preserve"> M, </w:t>
      </w:r>
      <w:proofErr w:type="spellStart"/>
      <w:proofErr w:type="gramStart"/>
      <w:r w:rsidRPr="003709F3">
        <w:rPr>
          <w:rFonts w:asciiTheme="minorHAnsi" w:hAnsiTheme="minorHAnsi" w:cs="Arial"/>
          <w:sz w:val="22"/>
          <w:szCs w:val="22"/>
          <w:lang w:val="en-US"/>
        </w:rPr>
        <w:t>Anand</w:t>
      </w:r>
      <w:proofErr w:type="spellEnd"/>
      <w:r w:rsidRPr="003709F3">
        <w:rPr>
          <w:rFonts w:asciiTheme="minorHAnsi" w:hAnsiTheme="minorHAnsi" w:cs="Arial"/>
          <w:sz w:val="22"/>
          <w:szCs w:val="22"/>
          <w:lang w:val="en-US"/>
        </w:rPr>
        <w:t xml:space="preserve">  S</w:t>
      </w:r>
      <w:proofErr w:type="gramEnd"/>
      <w:r w:rsidRPr="003709F3">
        <w:rPr>
          <w:rFonts w:asciiTheme="minorHAnsi" w:hAnsiTheme="minorHAnsi" w:cs="Arial"/>
          <w:sz w:val="22"/>
          <w:szCs w:val="22"/>
          <w:lang w:val="en-US"/>
        </w:rPr>
        <w:t xml:space="preserve">, Pepys MB, </w:t>
      </w:r>
      <w:proofErr w:type="spellStart"/>
      <w:r w:rsidRPr="003709F3">
        <w:rPr>
          <w:rFonts w:asciiTheme="minorHAnsi" w:hAnsiTheme="minorHAnsi" w:cs="Arial"/>
          <w:sz w:val="22"/>
          <w:szCs w:val="22"/>
          <w:lang w:val="en-US"/>
        </w:rPr>
        <w:t>Smeeth</w:t>
      </w:r>
      <w:proofErr w:type="spellEnd"/>
      <w:r w:rsidRPr="003709F3">
        <w:rPr>
          <w:rFonts w:asciiTheme="minorHAnsi" w:hAnsiTheme="minorHAnsi" w:cs="Arial"/>
          <w:sz w:val="22"/>
          <w:szCs w:val="22"/>
          <w:lang w:val="en-US"/>
        </w:rPr>
        <w:t xml:space="preserve"> L, Whittaker J, Casas JP, Thompson SG, </w:t>
      </w:r>
      <w:proofErr w:type="spellStart"/>
      <w:r w:rsidRPr="003709F3">
        <w:rPr>
          <w:rFonts w:asciiTheme="minorHAnsi" w:hAnsiTheme="minorHAnsi" w:cs="Arial"/>
          <w:sz w:val="22"/>
          <w:szCs w:val="22"/>
          <w:lang w:val="en-US"/>
        </w:rPr>
        <w:t>Hingorani</w:t>
      </w:r>
      <w:proofErr w:type="spellEnd"/>
      <w:r w:rsidRPr="003709F3">
        <w:rPr>
          <w:rFonts w:asciiTheme="minorHAnsi" w:hAnsiTheme="minorHAnsi" w:cs="Arial"/>
          <w:sz w:val="22"/>
          <w:szCs w:val="22"/>
          <w:lang w:val="en-US"/>
        </w:rPr>
        <w:t xml:space="preserve"> AD, </w:t>
      </w:r>
      <w:proofErr w:type="spellStart"/>
      <w:r w:rsidRPr="003709F3">
        <w:rPr>
          <w:rFonts w:asciiTheme="minorHAnsi" w:hAnsiTheme="minorHAnsi" w:cs="Arial"/>
          <w:sz w:val="22"/>
          <w:szCs w:val="22"/>
          <w:lang w:val="en-US"/>
        </w:rPr>
        <w:t>Danesh</w:t>
      </w:r>
      <w:proofErr w:type="spellEnd"/>
      <w:r w:rsidRPr="003709F3">
        <w:rPr>
          <w:rFonts w:asciiTheme="minorHAnsi" w:hAnsiTheme="minorHAnsi" w:cs="Arial"/>
          <w:sz w:val="22"/>
          <w:szCs w:val="22"/>
          <w:lang w:val="en-US"/>
        </w:rPr>
        <w:t xml:space="preserve"> J. Association between C reactive protein and coronary heart disease: </w:t>
      </w:r>
      <w:proofErr w:type="spellStart"/>
      <w:r w:rsidRPr="003709F3">
        <w:rPr>
          <w:rFonts w:asciiTheme="minorHAnsi" w:hAnsiTheme="minorHAnsi" w:cs="Arial"/>
          <w:sz w:val="22"/>
          <w:szCs w:val="22"/>
          <w:lang w:val="en-US"/>
        </w:rPr>
        <w:t>mendelian</w:t>
      </w:r>
      <w:proofErr w:type="spellEnd"/>
      <w:r w:rsidRPr="003709F3">
        <w:rPr>
          <w:rFonts w:asciiTheme="minorHAnsi" w:hAnsiTheme="minorHAnsi" w:cs="Arial"/>
          <w:sz w:val="22"/>
          <w:szCs w:val="22"/>
          <w:lang w:val="en-US"/>
        </w:rPr>
        <w:t xml:space="preserve"> </w:t>
      </w:r>
      <w:proofErr w:type="spellStart"/>
      <w:r w:rsidRPr="003709F3">
        <w:rPr>
          <w:rFonts w:asciiTheme="minorHAnsi" w:hAnsiTheme="minorHAnsi" w:cs="Arial"/>
          <w:sz w:val="22"/>
          <w:szCs w:val="22"/>
          <w:lang w:val="en-US"/>
        </w:rPr>
        <w:t>randomisation</w:t>
      </w:r>
      <w:proofErr w:type="spellEnd"/>
      <w:r w:rsidRPr="003709F3">
        <w:rPr>
          <w:rFonts w:asciiTheme="minorHAnsi" w:hAnsiTheme="minorHAnsi" w:cs="Arial"/>
          <w:sz w:val="22"/>
          <w:szCs w:val="22"/>
          <w:lang w:val="en-US"/>
        </w:rPr>
        <w:t xml:space="preserve"> analysis based on individual participant data. BMJ. 2011;342:d548</w:t>
      </w:r>
    </w:p>
  </w:endnote>
  <w:endnote w:id="43">
    <w:p w14:paraId="1D10DB66" w14:textId="77777777" w:rsidR="00D325AD" w:rsidRPr="003709F3" w:rsidRDefault="00D325AD">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hyperlink r:id="rId9" w:history="1">
        <w:proofErr w:type="spellStart"/>
        <w:r w:rsidRPr="003709F3">
          <w:rPr>
            <w:rFonts w:asciiTheme="minorHAnsi" w:hAnsiTheme="minorHAnsi" w:cs="Arial"/>
            <w:sz w:val="22"/>
            <w:szCs w:val="22"/>
          </w:rPr>
          <w:t>Pichler</w:t>
        </w:r>
        <w:proofErr w:type="spellEnd"/>
        <w:r w:rsidRPr="003709F3">
          <w:rPr>
            <w:rFonts w:asciiTheme="minorHAnsi" w:hAnsiTheme="minorHAnsi" w:cs="Arial"/>
            <w:sz w:val="22"/>
            <w:szCs w:val="22"/>
          </w:rPr>
          <w:t xml:space="preserve"> I</w:t>
        </w:r>
      </w:hyperlink>
      <w:r w:rsidRPr="003709F3">
        <w:rPr>
          <w:rFonts w:asciiTheme="minorHAnsi" w:hAnsiTheme="minorHAnsi" w:cs="Arial"/>
          <w:sz w:val="22"/>
          <w:szCs w:val="22"/>
        </w:rPr>
        <w:t xml:space="preserve">, </w:t>
      </w:r>
      <w:hyperlink r:id="rId10" w:history="1">
        <w:r w:rsidRPr="003709F3">
          <w:rPr>
            <w:rFonts w:asciiTheme="minorHAnsi" w:hAnsiTheme="minorHAnsi" w:cs="Arial"/>
            <w:sz w:val="22"/>
            <w:szCs w:val="22"/>
          </w:rPr>
          <w:t>Del Greco M F</w:t>
        </w:r>
      </w:hyperlink>
      <w:r w:rsidRPr="003709F3">
        <w:rPr>
          <w:rFonts w:asciiTheme="minorHAnsi" w:hAnsiTheme="minorHAnsi" w:cs="Arial"/>
          <w:sz w:val="22"/>
          <w:szCs w:val="22"/>
        </w:rPr>
        <w:t xml:space="preserve">, </w:t>
      </w:r>
      <w:hyperlink r:id="rId11" w:history="1">
        <w:proofErr w:type="spellStart"/>
        <w:r w:rsidRPr="003709F3">
          <w:rPr>
            <w:rFonts w:asciiTheme="minorHAnsi" w:hAnsiTheme="minorHAnsi" w:cs="Arial"/>
            <w:sz w:val="22"/>
            <w:szCs w:val="22"/>
          </w:rPr>
          <w:t>Gögele</w:t>
        </w:r>
        <w:proofErr w:type="spellEnd"/>
        <w:r w:rsidRPr="003709F3">
          <w:rPr>
            <w:rFonts w:asciiTheme="minorHAnsi" w:hAnsiTheme="minorHAnsi" w:cs="Arial"/>
            <w:sz w:val="22"/>
            <w:szCs w:val="22"/>
          </w:rPr>
          <w:t xml:space="preserve"> M</w:t>
        </w:r>
      </w:hyperlink>
      <w:r w:rsidRPr="003709F3">
        <w:rPr>
          <w:rFonts w:asciiTheme="minorHAnsi" w:hAnsiTheme="minorHAnsi" w:cs="Arial"/>
          <w:sz w:val="22"/>
          <w:szCs w:val="22"/>
        </w:rPr>
        <w:t xml:space="preserve">, </w:t>
      </w:r>
      <w:hyperlink r:id="rId12" w:history="1">
        <w:proofErr w:type="spellStart"/>
        <w:r w:rsidRPr="003709F3">
          <w:rPr>
            <w:rFonts w:asciiTheme="minorHAnsi" w:hAnsiTheme="minorHAnsi" w:cs="Arial"/>
            <w:sz w:val="22"/>
            <w:szCs w:val="22"/>
          </w:rPr>
          <w:t>Lill</w:t>
        </w:r>
        <w:proofErr w:type="spellEnd"/>
        <w:r w:rsidRPr="003709F3">
          <w:rPr>
            <w:rFonts w:asciiTheme="minorHAnsi" w:hAnsiTheme="minorHAnsi" w:cs="Arial"/>
            <w:sz w:val="22"/>
            <w:szCs w:val="22"/>
          </w:rPr>
          <w:t xml:space="preserve"> CM</w:t>
        </w:r>
      </w:hyperlink>
      <w:r w:rsidRPr="003709F3">
        <w:rPr>
          <w:rFonts w:asciiTheme="minorHAnsi" w:hAnsiTheme="minorHAnsi" w:cs="Arial"/>
          <w:sz w:val="22"/>
          <w:szCs w:val="22"/>
        </w:rPr>
        <w:t xml:space="preserve">, </w:t>
      </w:r>
      <w:hyperlink r:id="rId13" w:history="1">
        <w:r w:rsidRPr="003709F3">
          <w:rPr>
            <w:rFonts w:asciiTheme="minorHAnsi" w:hAnsiTheme="minorHAnsi" w:cs="Arial"/>
            <w:sz w:val="22"/>
            <w:szCs w:val="22"/>
          </w:rPr>
          <w:t>Bertram L</w:t>
        </w:r>
      </w:hyperlink>
      <w:r w:rsidRPr="003709F3">
        <w:rPr>
          <w:rFonts w:asciiTheme="minorHAnsi" w:hAnsiTheme="minorHAnsi" w:cs="Arial"/>
          <w:sz w:val="22"/>
          <w:szCs w:val="22"/>
        </w:rPr>
        <w:t xml:space="preserve">, </w:t>
      </w:r>
      <w:hyperlink r:id="rId14" w:history="1">
        <w:r w:rsidRPr="003709F3">
          <w:rPr>
            <w:rFonts w:asciiTheme="minorHAnsi" w:hAnsiTheme="minorHAnsi" w:cs="Arial"/>
            <w:sz w:val="22"/>
            <w:szCs w:val="22"/>
          </w:rPr>
          <w:t>Do CB</w:t>
        </w:r>
      </w:hyperlink>
      <w:r w:rsidRPr="003709F3">
        <w:rPr>
          <w:rFonts w:asciiTheme="minorHAnsi" w:hAnsiTheme="minorHAnsi" w:cs="Arial"/>
          <w:sz w:val="22"/>
          <w:szCs w:val="22"/>
        </w:rPr>
        <w:t xml:space="preserve">, </w:t>
      </w:r>
      <w:hyperlink r:id="rId15" w:history="1">
        <w:r w:rsidRPr="003709F3">
          <w:rPr>
            <w:rFonts w:asciiTheme="minorHAnsi" w:hAnsiTheme="minorHAnsi" w:cs="Arial"/>
            <w:sz w:val="22"/>
            <w:szCs w:val="22"/>
          </w:rPr>
          <w:t>Eriksson N</w:t>
        </w:r>
      </w:hyperlink>
      <w:r w:rsidRPr="003709F3">
        <w:rPr>
          <w:rFonts w:asciiTheme="minorHAnsi" w:hAnsiTheme="minorHAnsi" w:cs="Arial"/>
          <w:sz w:val="22"/>
          <w:szCs w:val="22"/>
        </w:rPr>
        <w:t xml:space="preserve">, </w:t>
      </w:r>
      <w:hyperlink r:id="rId16" w:history="1">
        <w:proofErr w:type="spellStart"/>
        <w:r w:rsidRPr="003709F3">
          <w:rPr>
            <w:rFonts w:asciiTheme="minorHAnsi" w:hAnsiTheme="minorHAnsi" w:cs="Arial"/>
            <w:sz w:val="22"/>
            <w:szCs w:val="22"/>
          </w:rPr>
          <w:t>Foroud</w:t>
        </w:r>
        <w:proofErr w:type="spellEnd"/>
        <w:r w:rsidRPr="003709F3">
          <w:rPr>
            <w:rFonts w:asciiTheme="minorHAnsi" w:hAnsiTheme="minorHAnsi" w:cs="Arial"/>
            <w:sz w:val="22"/>
            <w:szCs w:val="22"/>
          </w:rPr>
          <w:t xml:space="preserve"> T</w:t>
        </w:r>
      </w:hyperlink>
      <w:r w:rsidRPr="003709F3">
        <w:rPr>
          <w:rFonts w:asciiTheme="minorHAnsi" w:hAnsiTheme="minorHAnsi" w:cs="Arial"/>
          <w:sz w:val="22"/>
          <w:szCs w:val="22"/>
        </w:rPr>
        <w:t xml:space="preserve">, </w:t>
      </w:r>
      <w:hyperlink r:id="rId17" w:history="1">
        <w:r w:rsidRPr="003709F3">
          <w:rPr>
            <w:rFonts w:asciiTheme="minorHAnsi" w:hAnsiTheme="minorHAnsi" w:cs="Arial"/>
            <w:sz w:val="22"/>
            <w:szCs w:val="22"/>
          </w:rPr>
          <w:t>Myers RH</w:t>
        </w:r>
      </w:hyperlink>
      <w:r w:rsidRPr="003709F3">
        <w:rPr>
          <w:rFonts w:asciiTheme="minorHAnsi" w:hAnsiTheme="minorHAnsi" w:cs="Arial"/>
          <w:sz w:val="22"/>
          <w:szCs w:val="22"/>
        </w:rPr>
        <w:t xml:space="preserve">; </w:t>
      </w:r>
      <w:hyperlink r:id="rId18" w:history="1">
        <w:r w:rsidRPr="003709F3">
          <w:rPr>
            <w:rFonts w:asciiTheme="minorHAnsi" w:hAnsiTheme="minorHAnsi" w:cs="Arial"/>
            <w:sz w:val="22"/>
            <w:szCs w:val="22"/>
          </w:rPr>
          <w:t>PD GWAS Consortium</w:t>
        </w:r>
      </w:hyperlink>
      <w:r w:rsidRPr="003709F3">
        <w:rPr>
          <w:rFonts w:asciiTheme="minorHAnsi" w:hAnsiTheme="minorHAnsi" w:cs="Arial"/>
          <w:sz w:val="22"/>
          <w:szCs w:val="22"/>
        </w:rPr>
        <w:t xml:space="preserve">, </w:t>
      </w:r>
      <w:hyperlink r:id="rId19" w:history="1">
        <w:proofErr w:type="spellStart"/>
        <w:r w:rsidRPr="003709F3">
          <w:rPr>
            <w:rFonts w:asciiTheme="minorHAnsi" w:hAnsiTheme="minorHAnsi" w:cs="Arial"/>
            <w:sz w:val="22"/>
            <w:szCs w:val="22"/>
          </w:rPr>
          <w:t>Nalls</w:t>
        </w:r>
        <w:proofErr w:type="spellEnd"/>
        <w:r w:rsidRPr="003709F3">
          <w:rPr>
            <w:rFonts w:asciiTheme="minorHAnsi" w:hAnsiTheme="minorHAnsi" w:cs="Arial"/>
            <w:sz w:val="22"/>
            <w:szCs w:val="22"/>
          </w:rPr>
          <w:t xml:space="preserve"> M</w:t>
        </w:r>
      </w:hyperlink>
      <w:r w:rsidRPr="003709F3">
        <w:rPr>
          <w:rFonts w:asciiTheme="minorHAnsi" w:hAnsiTheme="minorHAnsi" w:cs="Arial"/>
          <w:sz w:val="22"/>
          <w:szCs w:val="22"/>
        </w:rPr>
        <w:t xml:space="preserve">, </w:t>
      </w:r>
      <w:hyperlink r:id="rId20" w:history="1">
        <w:r w:rsidRPr="003709F3">
          <w:rPr>
            <w:rFonts w:asciiTheme="minorHAnsi" w:hAnsiTheme="minorHAnsi" w:cs="Arial"/>
            <w:sz w:val="22"/>
            <w:szCs w:val="22"/>
          </w:rPr>
          <w:t>Keller MF</w:t>
        </w:r>
      </w:hyperlink>
      <w:r w:rsidRPr="003709F3">
        <w:rPr>
          <w:rFonts w:asciiTheme="minorHAnsi" w:hAnsiTheme="minorHAnsi" w:cs="Arial"/>
          <w:sz w:val="22"/>
          <w:szCs w:val="22"/>
        </w:rPr>
        <w:t xml:space="preserve">; </w:t>
      </w:r>
      <w:hyperlink r:id="rId21" w:history="1">
        <w:r w:rsidRPr="003709F3">
          <w:rPr>
            <w:rFonts w:asciiTheme="minorHAnsi" w:hAnsiTheme="minorHAnsi" w:cs="Arial"/>
            <w:sz w:val="22"/>
            <w:szCs w:val="22"/>
          </w:rPr>
          <w:t>International Parkinson's Disease Genomics Consortium</w:t>
        </w:r>
      </w:hyperlink>
      <w:r w:rsidRPr="003709F3">
        <w:rPr>
          <w:rFonts w:asciiTheme="minorHAnsi" w:hAnsiTheme="minorHAnsi" w:cs="Arial"/>
          <w:sz w:val="22"/>
          <w:szCs w:val="22"/>
        </w:rPr>
        <w:t xml:space="preserve">; </w:t>
      </w:r>
      <w:hyperlink r:id="rId22" w:history="1">
        <w:proofErr w:type="spellStart"/>
        <w:r w:rsidRPr="003709F3">
          <w:rPr>
            <w:rFonts w:asciiTheme="minorHAnsi" w:hAnsiTheme="minorHAnsi" w:cs="Arial"/>
            <w:sz w:val="22"/>
            <w:szCs w:val="22"/>
          </w:rPr>
          <w:t>Wellcome</w:t>
        </w:r>
        <w:proofErr w:type="spellEnd"/>
        <w:r w:rsidRPr="003709F3">
          <w:rPr>
            <w:rFonts w:asciiTheme="minorHAnsi" w:hAnsiTheme="minorHAnsi" w:cs="Arial"/>
            <w:sz w:val="22"/>
            <w:szCs w:val="22"/>
          </w:rPr>
          <w:t xml:space="preserve"> Trust Case Control Consortium 2</w:t>
        </w:r>
      </w:hyperlink>
      <w:r w:rsidRPr="003709F3">
        <w:rPr>
          <w:rFonts w:asciiTheme="minorHAnsi" w:hAnsiTheme="minorHAnsi" w:cs="Arial"/>
          <w:sz w:val="22"/>
          <w:szCs w:val="22"/>
        </w:rPr>
        <w:t xml:space="preserve">, </w:t>
      </w:r>
      <w:hyperlink r:id="rId23" w:history="1">
        <w:r w:rsidRPr="003709F3">
          <w:rPr>
            <w:rFonts w:asciiTheme="minorHAnsi" w:hAnsiTheme="minorHAnsi" w:cs="Arial"/>
            <w:sz w:val="22"/>
            <w:szCs w:val="22"/>
          </w:rPr>
          <w:t>Benyamin B</w:t>
        </w:r>
      </w:hyperlink>
      <w:r w:rsidRPr="003709F3">
        <w:rPr>
          <w:rFonts w:asciiTheme="minorHAnsi" w:hAnsiTheme="minorHAnsi" w:cs="Arial"/>
          <w:sz w:val="22"/>
          <w:szCs w:val="22"/>
        </w:rPr>
        <w:t xml:space="preserve">, </w:t>
      </w:r>
      <w:hyperlink r:id="rId24" w:history="1">
        <w:r w:rsidRPr="003709F3">
          <w:rPr>
            <w:rFonts w:asciiTheme="minorHAnsi" w:hAnsiTheme="minorHAnsi" w:cs="Arial"/>
            <w:sz w:val="22"/>
            <w:szCs w:val="22"/>
          </w:rPr>
          <w:t>Whitfield JB</w:t>
        </w:r>
      </w:hyperlink>
      <w:r w:rsidRPr="003709F3">
        <w:rPr>
          <w:rFonts w:asciiTheme="minorHAnsi" w:hAnsiTheme="minorHAnsi" w:cs="Arial"/>
          <w:sz w:val="22"/>
          <w:szCs w:val="22"/>
        </w:rPr>
        <w:t xml:space="preserve">; </w:t>
      </w:r>
      <w:hyperlink r:id="rId25" w:history="1">
        <w:r w:rsidRPr="003709F3">
          <w:rPr>
            <w:rFonts w:asciiTheme="minorHAnsi" w:hAnsiTheme="minorHAnsi" w:cs="Arial"/>
            <w:sz w:val="22"/>
            <w:szCs w:val="22"/>
          </w:rPr>
          <w:t>Genetics of Iron Status Consortium</w:t>
        </w:r>
      </w:hyperlink>
      <w:r w:rsidRPr="003709F3">
        <w:rPr>
          <w:rFonts w:asciiTheme="minorHAnsi" w:hAnsiTheme="minorHAnsi" w:cs="Arial"/>
          <w:sz w:val="22"/>
          <w:szCs w:val="22"/>
        </w:rPr>
        <w:t xml:space="preserve">, </w:t>
      </w:r>
      <w:hyperlink r:id="rId26" w:history="1">
        <w:proofErr w:type="spellStart"/>
        <w:r w:rsidRPr="003709F3">
          <w:rPr>
            <w:rFonts w:asciiTheme="minorHAnsi" w:hAnsiTheme="minorHAnsi" w:cs="Arial"/>
            <w:sz w:val="22"/>
            <w:szCs w:val="22"/>
          </w:rPr>
          <w:t>Pramstaller</w:t>
        </w:r>
        <w:proofErr w:type="spellEnd"/>
        <w:r w:rsidRPr="003709F3">
          <w:rPr>
            <w:rFonts w:asciiTheme="minorHAnsi" w:hAnsiTheme="minorHAnsi" w:cs="Arial"/>
            <w:sz w:val="22"/>
            <w:szCs w:val="22"/>
          </w:rPr>
          <w:t xml:space="preserve"> PP</w:t>
        </w:r>
      </w:hyperlink>
      <w:r w:rsidRPr="003709F3">
        <w:rPr>
          <w:rFonts w:asciiTheme="minorHAnsi" w:hAnsiTheme="minorHAnsi" w:cs="Arial"/>
          <w:sz w:val="22"/>
          <w:szCs w:val="22"/>
        </w:rPr>
        <w:t xml:space="preserve">, </w:t>
      </w:r>
      <w:hyperlink r:id="rId27" w:history="1">
        <w:r w:rsidRPr="003709F3">
          <w:rPr>
            <w:rFonts w:asciiTheme="minorHAnsi" w:hAnsiTheme="minorHAnsi" w:cs="Arial"/>
            <w:sz w:val="22"/>
            <w:szCs w:val="22"/>
          </w:rPr>
          <w:t>Hicks AA</w:t>
        </w:r>
      </w:hyperlink>
      <w:r w:rsidRPr="003709F3">
        <w:rPr>
          <w:rFonts w:asciiTheme="minorHAnsi" w:hAnsiTheme="minorHAnsi" w:cs="Arial"/>
          <w:sz w:val="22"/>
          <w:szCs w:val="22"/>
        </w:rPr>
        <w:t xml:space="preserve">, </w:t>
      </w:r>
      <w:hyperlink r:id="rId28" w:history="1">
        <w:r w:rsidRPr="003709F3">
          <w:rPr>
            <w:rFonts w:asciiTheme="minorHAnsi" w:hAnsiTheme="minorHAnsi" w:cs="Arial"/>
            <w:sz w:val="22"/>
            <w:szCs w:val="22"/>
          </w:rPr>
          <w:t>Thompson JR</w:t>
        </w:r>
      </w:hyperlink>
      <w:r w:rsidRPr="003709F3">
        <w:rPr>
          <w:rFonts w:asciiTheme="minorHAnsi" w:hAnsiTheme="minorHAnsi" w:cs="Arial"/>
          <w:sz w:val="22"/>
          <w:szCs w:val="22"/>
        </w:rPr>
        <w:t xml:space="preserve">, </w:t>
      </w:r>
      <w:hyperlink r:id="rId29" w:history="1">
        <w:proofErr w:type="spellStart"/>
        <w:r w:rsidRPr="003709F3">
          <w:rPr>
            <w:rFonts w:asciiTheme="minorHAnsi" w:hAnsiTheme="minorHAnsi" w:cs="Arial"/>
            <w:sz w:val="22"/>
            <w:szCs w:val="22"/>
          </w:rPr>
          <w:t>Minelli</w:t>
        </w:r>
        <w:proofErr w:type="spellEnd"/>
        <w:r w:rsidRPr="003709F3">
          <w:rPr>
            <w:rFonts w:asciiTheme="minorHAnsi" w:hAnsiTheme="minorHAnsi" w:cs="Arial"/>
            <w:sz w:val="22"/>
            <w:szCs w:val="22"/>
          </w:rPr>
          <w:t xml:space="preserve"> C</w:t>
        </w:r>
      </w:hyperlink>
      <w:r w:rsidRPr="003709F3">
        <w:rPr>
          <w:rFonts w:asciiTheme="minorHAnsi" w:hAnsiTheme="minorHAnsi" w:cs="Arial"/>
          <w:sz w:val="22"/>
          <w:szCs w:val="22"/>
        </w:rPr>
        <w:t xml:space="preserve">. Serum iron levels and the risk of Parkinson disease: a Mendelian randomization study. </w:t>
      </w:r>
      <w:hyperlink r:id="rId30" w:tooltip="PLoS medicine." w:history="1">
        <w:proofErr w:type="spellStart"/>
        <w:r w:rsidRPr="003709F3">
          <w:rPr>
            <w:rFonts w:asciiTheme="minorHAnsi" w:hAnsiTheme="minorHAnsi" w:cs="Arial"/>
            <w:sz w:val="22"/>
            <w:szCs w:val="22"/>
          </w:rPr>
          <w:t>PLoS</w:t>
        </w:r>
        <w:proofErr w:type="spellEnd"/>
        <w:r w:rsidRPr="003709F3">
          <w:rPr>
            <w:rFonts w:asciiTheme="minorHAnsi" w:hAnsiTheme="minorHAnsi" w:cs="Arial"/>
            <w:sz w:val="22"/>
            <w:szCs w:val="22"/>
          </w:rPr>
          <w:t xml:space="preserve"> Med.</w:t>
        </w:r>
      </w:hyperlink>
      <w:r w:rsidRPr="003709F3">
        <w:rPr>
          <w:rFonts w:asciiTheme="minorHAnsi" w:hAnsiTheme="minorHAnsi" w:cs="Arial"/>
          <w:sz w:val="22"/>
          <w:szCs w:val="22"/>
        </w:rPr>
        <w:t xml:space="preserve"> 2013;10:e1001462</w:t>
      </w:r>
    </w:p>
  </w:endnote>
  <w:endnote w:id="44">
    <w:p w14:paraId="2ABD9B0B" w14:textId="77777777" w:rsidR="00D325AD" w:rsidRPr="003709F3" w:rsidRDefault="00D325AD" w:rsidP="002104C2">
      <w:pPr>
        <w:pStyle w:val="EndnoteText"/>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sz w:val="22"/>
          <w:szCs w:val="22"/>
          <w:lang w:val="en-US"/>
        </w:rPr>
        <w:t xml:space="preserve">Palmer TM, </w:t>
      </w:r>
      <w:proofErr w:type="spellStart"/>
      <w:r w:rsidRPr="003709F3">
        <w:rPr>
          <w:rFonts w:asciiTheme="minorHAnsi" w:hAnsiTheme="minorHAnsi" w:cs="Arial"/>
          <w:sz w:val="22"/>
          <w:szCs w:val="22"/>
          <w:lang w:val="en-US"/>
        </w:rPr>
        <w:t>Nordestgaard</w:t>
      </w:r>
      <w:proofErr w:type="spellEnd"/>
      <w:r w:rsidRPr="003709F3">
        <w:rPr>
          <w:rFonts w:asciiTheme="minorHAnsi" w:hAnsiTheme="minorHAnsi" w:cs="Arial"/>
          <w:sz w:val="22"/>
          <w:szCs w:val="22"/>
          <w:lang w:val="en-US"/>
        </w:rPr>
        <w:t xml:space="preserve"> BG, Benn M, </w:t>
      </w:r>
      <w:proofErr w:type="spellStart"/>
      <w:r w:rsidRPr="003709F3">
        <w:rPr>
          <w:rFonts w:asciiTheme="minorHAnsi" w:hAnsiTheme="minorHAnsi" w:cs="Arial"/>
          <w:sz w:val="22"/>
          <w:szCs w:val="22"/>
          <w:lang w:val="en-US"/>
        </w:rPr>
        <w:t>Tybjærg</w:t>
      </w:r>
      <w:proofErr w:type="spellEnd"/>
      <w:r w:rsidRPr="003709F3">
        <w:rPr>
          <w:rFonts w:asciiTheme="minorHAnsi" w:hAnsiTheme="minorHAnsi" w:cs="Arial"/>
          <w:sz w:val="22"/>
          <w:szCs w:val="22"/>
          <w:lang w:val="en-US"/>
        </w:rPr>
        <w:t xml:space="preserve">-Hansen A, Davey Smith G, </w:t>
      </w:r>
      <w:proofErr w:type="spellStart"/>
      <w:r w:rsidRPr="003709F3">
        <w:rPr>
          <w:rFonts w:asciiTheme="minorHAnsi" w:hAnsiTheme="minorHAnsi" w:cs="Arial"/>
          <w:sz w:val="22"/>
          <w:szCs w:val="22"/>
          <w:lang w:val="en-US"/>
        </w:rPr>
        <w:t>Lawlor</w:t>
      </w:r>
      <w:proofErr w:type="spellEnd"/>
      <w:r w:rsidRPr="003709F3">
        <w:rPr>
          <w:rFonts w:asciiTheme="minorHAnsi" w:hAnsiTheme="minorHAnsi" w:cs="Arial"/>
          <w:sz w:val="22"/>
          <w:szCs w:val="22"/>
          <w:lang w:val="en-US"/>
        </w:rPr>
        <w:t xml:space="preserve"> DA, Timpson NJ. Association of plasma uric acid with </w:t>
      </w:r>
      <w:proofErr w:type="spellStart"/>
      <w:r w:rsidRPr="003709F3">
        <w:rPr>
          <w:rFonts w:asciiTheme="minorHAnsi" w:hAnsiTheme="minorHAnsi" w:cs="Arial"/>
          <w:sz w:val="22"/>
          <w:szCs w:val="22"/>
          <w:lang w:val="en-US"/>
        </w:rPr>
        <w:t>ischaemic</w:t>
      </w:r>
      <w:proofErr w:type="spellEnd"/>
      <w:r w:rsidRPr="003709F3">
        <w:rPr>
          <w:rFonts w:asciiTheme="minorHAnsi" w:hAnsiTheme="minorHAnsi" w:cs="Arial"/>
          <w:sz w:val="22"/>
          <w:szCs w:val="22"/>
          <w:lang w:val="en-US"/>
        </w:rPr>
        <w:t xml:space="preserve"> heart disease </w:t>
      </w:r>
      <w:proofErr w:type="gramStart"/>
      <w:r w:rsidRPr="003709F3">
        <w:rPr>
          <w:rFonts w:asciiTheme="minorHAnsi" w:hAnsiTheme="minorHAnsi" w:cs="Arial"/>
          <w:sz w:val="22"/>
          <w:szCs w:val="22"/>
          <w:lang w:val="en-US"/>
        </w:rPr>
        <w:t>and  blood</w:t>
      </w:r>
      <w:proofErr w:type="gramEnd"/>
      <w:r w:rsidRPr="003709F3">
        <w:rPr>
          <w:rFonts w:asciiTheme="minorHAnsi" w:hAnsiTheme="minorHAnsi" w:cs="Arial"/>
          <w:sz w:val="22"/>
          <w:szCs w:val="22"/>
          <w:lang w:val="en-US"/>
        </w:rPr>
        <w:t xml:space="preserve"> pressure: </w:t>
      </w:r>
      <w:proofErr w:type="spellStart"/>
      <w:r w:rsidRPr="003709F3">
        <w:rPr>
          <w:rFonts w:asciiTheme="minorHAnsi" w:hAnsiTheme="minorHAnsi" w:cs="Arial"/>
          <w:sz w:val="22"/>
          <w:szCs w:val="22"/>
          <w:lang w:val="en-US"/>
        </w:rPr>
        <w:t>mendelian</w:t>
      </w:r>
      <w:proofErr w:type="spellEnd"/>
      <w:r w:rsidRPr="003709F3">
        <w:rPr>
          <w:rFonts w:asciiTheme="minorHAnsi" w:hAnsiTheme="minorHAnsi" w:cs="Arial"/>
          <w:sz w:val="22"/>
          <w:szCs w:val="22"/>
          <w:lang w:val="en-US"/>
        </w:rPr>
        <w:t xml:space="preserve"> </w:t>
      </w:r>
      <w:proofErr w:type="spellStart"/>
      <w:r w:rsidRPr="003709F3">
        <w:rPr>
          <w:rFonts w:asciiTheme="minorHAnsi" w:hAnsiTheme="minorHAnsi" w:cs="Arial"/>
          <w:sz w:val="22"/>
          <w:szCs w:val="22"/>
          <w:lang w:val="en-US"/>
        </w:rPr>
        <w:t>randomisation</w:t>
      </w:r>
      <w:proofErr w:type="spellEnd"/>
      <w:r w:rsidRPr="003709F3">
        <w:rPr>
          <w:rFonts w:asciiTheme="minorHAnsi" w:hAnsiTheme="minorHAnsi" w:cs="Arial"/>
          <w:sz w:val="22"/>
          <w:szCs w:val="22"/>
          <w:lang w:val="en-US"/>
        </w:rPr>
        <w:t xml:space="preserve"> analysis of two large cohorts. BMJ. 2013;347:f4262</w:t>
      </w:r>
    </w:p>
  </w:endnote>
  <w:endnote w:id="45">
    <w:p w14:paraId="46F1B74F" w14:textId="77777777" w:rsidR="00D325AD" w:rsidRPr="003709F3" w:rsidRDefault="00D325AD" w:rsidP="00ED1DA4">
      <w:pPr>
        <w:pStyle w:val="EndnoteText"/>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bCs/>
          <w:sz w:val="22"/>
          <w:szCs w:val="22"/>
          <w:lang w:val="en-US"/>
        </w:rPr>
        <w:t xml:space="preserve">Herder C, </w:t>
      </w:r>
      <w:proofErr w:type="spellStart"/>
      <w:r w:rsidRPr="003709F3">
        <w:rPr>
          <w:rFonts w:asciiTheme="minorHAnsi" w:hAnsiTheme="minorHAnsi" w:cs="Arial"/>
          <w:bCs/>
          <w:sz w:val="22"/>
          <w:szCs w:val="22"/>
          <w:lang w:val="en-US"/>
        </w:rPr>
        <w:t>Klopp</w:t>
      </w:r>
      <w:proofErr w:type="spellEnd"/>
      <w:r w:rsidRPr="003709F3">
        <w:rPr>
          <w:rFonts w:asciiTheme="minorHAnsi" w:hAnsiTheme="minorHAnsi" w:cs="Arial"/>
          <w:bCs/>
          <w:sz w:val="22"/>
          <w:szCs w:val="22"/>
          <w:lang w:val="en-US"/>
        </w:rPr>
        <w:t xml:space="preserve"> N, </w:t>
      </w:r>
      <w:proofErr w:type="spellStart"/>
      <w:r w:rsidRPr="003709F3">
        <w:rPr>
          <w:rFonts w:asciiTheme="minorHAnsi" w:hAnsiTheme="minorHAnsi" w:cs="Arial"/>
          <w:bCs/>
          <w:sz w:val="22"/>
          <w:szCs w:val="22"/>
          <w:lang w:val="en-US"/>
        </w:rPr>
        <w:t>Baumert</w:t>
      </w:r>
      <w:proofErr w:type="spellEnd"/>
      <w:r w:rsidRPr="003709F3">
        <w:rPr>
          <w:rFonts w:asciiTheme="minorHAnsi" w:hAnsiTheme="minorHAnsi" w:cs="Arial"/>
          <w:bCs/>
          <w:sz w:val="22"/>
          <w:szCs w:val="22"/>
          <w:lang w:val="en-US"/>
        </w:rPr>
        <w:t xml:space="preserve"> J, Muller M, </w:t>
      </w:r>
      <w:proofErr w:type="spellStart"/>
      <w:r w:rsidRPr="003709F3">
        <w:rPr>
          <w:rFonts w:asciiTheme="minorHAnsi" w:hAnsiTheme="minorHAnsi" w:cs="Arial"/>
          <w:bCs/>
          <w:sz w:val="22"/>
          <w:szCs w:val="22"/>
          <w:lang w:val="en-US"/>
        </w:rPr>
        <w:t>Khuseyinova</w:t>
      </w:r>
      <w:proofErr w:type="spellEnd"/>
      <w:r w:rsidRPr="003709F3">
        <w:rPr>
          <w:rFonts w:asciiTheme="minorHAnsi" w:hAnsiTheme="minorHAnsi" w:cs="Arial"/>
          <w:bCs/>
          <w:sz w:val="22"/>
          <w:szCs w:val="22"/>
          <w:lang w:val="en-US"/>
        </w:rPr>
        <w:t xml:space="preserve"> N, et al. Effect of macrophage migration inhibitory factor (MIF) gene variants and MIF serum concentrations on the risk of type 2 diabetes: Results from the MONICA/KORA Augsburg Case-Cohort Study, 1984–2002. </w:t>
      </w:r>
      <w:proofErr w:type="spellStart"/>
      <w:r w:rsidRPr="003709F3">
        <w:rPr>
          <w:rFonts w:asciiTheme="minorHAnsi" w:hAnsiTheme="minorHAnsi" w:cs="Arial"/>
          <w:bCs/>
          <w:sz w:val="22"/>
          <w:szCs w:val="22"/>
          <w:lang w:val="en-US"/>
        </w:rPr>
        <w:t>Diabetologia</w:t>
      </w:r>
      <w:proofErr w:type="spellEnd"/>
      <w:r w:rsidRPr="003709F3">
        <w:rPr>
          <w:rFonts w:asciiTheme="minorHAnsi" w:hAnsiTheme="minorHAnsi" w:cs="Arial"/>
          <w:bCs/>
          <w:sz w:val="22"/>
          <w:szCs w:val="22"/>
          <w:lang w:val="en-US"/>
        </w:rPr>
        <w:t xml:space="preserve"> 2008 51: 276–284</w:t>
      </w:r>
    </w:p>
  </w:endnote>
  <w:endnote w:id="46">
    <w:p w14:paraId="42122206" w14:textId="77777777" w:rsidR="00D325AD" w:rsidRPr="003709F3" w:rsidRDefault="00D325AD" w:rsidP="00E40D4D">
      <w:pPr>
        <w:tabs>
          <w:tab w:val="left" w:pos="0"/>
        </w:tabs>
        <w:spacing w:after="0" w:line="240" w:lineRule="auto"/>
        <w:jc w:val="both"/>
        <w:outlineLvl w:val="0"/>
        <w:rPr>
          <w:rFonts w:cs="Arial"/>
        </w:rPr>
      </w:pPr>
      <w:r w:rsidRPr="003709F3">
        <w:rPr>
          <w:rStyle w:val="EndnoteReference"/>
          <w:rFonts w:cs="Arial"/>
        </w:rPr>
        <w:endnoteRef/>
      </w:r>
      <w:r w:rsidRPr="003709F3">
        <w:rPr>
          <w:rFonts w:cs="Arial"/>
        </w:rPr>
        <w:t xml:space="preserve"> </w:t>
      </w:r>
      <w:proofErr w:type="gramStart"/>
      <w:r w:rsidRPr="003709F3">
        <w:rPr>
          <w:rFonts w:cs="Arial"/>
        </w:rPr>
        <w:t xml:space="preserve">IL6R </w:t>
      </w:r>
      <w:r w:rsidRPr="003709F3">
        <w:rPr>
          <w:rStyle w:val="ja50-ce-collaboration"/>
          <w:rFonts w:cs="Arial"/>
        </w:rPr>
        <w:t>Genetics Consortium Emerging Risk Factors Collaboration.</w:t>
      </w:r>
      <w:proofErr w:type="gramEnd"/>
      <w:r w:rsidRPr="003709F3">
        <w:rPr>
          <w:rStyle w:val="ja50-ce-collaboration"/>
          <w:rFonts w:cs="Arial"/>
        </w:rPr>
        <w:t xml:space="preserve">  </w:t>
      </w:r>
      <w:r w:rsidRPr="003709F3">
        <w:rPr>
          <w:rFonts w:cs="Arial"/>
        </w:rPr>
        <w:t>Interleukin-6 receptor pathways in coronary heart disease: a collaborative meta-analysis of 82 studies.  Lancet 2012</w:t>
      </w:r>
      <w:proofErr w:type="gramStart"/>
      <w:r w:rsidRPr="003709F3">
        <w:rPr>
          <w:rFonts w:cs="Arial"/>
        </w:rPr>
        <w:t>;379:1205</w:t>
      </w:r>
      <w:proofErr w:type="gramEnd"/>
      <w:r w:rsidRPr="003709F3">
        <w:rPr>
          <w:rFonts w:cs="Arial"/>
        </w:rPr>
        <w:t xml:space="preserve">-1213.  </w:t>
      </w:r>
    </w:p>
  </w:endnote>
  <w:endnote w:id="47">
    <w:p w14:paraId="4CB00F3B" w14:textId="77777777" w:rsidR="00D325AD" w:rsidRPr="003709F3" w:rsidRDefault="00D325AD" w:rsidP="00E40D4D">
      <w:pPr>
        <w:tabs>
          <w:tab w:val="left" w:pos="0"/>
        </w:tabs>
        <w:spacing w:after="0" w:line="240" w:lineRule="auto"/>
        <w:jc w:val="both"/>
        <w:outlineLvl w:val="0"/>
        <w:rPr>
          <w:rFonts w:cs="Arial"/>
        </w:rPr>
      </w:pPr>
      <w:r w:rsidRPr="003709F3">
        <w:rPr>
          <w:rStyle w:val="EndnoteReference"/>
          <w:rFonts w:cs="Arial"/>
        </w:rPr>
        <w:endnoteRef/>
      </w:r>
      <w:r w:rsidRPr="003709F3">
        <w:rPr>
          <w:rFonts w:cs="Arial"/>
        </w:rPr>
        <w:t xml:space="preserve"> </w:t>
      </w:r>
      <w:proofErr w:type="gramStart"/>
      <w:r w:rsidRPr="003709F3">
        <w:rPr>
          <w:rFonts w:cs="Arial"/>
        </w:rPr>
        <w:t xml:space="preserve">The </w:t>
      </w:r>
      <w:r w:rsidRPr="003709F3">
        <w:rPr>
          <w:rStyle w:val="ja50-ce-collaboration"/>
          <w:rFonts w:cs="Arial"/>
        </w:rPr>
        <w:t>Interleukin-6 Receptor Mendelian Randomisation Analysis (IL6R MR) Consortium.</w:t>
      </w:r>
      <w:proofErr w:type="gramEnd"/>
      <w:r w:rsidRPr="003709F3">
        <w:rPr>
          <w:rStyle w:val="ja50-ce-collaboration"/>
          <w:rFonts w:cs="Arial"/>
        </w:rPr>
        <w:t xml:space="preserve"> </w:t>
      </w:r>
      <w:r w:rsidRPr="003709F3">
        <w:rPr>
          <w:rFonts w:cs="Arial"/>
        </w:rPr>
        <w:t xml:space="preserve"> The interleukin-6 receptor as a target for prevention of coronary heart disease: a </w:t>
      </w:r>
      <w:proofErr w:type="spellStart"/>
      <w:proofErr w:type="gramStart"/>
      <w:r w:rsidRPr="003709F3">
        <w:rPr>
          <w:rFonts w:cs="Arial"/>
        </w:rPr>
        <w:t>mendelian</w:t>
      </w:r>
      <w:proofErr w:type="spellEnd"/>
      <w:proofErr w:type="gramEnd"/>
      <w:r w:rsidRPr="003709F3">
        <w:rPr>
          <w:rFonts w:cs="Arial"/>
        </w:rPr>
        <w:t xml:space="preserve"> randomisation analysis.  The Lancet 2012</w:t>
      </w:r>
      <w:proofErr w:type="gramStart"/>
      <w:r w:rsidRPr="003709F3">
        <w:rPr>
          <w:rFonts w:cs="Arial"/>
        </w:rPr>
        <w:t>;379:1214</w:t>
      </w:r>
      <w:proofErr w:type="gramEnd"/>
      <w:r w:rsidRPr="003709F3">
        <w:rPr>
          <w:rFonts w:cs="Arial"/>
        </w:rPr>
        <w:t xml:space="preserve"> – 1224.  </w:t>
      </w:r>
    </w:p>
  </w:endnote>
  <w:endnote w:id="48">
    <w:p w14:paraId="1945161D" w14:textId="77777777" w:rsidR="00D325AD" w:rsidRPr="003709F3" w:rsidRDefault="00D325AD">
      <w:pPr>
        <w:pStyle w:val="EndnoteText"/>
        <w:rPr>
          <w:rFonts w:asciiTheme="minorHAnsi" w:hAnsiTheme="minorHAnsi"/>
          <w:sz w:val="22"/>
          <w:szCs w:val="22"/>
        </w:rPr>
      </w:pPr>
      <w:r w:rsidRPr="003709F3">
        <w:rPr>
          <w:rStyle w:val="EndnoteReference"/>
          <w:rFonts w:asciiTheme="minorHAnsi" w:hAnsiTheme="minorHAnsi"/>
          <w:sz w:val="22"/>
          <w:szCs w:val="22"/>
        </w:rPr>
        <w:endnoteRef/>
      </w:r>
      <w:r w:rsidRPr="003709F3">
        <w:rPr>
          <w:rFonts w:asciiTheme="minorHAnsi" w:hAnsiTheme="minorHAnsi"/>
          <w:sz w:val="22"/>
          <w:szCs w:val="22"/>
        </w:rPr>
        <w:t xml:space="preserve"> </w:t>
      </w:r>
      <w:r w:rsidRPr="003709F3">
        <w:rPr>
          <w:rFonts w:asciiTheme="minorHAnsi" w:hAnsiTheme="minorHAnsi" w:cs="Arial"/>
          <w:sz w:val="22"/>
          <w:szCs w:val="22"/>
        </w:rPr>
        <w:t xml:space="preserve">Lewis SJ, Araya R, Davey Smith G, </w:t>
      </w:r>
      <w:proofErr w:type="spellStart"/>
      <w:r w:rsidRPr="003709F3">
        <w:rPr>
          <w:rFonts w:asciiTheme="minorHAnsi" w:hAnsiTheme="minorHAnsi" w:cs="Arial"/>
          <w:sz w:val="22"/>
          <w:szCs w:val="22"/>
        </w:rPr>
        <w:t>Freathy</w:t>
      </w:r>
      <w:proofErr w:type="spellEnd"/>
      <w:r w:rsidRPr="003709F3">
        <w:rPr>
          <w:rFonts w:asciiTheme="minorHAnsi" w:hAnsiTheme="minorHAnsi" w:cs="Arial"/>
          <w:sz w:val="22"/>
          <w:szCs w:val="22"/>
        </w:rPr>
        <w:t xml:space="preserve"> R, </w:t>
      </w:r>
      <w:proofErr w:type="spellStart"/>
      <w:r w:rsidRPr="003709F3">
        <w:rPr>
          <w:rFonts w:asciiTheme="minorHAnsi" w:hAnsiTheme="minorHAnsi" w:cs="Arial"/>
          <w:sz w:val="22"/>
          <w:szCs w:val="22"/>
        </w:rPr>
        <w:t>Gunnell</w:t>
      </w:r>
      <w:proofErr w:type="spellEnd"/>
      <w:r w:rsidRPr="003709F3">
        <w:rPr>
          <w:rFonts w:asciiTheme="minorHAnsi" w:hAnsiTheme="minorHAnsi" w:cs="Arial"/>
          <w:sz w:val="22"/>
          <w:szCs w:val="22"/>
        </w:rPr>
        <w:t xml:space="preserve"> D, Palmer T, </w:t>
      </w:r>
      <w:proofErr w:type="spellStart"/>
      <w:r w:rsidRPr="003709F3">
        <w:rPr>
          <w:rFonts w:asciiTheme="minorHAnsi" w:hAnsiTheme="minorHAnsi" w:cs="Arial"/>
          <w:sz w:val="22"/>
          <w:szCs w:val="22"/>
        </w:rPr>
        <w:t>Munafo</w:t>
      </w:r>
      <w:proofErr w:type="spellEnd"/>
      <w:r w:rsidRPr="003709F3">
        <w:rPr>
          <w:rFonts w:asciiTheme="minorHAnsi" w:hAnsiTheme="minorHAnsi" w:cs="Arial"/>
          <w:sz w:val="22"/>
          <w:szCs w:val="22"/>
        </w:rPr>
        <w:t xml:space="preserve"> M. Smoking is associated with, but does not cause, depressed mood in pregnancy – a Mendelian randomization study. </w:t>
      </w:r>
      <w:proofErr w:type="spellStart"/>
      <w:r w:rsidRPr="003709F3">
        <w:rPr>
          <w:rFonts w:asciiTheme="minorHAnsi" w:hAnsiTheme="minorHAnsi" w:cs="Arial"/>
          <w:sz w:val="22"/>
          <w:szCs w:val="22"/>
        </w:rPr>
        <w:t>PLoS</w:t>
      </w:r>
      <w:proofErr w:type="spellEnd"/>
      <w:r w:rsidRPr="003709F3">
        <w:rPr>
          <w:rFonts w:asciiTheme="minorHAnsi" w:hAnsiTheme="minorHAnsi" w:cs="Arial"/>
          <w:sz w:val="22"/>
          <w:szCs w:val="22"/>
        </w:rPr>
        <w:t xml:space="preserve"> One 2011; 6: e21689.</w:t>
      </w:r>
    </w:p>
  </w:endnote>
  <w:endnote w:id="49">
    <w:p w14:paraId="0A6E1B8C" w14:textId="77777777" w:rsidR="00D325AD" w:rsidRPr="003709F3" w:rsidRDefault="00D325AD">
      <w:pPr>
        <w:pStyle w:val="EndnoteText"/>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sz w:val="22"/>
          <w:szCs w:val="22"/>
          <w:lang w:val="en-US"/>
        </w:rPr>
        <w:t>Bjørngaard</w:t>
      </w:r>
      <w:proofErr w:type="spellEnd"/>
      <w:r w:rsidRPr="003709F3">
        <w:rPr>
          <w:rFonts w:asciiTheme="minorHAnsi" w:hAnsiTheme="minorHAnsi" w:cs="Arial"/>
          <w:sz w:val="22"/>
          <w:szCs w:val="22"/>
          <w:lang w:val="en-US"/>
        </w:rPr>
        <w:t xml:space="preserve"> JH, </w:t>
      </w:r>
      <w:proofErr w:type="spellStart"/>
      <w:r w:rsidRPr="003709F3">
        <w:rPr>
          <w:rFonts w:asciiTheme="minorHAnsi" w:hAnsiTheme="minorHAnsi" w:cs="Arial"/>
          <w:sz w:val="22"/>
          <w:szCs w:val="22"/>
          <w:lang w:val="en-US"/>
        </w:rPr>
        <w:t>Gunnell</w:t>
      </w:r>
      <w:proofErr w:type="spellEnd"/>
      <w:r w:rsidRPr="003709F3">
        <w:rPr>
          <w:rFonts w:asciiTheme="minorHAnsi" w:hAnsiTheme="minorHAnsi" w:cs="Arial"/>
          <w:sz w:val="22"/>
          <w:szCs w:val="22"/>
          <w:lang w:val="en-US"/>
        </w:rPr>
        <w:t xml:space="preserve"> D, </w:t>
      </w:r>
      <w:proofErr w:type="spellStart"/>
      <w:r w:rsidRPr="003709F3">
        <w:rPr>
          <w:rFonts w:asciiTheme="minorHAnsi" w:hAnsiTheme="minorHAnsi" w:cs="Arial"/>
          <w:sz w:val="22"/>
          <w:szCs w:val="22"/>
          <w:lang w:val="en-US"/>
        </w:rPr>
        <w:t>Elvestad</w:t>
      </w:r>
      <w:proofErr w:type="spellEnd"/>
      <w:r w:rsidRPr="003709F3">
        <w:rPr>
          <w:rFonts w:asciiTheme="minorHAnsi" w:hAnsiTheme="minorHAnsi" w:cs="Arial"/>
          <w:sz w:val="22"/>
          <w:szCs w:val="22"/>
          <w:lang w:val="en-US"/>
        </w:rPr>
        <w:t xml:space="preserve"> MB, Davey Smith G, </w:t>
      </w:r>
      <w:proofErr w:type="spellStart"/>
      <w:r w:rsidRPr="003709F3">
        <w:rPr>
          <w:rFonts w:asciiTheme="minorHAnsi" w:hAnsiTheme="minorHAnsi" w:cs="Arial"/>
          <w:sz w:val="22"/>
          <w:szCs w:val="22"/>
          <w:lang w:val="en-US"/>
        </w:rPr>
        <w:t>Skorpen</w:t>
      </w:r>
      <w:proofErr w:type="spellEnd"/>
      <w:r w:rsidRPr="003709F3">
        <w:rPr>
          <w:rFonts w:asciiTheme="minorHAnsi" w:hAnsiTheme="minorHAnsi" w:cs="Arial"/>
          <w:sz w:val="22"/>
          <w:szCs w:val="22"/>
          <w:lang w:val="en-US"/>
        </w:rPr>
        <w:t xml:space="preserve"> F, </w:t>
      </w:r>
      <w:proofErr w:type="spellStart"/>
      <w:r w:rsidRPr="003709F3">
        <w:rPr>
          <w:rFonts w:asciiTheme="minorHAnsi" w:hAnsiTheme="minorHAnsi" w:cs="Arial"/>
          <w:sz w:val="22"/>
          <w:szCs w:val="22"/>
          <w:lang w:val="en-US"/>
        </w:rPr>
        <w:t>Krokan</w:t>
      </w:r>
      <w:proofErr w:type="spellEnd"/>
      <w:r w:rsidRPr="003709F3">
        <w:rPr>
          <w:rFonts w:asciiTheme="minorHAnsi" w:hAnsiTheme="minorHAnsi" w:cs="Arial"/>
          <w:sz w:val="22"/>
          <w:szCs w:val="22"/>
          <w:lang w:val="en-US"/>
        </w:rPr>
        <w:t xml:space="preserve"> H, </w:t>
      </w:r>
      <w:proofErr w:type="spellStart"/>
      <w:r w:rsidRPr="003709F3">
        <w:rPr>
          <w:rFonts w:asciiTheme="minorHAnsi" w:hAnsiTheme="minorHAnsi" w:cs="Arial"/>
          <w:sz w:val="22"/>
          <w:szCs w:val="22"/>
          <w:lang w:val="en-US"/>
        </w:rPr>
        <w:t>Vatten</w:t>
      </w:r>
      <w:proofErr w:type="spellEnd"/>
      <w:r w:rsidRPr="003709F3">
        <w:rPr>
          <w:rFonts w:asciiTheme="minorHAnsi" w:hAnsiTheme="minorHAnsi" w:cs="Arial"/>
          <w:sz w:val="22"/>
          <w:szCs w:val="22"/>
          <w:lang w:val="en-US"/>
        </w:rPr>
        <w:t xml:space="preserve"> L, </w:t>
      </w:r>
      <w:proofErr w:type="spellStart"/>
      <w:r w:rsidRPr="003709F3">
        <w:rPr>
          <w:rFonts w:asciiTheme="minorHAnsi" w:hAnsiTheme="minorHAnsi" w:cs="Arial"/>
          <w:sz w:val="22"/>
          <w:szCs w:val="22"/>
          <w:lang w:val="en-US"/>
        </w:rPr>
        <w:t>Romundstad</w:t>
      </w:r>
      <w:proofErr w:type="spellEnd"/>
      <w:r w:rsidRPr="003709F3">
        <w:rPr>
          <w:rFonts w:asciiTheme="minorHAnsi" w:hAnsiTheme="minorHAnsi" w:cs="Arial"/>
          <w:sz w:val="22"/>
          <w:szCs w:val="22"/>
          <w:lang w:val="en-US"/>
        </w:rPr>
        <w:t xml:space="preserve"> P. The causal role of smoking in anxiety and depression: a </w:t>
      </w:r>
      <w:proofErr w:type="spellStart"/>
      <w:r w:rsidRPr="003709F3">
        <w:rPr>
          <w:rFonts w:asciiTheme="minorHAnsi" w:hAnsiTheme="minorHAnsi" w:cs="Arial"/>
          <w:sz w:val="22"/>
          <w:szCs w:val="22"/>
          <w:lang w:val="en-US"/>
        </w:rPr>
        <w:t>Mendelian</w:t>
      </w:r>
      <w:proofErr w:type="spellEnd"/>
      <w:r w:rsidRPr="003709F3">
        <w:rPr>
          <w:rFonts w:asciiTheme="minorHAnsi" w:hAnsiTheme="minorHAnsi" w:cs="Arial"/>
          <w:sz w:val="22"/>
          <w:szCs w:val="22"/>
          <w:lang w:val="en-US"/>
        </w:rPr>
        <w:t xml:space="preserve"> randomization analysis of the HUNT study. </w:t>
      </w:r>
      <w:proofErr w:type="spellStart"/>
      <w:r w:rsidRPr="003709F3">
        <w:rPr>
          <w:rFonts w:asciiTheme="minorHAnsi" w:hAnsiTheme="minorHAnsi" w:cs="Arial"/>
          <w:sz w:val="22"/>
          <w:szCs w:val="22"/>
          <w:lang w:val="en-US"/>
        </w:rPr>
        <w:t>Psychol</w:t>
      </w:r>
      <w:proofErr w:type="spellEnd"/>
      <w:r w:rsidRPr="003709F3">
        <w:rPr>
          <w:rFonts w:asciiTheme="minorHAnsi" w:hAnsiTheme="minorHAnsi" w:cs="Arial"/>
          <w:sz w:val="22"/>
          <w:szCs w:val="22"/>
          <w:lang w:val="en-US"/>
        </w:rPr>
        <w:t xml:space="preserve"> Med. 2013;43:711-9</w:t>
      </w:r>
    </w:p>
  </w:endnote>
  <w:endnote w:id="50">
    <w:p w14:paraId="3D238880" w14:textId="77777777" w:rsidR="00D325AD" w:rsidRPr="003709F3" w:rsidRDefault="00D325AD" w:rsidP="008C6815">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Chen L, Davey Smith G, </w:t>
      </w:r>
      <w:proofErr w:type="spellStart"/>
      <w:r w:rsidRPr="003709F3">
        <w:rPr>
          <w:rFonts w:asciiTheme="minorHAnsi" w:hAnsiTheme="minorHAnsi" w:cs="Arial"/>
          <w:sz w:val="22"/>
          <w:szCs w:val="22"/>
        </w:rPr>
        <w:t>Harbord</w:t>
      </w:r>
      <w:proofErr w:type="spellEnd"/>
      <w:r w:rsidRPr="003709F3">
        <w:rPr>
          <w:rFonts w:asciiTheme="minorHAnsi" w:hAnsiTheme="minorHAnsi" w:cs="Arial"/>
          <w:sz w:val="22"/>
          <w:szCs w:val="22"/>
        </w:rPr>
        <w:t xml:space="preserve"> R, Lewis S. Alcohol intake and blood pressure: a systematic review implementing Mendelian randomization approach. </w:t>
      </w:r>
      <w:proofErr w:type="spellStart"/>
      <w:r w:rsidRPr="003709F3">
        <w:rPr>
          <w:rFonts w:asciiTheme="minorHAnsi" w:hAnsiTheme="minorHAnsi" w:cs="Arial"/>
          <w:sz w:val="22"/>
          <w:szCs w:val="22"/>
        </w:rPr>
        <w:t>PLoS</w:t>
      </w:r>
      <w:proofErr w:type="spellEnd"/>
      <w:r w:rsidRPr="003709F3">
        <w:rPr>
          <w:rFonts w:asciiTheme="minorHAnsi" w:hAnsiTheme="minorHAnsi" w:cs="Arial"/>
          <w:sz w:val="22"/>
          <w:szCs w:val="22"/>
        </w:rPr>
        <w:t xml:space="preserve"> Med 2008; 5:461</w:t>
      </w:r>
    </w:p>
  </w:endnote>
  <w:endnote w:id="51">
    <w:p w14:paraId="17386AA6" w14:textId="77777777" w:rsidR="00D325AD" w:rsidRPr="003709F3" w:rsidRDefault="00D325AD">
      <w:pPr>
        <w:pStyle w:val="EndnoteText"/>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sz w:val="22"/>
          <w:szCs w:val="22"/>
          <w:lang w:val="en-US"/>
        </w:rPr>
        <w:t>Stender</w:t>
      </w:r>
      <w:proofErr w:type="spellEnd"/>
      <w:r w:rsidRPr="003709F3">
        <w:rPr>
          <w:rFonts w:asciiTheme="minorHAnsi" w:hAnsiTheme="minorHAnsi" w:cs="Arial"/>
          <w:sz w:val="22"/>
          <w:szCs w:val="22"/>
          <w:lang w:val="en-US"/>
        </w:rPr>
        <w:t xml:space="preserve">, S., </w:t>
      </w:r>
      <w:proofErr w:type="spellStart"/>
      <w:r w:rsidRPr="003709F3">
        <w:rPr>
          <w:rFonts w:asciiTheme="minorHAnsi" w:hAnsiTheme="minorHAnsi" w:cs="Arial"/>
          <w:sz w:val="22"/>
          <w:szCs w:val="22"/>
          <w:lang w:val="en-US"/>
        </w:rPr>
        <w:t>Nordestgaard</w:t>
      </w:r>
      <w:proofErr w:type="spellEnd"/>
      <w:r w:rsidRPr="003709F3">
        <w:rPr>
          <w:rFonts w:asciiTheme="minorHAnsi" w:hAnsiTheme="minorHAnsi" w:cs="Arial"/>
          <w:sz w:val="22"/>
          <w:szCs w:val="22"/>
          <w:lang w:val="en-US"/>
        </w:rPr>
        <w:t xml:space="preserve">, B. G. and </w:t>
      </w:r>
      <w:proofErr w:type="spellStart"/>
      <w:r w:rsidRPr="003709F3">
        <w:rPr>
          <w:rFonts w:asciiTheme="minorHAnsi" w:hAnsiTheme="minorHAnsi" w:cs="Arial"/>
          <w:sz w:val="22"/>
          <w:szCs w:val="22"/>
          <w:lang w:val="en-US"/>
        </w:rPr>
        <w:t>Tybjærg</w:t>
      </w:r>
      <w:proofErr w:type="spellEnd"/>
      <w:r w:rsidRPr="003709F3">
        <w:rPr>
          <w:rFonts w:asciiTheme="minorHAnsi" w:hAnsiTheme="minorHAnsi" w:cs="Arial"/>
          <w:sz w:val="22"/>
          <w:szCs w:val="22"/>
          <w:lang w:val="en-US"/>
        </w:rPr>
        <w:t xml:space="preserve">-Hansen, A. Elevated body mass index as a causal risk factor for symptomatic gallstone disease: A </w:t>
      </w:r>
      <w:proofErr w:type="spellStart"/>
      <w:r w:rsidRPr="003709F3">
        <w:rPr>
          <w:rFonts w:asciiTheme="minorHAnsi" w:hAnsiTheme="minorHAnsi" w:cs="Arial"/>
          <w:sz w:val="22"/>
          <w:szCs w:val="22"/>
          <w:lang w:val="en-US"/>
        </w:rPr>
        <w:t>Mendelian</w:t>
      </w:r>
      <w:proofErr w:type="spellEnd"/>
      <w:r w:rsidRPr="003709F3">
        <w:rPr>
          <w:rFonts w:asciiTheme="minorHAnsi" w:hAnsiTheme="minorHAnsi" w:cs="Arial"/>
          <w:sz w:val="22"/>
          <w:szCs w:val="22"/>
          <w:lang w:val="en-US"/>
        </w:rPr>
        <w:t xml:space="preserve"> randomization study. </w:t>
      </w:r>
      <w:proofErr w:type="spellStart"/>
      <w:r w:rsidRPr="003709F3">
        <w:rPr>
          <w:rFonts w:asciiTheme="minorHAnsi" w:hAnsiTheme="minorHAnsi" w:cs="Arial"/>
          <w:sz w:val="22"/>
          <w:szCs w:val="22"/>
          <w:lang w:val="en-US"/>
        </w:rPr>
        <w:t>Hepatology</w:t>
      </w:r>
      <w:proofErr w:type="spellEnd"/>
      <w:r w:rsidRPr="003709F3">
        <w:rPr>
          <w:rFonts w:asciiTheme="minorHAnsi" w:hAnsiTheme="minorHAnsi" w:cs="Arial"/>
          <w:sz w:val="22"/>
          <w:szCs w:val="22"/>
          <w:lang w:val="en-US"/>
        </w:rPr>
        <w:t xml:space="preserve"> 2013; 58: 2133–2141</w:t>
      </w:r>
    </w:p>
  </w:endnote>
  <w:endnote w:id="52">
    <w:p w14:paraId="6A60151B" w14:textId="77777777" w:rsidR="00D325AD" w:rsidRPr="003709F3" w:rsidRDefault="00D325AD" w:rsidP="00E40D4D">
      <w:pPr>
        <w:autoSpaceDE w:val="0"/>
        <w:autoSpaceDN w:val="0"/>
        <w:adjustRightInd w:val="0"/>
        <w:spacing w:after="0" w:line="240" w:lineRule="auto"/>
        <w:rPr>
          <w:rFonts w:cs="Arial"/>
          <w:lang w:val="en-US"/>
        </w:rPr>
      </w:pPr>
      <w:r w:rsidRPr="003709F3">
        <w:rPr>
          <w:rStyle w:val="EndnoteReference"/>
          <w:rFonts w:cs="Arial"/>
        </w:rPr>
        <w:endnoteRef/>
      </w:r>
      <w:r w:rsidRPr="003709F3">
        <w:rPr>
          <w:rFonts w:cs="Arial"/>
        </w:rPr>
        <w:t xml:space="preserve"> </w:t>
      </w:r>
      <w:proofErr w:type="spellStart"/>
      <w:r w:rsidRPr="003709F3">
        <w:rPr>
          <w:rFonts w:cs="Arial"/>
        </w:rPr>
        <w:t>Zuccolo</w:t>
      </w:r>
      <w:proofErr w:type="spellEnd"/>
      <w:r w:rsidRPr="003709F3">
        <w:rPr>
          <w:rFonts w:cs="Arial"/>
        </w:rPr>
        <w:t xml:space="preserve"> L, Lewis S, Davey Smith G, </w:t>
      </w:r>
      <w:proofErr w:type="spellStart"/>
      <w:r w:rsidRPr="003709F3">
        <w:rPr>
          <w:rFonts w:cs="Arial"/>
        </w:rPr>
        <w:t>Sayal</w:t>
      </w:r>
      <w:proofErr w:type="spellEnd"/>
      <w:r w:rsidRPr="003709F3">
        <w:rPr>
          <w:rFonts w:cs="Arial"/>
        </w:rPr>
        <w:t xml:space="preserve"> K, Draper E, Fraser R, Barrow M, </w:t>
      </w:r>
      <w:proofErr w:type="spellStart"/>
      <w:r w:rsidRPr="003709F3">
        <w:rPr>
          <w:rFonts w:cs="Arial"/>
        </w:rPr>
        <w:t>Alati</w:t>
      </w:r>
      <w:proofErr w:type="spellEnd"/>
      <w:r w:rsidRPr="003709F3">
        <w:rPr>
          <w:rFonts w:cs="Arial"/>
        </w:rPr>
        <w:t xml:space="preserve"> R, Ring S, </w:t>
      </w:r>
      <w:proofErr w:type="spellStart"/>
      <w:r w:rsidRPr="003709F3">
        <w:rPr>
          <w:rFonts w:cs="Arial"/>
        </w:rPr>
        <w:t>Macloed</w:t>
      </w:r>
      <w:proofErr w:type="spellEnd"/>
      <w:r w:rsidRPr="003709F3">
        <w:rPr>
          <w:rFonts w:cs="Arial"/>
        </w:rPr>
        <w:t xml:space="preserve"> JA, Golding J, Heron J, Gray R.  </w:t>
      </w:r>
      <w:proofErr w:type="gramStart"/>
      <w:r w:rsidRPr="003709F3">
        <w:rPr>
          <w:rFonts w:cs="Arial"/>
        </w:rPr>
        <w:t>Prenatal alcohol exposure and offspring cognition and school performance.</w:t>
      </w:r>
      <w:proofErr w:type="gramEnd"/>
      <w:r w:rsidRPr="003709F3">
        <w:rPr>
          <w:rFonts w:cs="Arial"/>
        </w:rPr>
        <w:t xml:space="preserve">  A “Mendelian Randomization” natural experiment.  </w:t>
      </w:r>
      <w:proofErr w:type="spellStart"/>
      <w:r w:rsidRPr="003709F3">
        <w:rPr>
          <w:rFonts w:cs="Arial"/>
        </w:rPr>
        <w:t>Int</w:t>
      </w:r>
      <w:proofErr w:type="spellEnd"/>
      <w:r w:rsidRPr="003709F3">
        <w:rPr>
          <w:rFonts w:cs="Arial"/>
        </w:rPr>
        <w:t xml:space="preserve"> J </w:t>
      </w:r>
      <w:proofErr w:type="spellStart"/>
      <w:r w:rsidRPr="003709F3">
        <w:rPr>
          <w:rFonts w:cs="Arial"/>
        </w:rPr>
        <w:t>Epidemiol</w:t>
      </w:r>
      <w:proofErr w:type="spellEnd"/>
      <w:r w:rsidRPr="003709F3">
        <w:rPr>
          <w:rFonts w:cs="Arial"/>
        </w:rPr>
        <w:t xml:space="preserve"> 2013, </w:t>
      </w:r>
      <w:r w:rsidRPr="003709F3">
        <w:rPr>
          <w:rStyle w:val="cit-vol2"/>
          <w:rFonts w:cs="Arial"/>
          <w:iCs/>
        </w:rPr>
        <w:t>42</w:t>
      </w:r>
      <w:r w:rsidRPr="003709F3">
        <w:rPr>
          <w:rStyle w:val="cit-sep2"/>
          <w:rFonts w:cs="Arial"/>
          <w:iCs/>
        </w:rPr>
        <w:t>:</w:t>
      </w:r>
      <w:r w:rsidRPr="003709F3">
        <w:rPr>
          <w:rStyle w:val="cit-issue"/>
          <w:rFonts w:cs="Arial"/>
          <w:iCs/>
        </w:rPr>
        <w:t xml:space="preserve"> </w:t>
      </w:r>
      <w:r w:rsidRPr="003709F3">
        <w:rPr>
          <w:rStyle w:val="cit-first-page"/>
          <w:rFonts w:cs="Arial"/>
          <w:iCs/>
        </w:rPr>
        <w:t>1358</w:t>
      </w:r>
      <w:r w:rsidRPr="003709F3">
        <w:rPr>
          <w:rStyle w:val="cit-sep2"/>
          <w:rFonts w:cs="Arial"/>
          <w:iCs/>
        </w:rPr>
        <w:t>-</w:t>
      </w:r>
      <w:r w:rsidRPr="003709F3">
        <w:rPr>
          <w:rStyle w:val="cit-last-page2"/>
          <w:rFonts w:cs="Arial"/>
          <w:iCs/>
        </w:rPr>
        <w:t>1370</w:t>
      </w:r>
    </w:p>
  </w:endnote>
  <w:endnote w:id="53">
    <w:p w14:paraId="03168C7F" w14:textId="77777777" w:rsidR="00D325AD" w:rsidRPr="003709F3" w:rsidRDefault="00D325AD">
      <w:pPr>
        <w:pStyle w:val="EndnoteText"/>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bCs/>
          <w:sz w:val="22"/>
          <w:szCs w:val="22"/>
          <w:lang w:val="en-US"/>
        </w:rPr>
        <w:t>Lawlor</w:t>
      </w:r>
      <w:proofErr w:type="spellEnd"/>
      <w:r w:rsidRPr="003709F3">
        <w:rPr>
          <w:rFonts w:asciiTheme="minorHAnsi" w:hAnsiTheme="minorHAnsi" w:cs="Arial"/>
          <w:bCs/>
          <w:sz w:val="22"/>
          <w:szCs w:val="22"/>
          <w:lang w:val="en-US"/>
        </w:rPr>
        <w:t xml:space="preserve"> DA, Timpson NJ, </w:t>
      </w:r>
      <w:proofErr w:type="spellStart"/>
      <w:r w:rsidRPr="003709F3">
        <w:rPr>
          <w:rFonts w:asciiTheme="minorHAnsi" w:hAnsiTheme="minorHAnsi" w:cs="Arial"/>
          <w:bCs/>
          <w:sz w:val="22"/>
          <w:szCs w:val="22"/>
          <w:lang w:val="en-US"/>
        </w:rPr>
        <w:t>Harbord</w:t>
      </w:r>
      <w:proofErr w:type="spellEnd"/>
      <w:r w:rsidRPr="003709F3">
        <w:rPr>
          <w:rFonts w:asciiTheme="minorHAnsi" w:hAnsiTheme="minorHAnsi" w:cs="Arial"/>
          <w:bCs/>
          <w:sz w:val="22"/>
          <w:szCs w:val="22"/>
          <w:lang w:val="en-US"/>
        </w:rPr>
        <w:t xml:space="preserve"> RM, Leary S, Ness A, et al. Exploring the developmental </w:t>
      </w:r>
      <w:proofErr w:type="spellStart"/>
      <w:r w:rsidRPr="003709F3">
        <w:rPr>
          <w:rFonts w:asciiTheme="minorHAnsi" w:hAnsiTheme="minorHAnsi" w:cs="Arial"/>
          <w:bCs/>
          <w:sz w:val="22"/>
          <w:szCs w:val="22"/>
          <w:lang w:val="en-US"/>
        </w:rPr>
        <w:t>overnutrition</w:t>
      </w:r>
      <w:proofErr w:type="spellEnd"/>
      <w:r w:rsidRPr="003709F3">
        <w:rPr>
          <w:rFonts w:asciiTheme="minorHAnsi" w:hAnsiTheme="minorHAnsi" w:cs="Arial"/>
          <w:bCs/>
          <w:sz w:val="22"/>
          <w:szCs w:val="22"/>
          <w:lang w:val="en-US"/>
        </w:rPr>
        <w:t xml:space="preserve"> hypothesis using parental–offspring associations and </w:t>
      </w:r>
      <w:r w:rsidRPr="003709F3">
        <w:rPr>
          <w:rFonts w:asciiTheme="minorHAnsi" w:hAnsiTheme="minorHAnsi" w:cs="Arial"/>
          <w:bCs/>
          <w:iCs/>
          <w:sz w:val="22"/>
          <w:szCs w:val="22"/>
          <w:lang w:val="en-US"/>
        </w:rPr>
        <w:t>FTO</w:t>
      </w:r>
      <w:r w:rsidRPr="003709F3">
        <w:rPr>
          <w:rFonts w:asciiTheme="minorHAnsi" w:hAnsiTheme="minorHAnsi" w:cs="Arial"/>
          <w:bCs/>
          <w:sz w:val="22"/>
          <w:szCs w:val="22"/>
          <w:lang w:val="en-US"/>
        </w:rPr>
        <w:t xml:space="preserve"> as an instrumental variable. </w:t>
      </w:r>
      <w:proofErr w:type="spellStart"/>
      <w:r w:rsidRPr="003709F3">
        <w:rPr>
          <w:rFonts w:asciiTheme="minorHAnsi" w:hAnsiTheme="minorHAnsi" w:cs="Arial"/>
          <w:bCs/>
          <w:sz w:val="22"/>
          <w:szCs w:val="22"/>
          <w:lang w:val="en-US"/>
        </w:rPr>
        <w:t>PLoS</w:t>
      </w:r>
      <w:proofErr w:type="spellEnd"/>
      <w:r w:rsidRPr="003709F3">
        <w:rPr>
          <w:rFonts w:asciiTheme="minorHAnsi" w:hAnsiTheme="minorHAnsi" w:cs="Arial"/>
          <w:bCs/>
          <w:sz w:val="22"/>
          <w:szCs w:val="22"/>
          <w:lang w:val="en-US"/>
        </w:rPr>
        <w:t xml:space="preserve"> Med 2008; 5: e33</w:t>
      </w:r>
    </w:p>
  </w:endnote>
  <w:endnote w:id="54">
    <w:p w14:paraId="22B3FD74" w14:textId="2FDACAC3" w:rsidR="001B6BD3" w:rsidRPr="001B6BD3" w:rsidRDefault="001B6BD3">
      <w:pPr>
        <w:pStyle w:val="EndnoteText"/>
        <w:rPr>
          <w:lang w:val="en-US"/>
          <w:rPrChange w:id="159" w:author="IT Services" w:date="2014-06-16T13:36:00Z">
            <w:rPr/>
          </w:rPrChange>
        </w:rPr>
      </w:pPr>
      <w:ins w:id="160" w:author="IT Services" w:date="2014-06-16T13:36:00Z">
        <w:r>
          <w:rPr>
            <w:rStyle w:val="EndnoteReference"/>
          </w:rPr>
          <w:endnoteRef/>
        </w:r>
        <w:r>
          <w:t xml:space="preserve"> </w:t>
        </w:r>
      </w:ins>
      <w:proofErr w:type="gramStart"/>
      <w:ins w:id="161" w:author="IT Services" w:date="2014-06-16T13:37:00Z">
        <w:r w:rsidRPr="001B6BD3">
          <w:rPr>
            <w:lang w:val="en-US"/>
          </w:rPr>
          <w:t xml:space="preserve">Arne </w:t>
        </w:r>
        <w:proofErr w:type="spellStart"/>
        <w:r w:rsidRPr="001B6BD3">
          <w:rPr>
            <w:lang w:val="en-US"/>
          </w:rPr>
          <w:t>Henningsen</w:t>
        </w:r>
        <w:proofErr w:type="spellEnd"/>
        <w:r w:rsidRPr="001B6BD3">
          <w:rPr>
            <w:lang w:val="en-US"/>
          </w:rPr>
          <w:t xml:space="preserve">, Jeff D. </w:t>
        </w:r>
        <w:proofErr w:type="spellStart"/>
        <w:r w:rsidRPr="001B6BD3">
          <w:rPr>
            <w:lang w:val="en-US"/>
          </w:rPr>
          <w:t>Hamann</w:t>
        </w:r>
        <w:proofErr w:type="spellEnd"/>
        <w:r w:rsidRPr="001B6BD3">
          <w:rPr>
            <w:lang w:val="en-US"/>
          </w:rPr>
          <w:t>.</w:t>
        </w:r>
        <w:proofErr w:type="gramEnd"/>
        <w:r w:rsidRPr="001B6BD3">
          <w:rPr>
            <w:lang w:val="en-US"/>
          </w:rPr>
          <w:t xml:space="preserve"> </w:t>
        </w:r>
        <w:proofErr w:type="spellStart"/>
        <w:proofErr w:type="gramStart"/>
        <w:r w:rsidRPr="001B6BD3">
          <w:rPr>
            <w:lang w:val="en-US"/>
          </w:rPr>
          <w:t>systemfit</w:t>
        </w:r>
        <w:proofErr w:type="spellEnd"/>
        <w:proofErr w:type="gramEnd"/>
        <w:r w:rsidRPr="001B6BD3">
          <w:rPr>
            <w:lang w:val="en-US"/>
          </w:rPr>
          <w:t>: A Package for Estimating Systems of Simultaneous Equations in R. Journal of Statistical Software. 2007. Vol. 23, Issue 4</w:t>
        </w:r>
      </w:ins>
    </w:p>
  </w:endnote>
  <w:endnote w:id="55">
    <w:p w14:paraId="4BE412CD" w14:textId="77777777" w:rsidR="00053927" w:rsidRPr="00E317FB" w:rsidRDefault="00053927" w:rsidP="00053927">
      <w:pPr>
        <w:pStyle w:val="EndnoteText"/>
        <w:rPr>
          <w:ins w:id="164" w:author="IT Services" w:date="2014-06-16T13:38:00Z"/>
          <w:lang w:val="en-US"/>
        </w:rPr>
      </w:pPr>
      <w:ins w:id="165" w:author="IT Services" w:date="2014-06-16T13:38:00Z">
        <w:r>
          <w:rPr>
            <w:rStyle w:val="EndnoteReference"/>
          </w:rPr>
          <w:endnoteRef/>
        </w:r>
        <w:r>
          <w:t xml:space="preserve"> </w:t>
        </w:r>
        <w:proofErr w:type="gramStart"/>
        <w:r w:rsidRPr="001B6BD3">
          <w:rPr>
            <w:lang w:val="en-US"/>
          </w:rPr>
          <w:t xml:space="preserve">Arne </w:t>
        </w:r>
        <w:proofErr w:type="spellStart"/>
        <w:r w:rsidRPr="001B6BD3">
          <w:rPr>
            <w:lang w:val="en-US"/>
          </w:rPr>
          <w:t>Henningsen</w:t>
        </w:r>
        <w:proofErr w:type="spellEnd"/>
        <w:r w:rsidRPr="001B6BD3">
          <w:rPr>
            <w:lang w:val="en-US"/>
          </w:rPr>
          <w:t xml:space="preserve">, Jeff D. </w:t>
        </w:r>
        <w:proofErr w:type="spellStart"/>
        <w:r w:rsidRPr="001B6BD3">
          <w:rPr>
            <w:lang w:val="en-US"/>
          </w:rPr>
          <w:t>Hamann</w:t>
        </w:r>
        <w:proofErr w:type="spellEnd"/>
        <w:r w:rsidRPr="001B6BD3">
          <w:rPr>
            <w:lang w:val="en-US"/>
          </w:rPr>
          <w:t>.</w:t>
        </w:r>
        <w:proofErr w:type="gramEnd"/>
        <w:r w:rsidRPr="001B6BD3">
          <w:rPr>
            <w:lang w:val="en-US"/>
          </w:rPr>
          <w:t xml:space="preserve"> </w:t>
        </w:r>
        <w:proofErr w:type="spellStart"/>
        <w:proofErr w:type="gramStart"/>
        <w:r w:rsidRPr="001B6BD3">
          <w:rPr>
            <w:lang w:val="en-US"/>
          </w:rPr>
          <w:t>systemfit</w:t>
        </w:r>
        <w:proofErr w:type="spellEnd"/>
        <w:proofErr w:type="gramEnd"/>
        <w:r w:rsidRPr="001B6BD3">
          <w:rPr>
            <w:lang w:val="en-US"/>
          </w:rPr>
          <w:t>: A Package for Estimating Systems of Simultaneous Equations in R. Journal of Statistical Software. 2007. Vol. 23, Issue 4</w:t>
        </w:r>
      </w:ins>
    </w:p>
  </w:endnote>
  <w:endnote w:id="56">
    <w:p w14:paraId="04A7B8D4" w14:textId="2262CEB2" w:rsidR="00053927" w:rsidRPr="00053927" w:rsidRDefault="00053927">
      <w:pPr>
        <w:pStyle w:val="EndnoteText"/>
        <w:rPr>
          <w:lang w:val="en-US"/>
          <w:rPrChange w:id="166" w:author="IT Services" w:date="2014-06-16T13:38:00Z">
            <w:rPr/>
          </w:rPrChange>
        </w:rPr>
      </w:pPr>
      <w:ins w:id="167" w:author="IT Services" w:date="2014-06-16T13:38:00Z">
        <w:r>
          <w:rPr>
            <w:rStyle w:val="EndnoteReference"/>
          </w:rPr>
          <w:endnoteRef/>
        </w:r>
        <w:r>
          <w:t xml:space="preserve"> </w:t>
        </w:r>
      </w:ins>
      <w:ins w:id="168" w:author="IT Services" w:date="2014-06-16T13:39:00Z">
        <w:r w:rsidRPr="00053927">
          <w:rPr>
            <w:lang w:val="en-US"/>
          </w:rPr>
          <w:t xml:space="preserve">Pierre </w:t>
        </w:r>
        <w:proofErr w:type="spellStart"/>
        <w:r w:rsidRPr="00053927">
          <w:rPr>
            <w:lang w:val="en-US"/>
          </w:rPr>
          <w:t>Chaussé</w:t>
        </w:r>
        <w:proofErr w:type="spellEnd"/>
        <w:r w:rsidRPr="00053927">
          <w:rPr>
            <w:lang w:val="en-US"/>
          </w:rPr>
          <w:t xml:space="preserve">. </w:t>
        </w:r>
        <w:proofErr w:type="gramStart"/>
        <w:r w:rsidRPr="00053927">
          <w:rPr>
            <w:lang w:val="en-US"/>
          </w:rPr>
          <w:t>Computing Generalized Method of Moments and Generalized Empirical Likelihood with R. Journal of Statistical Software.</w:t>
        </w:r>
        <w:proofErr w:type="gramEnd"/>
        <w:r w:rsidRPr="00053927">
          <w:rPr>
            <w:lang w:val="en-US"/>
          </w:rPr>
          <w:t xml:space="preserve"> 2010. Volume 34, Issue 11</w:t>
        </w:r>
      </w:ins>
    </w:p>
  </w:endnote>
  <w:endnote w:id="57">
    <w:p w14:paraId="131895E4" w14:textId="77777777" w:rsidR="00D325AD" w:rsidRPr="003709F3" w:rsidRDefault="00D325AD" w:rsidP="0038378F">
      <w:pPr>
        <w:pStyle w:val="EndnoteText"/>
        <w:rPr>
          <w:rFonts w:asciiTheme="minorHAnsi" w:eastAsia="Calibr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Stearns FW. One hundred years of pleiotropy: a retrospective. Genetics 2010; 186: 767-773.</w:t>
      </w:r>
    </w:p>
  </w:endnote>
  <w:endnote w:id="58">
    <w:p w14:paraId="313B16AF" w14:textId="77777777" w:rsidR="00D325AD" w:rsidRPr="003709F3" w:rsidRDefault="00D325AD" w:rsidP="0038378F">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Hodgkin J. Seven types of pleiotropy. Int. J. Dev. </w:t>
      </w:r>
      <w:proofErr w:type="spellStart"/>
      <w:r w:rsidRPr="003709F3">
        <w:rPr>
          <w:rFonts w:asciiTheme="minorHAnsi" w:hAnsiTheme="minorHAnsi" w:cs="Arial"/>
          <w:sz w:val="22"/>
          <w:szCs w:val="22"/>
        </w:rPr>
        <w:t>Biol</w:t>
      </w:r>
      <w:proofErr w:type="spellEnd"/>
      <w:r w:rsidRPr="003709F3">
        <w:rPr>
          <w:rFonts w:asciiTheme="minorHAnsi" w:hAnsiTheme="minorHAnsi" w:cs="Arial"/>
          <w:sz w:val="22"/>
          <w:szCs w:val="22"/>
        </w:rPr>
        <w:t xml:space="preserve"> 1998; 42: 501-505.</w:t>
      </w:r>
    </w:p>
  </w:endnote>
  <w:endnote w:id="59">
    <w:p w14:paraId="42E213A9" w14:textId="77777777" w:rsidR="00D325AD" w:rsidRPr="003709F3" w:rsidRDefault="00D325AD" w:rsidP="0038378F">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sz w:val="22"/>
          <w:szCs w:val="22"/>
        </w:rPr>
        <w:t>Pyeritz</w:t>
      </w:r>
      <w:proofErr w:type="spellEnd"/>
      <w:r w:rsidRPr="003709F3">
        <w:rPr>
          <w:rFonts w:asciiTheme="minorHAnsi" w:hAnsiTheme="minorHAnsi" w:cs="Arial"/>
          <w:sz w:val="22"/>
          <w:szCs w:val="22"/>
        </w:rPr>
        <w:t xml:space="preserve"> RE. Pleiotropy revisited: molecular explanations of a classic concept. American Journal of Medical Genetics 1989; 34: 124-134. </w:t>
      </w:r>
    </w:p>
  </w:endnote>
  <w:endnote w:id="60">
    <w:p w14:paraId="76191D4C" w14:textId="77777777" w:rsidR="00D325AD" w:rsidRPr="003709F3" w:rsidRDefault="00D325AD" w:rsidP="0038378F">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sz w:val="22"/>
          <w:szCs w:val="22"/>
        </w:rPr>
        <w:t>Gruneberg</w:t>
      </w:r>
      <w:proofErr w:type="spellEnd"/>
      <w:r w:rsidRPr="003709F3">
        <w:rPr>
          <w:rFonts w:asciiTheme="minorHAnsi" w:hAnsiTheme="minorHAnsi" w:cs="Arial"/>
          <w:sz w:val="22"/>
          <w:szCs w:val="22"/>
        </w:rPr>
        <w:t xml:space="preserve"> H. </w:t>
      </w:r>
      <w:proofErr w:type="gramStart"/>
      <w:r w:rsidRPr="003709F3">
        <w:rPr>
          <w:rFonts w:asciiTheme="minorHAnsi" w:hAnsiTheme="minorHAnsi" w:cs="Arial"/>
          <w:sz w:val="22"/>
          <w:szCs w:val="22"/>
        </w:rPr>
        <w:t>An analysis of the “pleiotropic” effects of a lethal mutation in the rat.</w:t>
      </w:r>
      <w:proofErr w:type="gramEnd"/>
      <w:r w:rsidRPr="003709F3">
        <w:rPr>
          <w:rFonts w:asciiTheme="minorHAnsi" w:hAnsiTheme="minorHAnsi" w:cs="Arial"/>
          <w:sz w:val="22"/>
          <w:szCs w:val="22"/>
        </w:rPr>
        <w:t xml:space="preserve"> Proc. R. Soc. </w:t>
      </w:r>
      <w:proofErr w:type="spellStart"/>
      <w:r w:rsidRPr="003709F3">
        <w:rPr>
          <w:rFonts w:asciiTheme="minorHAnsi" w:hAnsiTheme="minorHAnsi" w:cs="Arial"/>
          <w:sz w:val="22"/>
          <w:szCs w:val="22"/>
        </w:rPr>
        <w:t>Lond</w:t>
      </w:r>
      <w:proofErr w:type="spellEnd"/>
      <w:r w:rsidRPr="003709F3">
        <w:rPr>
          <w:rFonts w:asciiTheme="minorHAnsi" w:hAnsiTheme="minorHAnsi" w:cs="Arial"/>
          <w:sz w:val="22"/>
          <w:szCs w:val="22"/>
        </w:rPr>
        <w:t>. B. 1938; 125: 123-144.</w:t>
      </w:r>
    </w:p>
  </w:endnote>
  <w:endnote w:id="61">
    <w:p w14:paraId="3C85E3D2" w14:textId="77777777" w:rsidR="00D325AD" w:rsidRPr="003709F3" w:rsidRDefault="00D325AD" w:rsidP="0038378F">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Wagner GP, Zhang J. The pleiotropic structure of the genotype – phenotype map: the </w:t>
      </w:r>
      <w:proofErr w:type="spellStart"/>
      <w:r w:rsidRPr="003709F3">
        <w:rPr>
          <w:rFonts w:asciiTheme="minorHAnsi" w:hAnsiTheme="minorHAnsi" w:cs="Arial"/>
          <w:sz w:val="22"/>
          <w:szCs w:val="22"/>
        </w:rPr>
        <w:t>evolvability</w:t>
      </w:r>
      <w:proofErr w:type="spellEnd"/>
      <w:r w:rsidRPr="003709F3">
        <w:rPr>
          <w:rFonts w:asciiTheme="minorHAnsi" w:hAnsiTheme="minorHAnsi" w:cs="Arial"/>
          <w:sz w:val="22"/>
          <w:szCs w:val="22"/>
        </w:rPr>
        <w:t xml:space="preserve"> of complex organisms. Nature Reviews Genetics 2011; 12: 204-213.</w:t>
      </w:r>
    </w:p>
  </w:endnote>
  <w:endnote w:id="62">
    <w:p w14:paraId="7781C8D3" w14:textId="77777777" w:rsidR="00D325AD" w:rsidRPr="003709F3" w:rsidRDefault="00D325AD" w:rsidP="0038378F">
      <w:pPr>
        <w:pStyle w:val="EndnoteText"/>
        <w:rPr>
          <w:rFonts w:asciiTheme="minorHAnsi" w:eastAsia="Calibr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Stearns FW. One hundred years of pleiotropy: a retrospective. Genetics 2010; 186: 767-773.</w:t>
      </w:r>
    </w:p>
  </w:endnote>
  <w:endnote w:id="63">
    <w:p w14:paraId="4902492D" w14:textId="77777777" w:rsidR="00D325AD" w:rsidRPr="003709F3" w:rsidRDefault="00D325AD" w:rsidP="0038378F">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sz w:val="22"/>
          <w:szCs w:val="22"/>
        </w:rPr>
        <w:t>Gruneberg</w:t>
      </w:r>
      <w:proofErr w:type="spellEnd"/>
      <w:r w:rsidRPr="003709F3">
        <w:rPr>
          <w:rFonts w:asciiTheme="minorHAnsi" w:hAnsiTheme="minorHAnsi" w:cs="Arial"/>
          <w:sz w:val="22"/>
          <w:szCs w:val="22"/>
        </w:rPr>
        <w:t xml:space="preserve"> H. </w:t>
      </w:r>
      <w:proofErr w:type="gramStart"/>
      <w:r w:rsidRPr="003709F3">
        <w:rPr>
          <w:rFonts w:asciiTheme="minorHAnsi" w:hAnsiTheme="minorHAnsi" w:cs="Arial"/>
          <w:sz w:val="22"/>
          <w:szCs w:val="22"/>
        </w:rPr>
        <w:t>An analysis of the “pleiotropic” effects of a lethal mutation in the rat.</w:t>
      </w:r>
      <w:proofErr w:type="gramEnd"/>
      <w:r w:rsidRPr="003709F3">
        <w:rPr>
          <w:rFonts w:asciiTheme="minorHAnsi" w:hAnsiTheme="minorHAnsi" w:cs="Arial"/>
          <w:sz w:val="22"/>
          <w:szCs w:val="22"/>
        </w:rPr>
        <w:t xml:space="preserve"> Proc. R. Soc. </w:t>
      </w:r>
      <w:proofErr w:type="spellStart"/>
      <w:r w:rsidRPr="003709F3">
        <w:rPr>
          <w:rFonts w:asciiTheme="minorHAnsi" w:hAnsiTheme="minorHAnsi" w:cs="Arial"/>
          <w:sz w:val="22"/>
          <w:szCs w:val="22"/>
        </w:rPr>
        <w:t>Lond</w:t>
      </w:r>
      <w:proofErr w:type="spellEnd"/>
      <w:r w:rsidRPr="003709F3">
        <w:rPr>
          <w:rFonts w:asciiTheme="minorHAnsi" w:hAnsiTheme="minorHAnsi" w:cs="Arial"/>
          <w:sz w:val="22"/>
          <w:szCs w:val="22"/>
        </w:rPr>
        <w:t>. B. 1938; 125: 123-144.</w:t>
      </w:r>
    </w:p>
  </w:endnote>
  <w:endnote w:id="64">
    <w:p w14:paraId="77BE2D5E" w14:textId="77777777" w:rsidR="00D325AD" w:rsidRPr="003709F3" w:rsidRDefault="00D325AD" w:rsidP="0038378F">
      <w:pPr>
        <w:pStyle w:val="Normaltext"/>
        <w:tabs>
          <w:tab w:val="left" w:pos="709"/>
        </w:tabs>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sz w:val="22"/>
          <w:szCs w:val="22"/>
        </w:rPr>
        <w:t>Frayling</w:t>
      </w:r>
      <w:proofErr w:type="spellEnd"/>
      <w:r w:rsidRPr="003709F3">
        <w:rPr>
          <w:rFonts w:asciiTheme="minorHAnsi" w:hAnsiTheme="minorHAnsi" w:cs="Arial"/>
          <w:sz w:val="22"/>
          <w:szCs w:val="22"/>
        </w:rPr>
        <w:t xml:space="preserve"> TM, Timpson NJ, </w:t>
      </w:r>
      <w:proofErr w:type="spellStart"/>
      <w:r w:rsidRPr="003709F3">
        <w:rPr>
          <w:rFonts w:asciiTheme="minorHAnsi" w:hAnsiTheme="minorHAnsi" w:cs="Arial"/>
          <w:sz w:val="22"/>
          <w:szCs w:val="22"/>
        </w:rPr>
        <w:t>Weedon</w:t>
      </w:r>
      <w:proofErr w:type="spellEnd"/>
      <w:r w:rsidRPr="003709F3">
        <w:rPr>
          <w:rFonts w:asciiTheme="minorHAnsi" w:hAnsiTheme="minorHAnsi" w:cs="Arial"/>
          <w:sz w:val="22"/>
          <w:szCs w:val="22"/>
        </w:rPr>
        <w:t xml:space="preserve"> MN, </w:t>
      </w:r>
      <w:proofErr w:type="spellStart"/>
      <w:r w:rsidRPr="003709F3">
        <w:rPr>
          <w:rFonts w:asciiTheme="minorHAnsi" w:hAnsiTheme="minorHAnsi" w:cs="Arial"/>
          <w:sz w:val="22"/>
          <w:szCs w:val="22"/>
        </w:rPr>
        <w:t>Zeggini</w:t>
      </w:r>
      <w:proofErr w:type="spellEnd"/>
      <w:r w:rsidRPr="003709F3">
        <w:rPr>
          <w:rFonts w:asciiTheme="minorHAnsi" w:hAnsiTheme="minorHAnsi" w:cs="Arial"/>
          <w:sz w:val="22"/>
          <w:szCs w:val="22"/>
        </w:rPr>
        <w:t xml:space="preserve"> E, </w:t>
      </w:r>
      <w:proofErr w:type="spellStart"/>
      <w:r w:rsidRPr="003709F3">
        <w:rPr>
          <w:rFonts w:asciiTheme="minorHAnsi" w:hAnsiTheme="minorHAnsi" w:cs="Arial"/>
          <w:sz w:val="22"/>
          <w:szCs w:val="22"/>
        </w:rPr>
        <w:t>Freathy</w:t>
      </w:r>
      <w:proofErr w:type="spellEnd"/>
      <w:r w:rsidRPr="003709F3">
        <w:rPr>
          <w:rFonts w:asciiTheme="minorHAnsi" w:hAnsiTheme="minorHAnsi" w:cs="Arial"/>
          <w:sz w:val="22"/>
          <w:szCs w:val="22"/>
        </w:rPr>
        <w:t xml:space="preserve"> RM, Lindgren CM, Perry JR, Elliott KS, </w:t>
      </w:r>
      <w:proofErr w:type="spellStart"/>
      <w:r w:rsidRPr="003709F3">
        <w:rPr>
          <w:rFonts w:asciiTheme="minorHAnsi" w:hAnsiTheme="minorHAnsi" w:cs="Arial"/>
          <w:sz w:val="22"/>
          <w:szCs w:val="22"/>
        </w:rPr>
        <w:t>Lango</w:t>
      </w:r>
      <w:proofErr w:type="spellEnd"/>
      <w:r w:rsidRPr="003709F3">
        <w:rPr>
          <w:rFonts w:asciiTheme="minorHAnsi" w:hAnsiTheme="minorHAnsi" w:cs="Arial"/>
          <w:sz w:val="22"/>
          <w:szCs w:val="22"/>
        </w:rPr>
        <w:t xml:space="preserve"> H, </w:t>
      </w:r>
      <w:proofErr w:type="spellStart"/>
      <w:r w:rsidRPr="003709F3">
        <w:rPr>
          <w:rFonts w:asciiTheme="minorHAnsi" w:hAnsiTheme="minorHAnsi" w:cs="Arial"/>
          <w:sz w:val="22"/>
          <w:szCs w:val="22"/>
        </w:rPr>
        <w:t>Rayner</w:t>
      </w:r>
      <w:proofErr w:type="spellEnd"/>
      <w:r w:rsidRPr="003709F3">
        <w:rPr>
          <w:rFonts w:asciiTheme="minorHAnsi" w:hAnsiTheme="minorHAnsi" w:cs="Arial"/>
          <w:sz w:val="22"/>
          <w:szCs w:val="22"/>
        </w:rPr>
        <w:t xml:space="preserve"> NW, Shields B, Harries LW, Barrett JC, </w:t>
      </w:r>
      <w:proofErr w:type="spellStart"/>
      <w:r w:rsidRPr="003709F3">
        <w:rPr>
          <w:rFonts w:asciiTheme="minorHAnsi" w:hAnsiTheme="minorHAnsi" w:cs="Arial"/>
          <w:sz w:val="22"/>
          <w:szCs w:val="22"/>
        </w:rPr>
        <w:t>Ellard</w:t>
      </w:r>
      <w:proofErr w:type="spellEnd"/>
      <w:r w:rsidRPr="003709F3">
        <w:rPr>
          <w:rFonts w:asciiTheme="minorHAnsi" w:hAnsiTheme="minorHAnsi" w:cs="Arial"/>
          <w:sz w:val="22"/>
          <w:szCs w:val="22"/>
        </w:rPr>
        <w:t xml:space="preserve"> S, Groves CJ, Knight B, Patch AM, Ness AR, </w:t>
      </w:r>
      <w:proofErr w:type="spellStart"/>
      <w:r w:rsidRPr="003709F3">
        <w:rPr>
          <w:rFonts w:asciiTheme="minorHAnsi" w:hAnsiTheme="minorHAnsi" w:cs="Arial"/>
          <w:sz w:val="22"/>
          <w:szCs w:val="22"/>
        </w:rPr>
        <w:t>Ebrahim</w:t>
      </w:r>
      <w:proofErr w:type="spellEnd"/>
      <w:r w:rsidRPr="003709F3">
        <w:rPr>
          <w:rFonts w:asciiTheme="minorHAnsi" w:hAnsiTheme="minorHAnsi" w:cs="Arial"/>
          <w:sz w:val="22"/>
          <w:szCs w:val="22"/>
        </w:rPr>
        <w:t xml:space="preserve"> S, </w:t>
      </w:r>
      <w:proofErr w:type="spellStart"/>
      <w:r w:rsidRPr="003709F3">
        <w:rPr>
          <w:rFonts w:asciiTheme="minorHAnsi" w:hAnsiTheme="minorHAnsi" w:cs="Arial"/>
          <w:sz w:val="22"/>
          <w:szCs w:val="22"/>
        </w:rPr>
        <w:t>Lawlor</w:t>
      </w:r>
      <w:proofErr w:type="spellEnd"/>
      <w:r w:rsidRPr="003709F3">
        <w:rPr>
          <w:rFonts w:asciiTheme="minorHAnsi" w:hAnsiTheme="minorHAnsi" w:cs="Arial"/>
          <w:sz w:val="22"/>
          <w:szCs w:val="22"/>
        </w:rPr>
        <w:t xml:space="preserve"> DA, Ring SM, Ben-</w:t>
      </w:r>
      <w:proofErr w:type="spellStart"/>
      <w:r w:rsidRPr="003709F3">
        <w:rPr>
          <w:rFonts w:asciiTheme="minorHAnsi" w:hAnsiTheme="minorHAnsi" w:cs="Arial"/>
          <w:sz w:val="22"/>
          <w:szCs w:val="22"/>
        </w:rPr>
        <w:t>Shlomo</w:t>
      </w:r>
      <w:proofErr w:type="spellEnd"/>
      <w:r w:rsidRPr="003709F3">
        <w:rPr>
          <w:rFonts w:asciiTheme="minorHAnsi" w:hAnsiTheme="minorHAnsi" w:cs="Arial"/>
          <w:sz w:val="22"/>
          <w:szCs w:val="22"/>
        </w:rPr>
        <w:t xml:space="preserve"> Y, </w:t>
      </w:r>
      <w:proofErr w:type="spellStart"/>
      <w:r w:rsidRPr="003709F3">
        <w:rPr>
          <w:rFonts w:asciiTheme="minorHAnsi" w:hAnsiTheme="minorHAnsi" w:cs="Arial"/>
          <w:sz w:val="22"/>
          <w:szCs w:val="22"/>
        </w:rPr>
        <w:t>Jarvelin</w:t>
      </w:r>
      <w:proofErr w:type="spellEnd"/>
      <w:r w:rsidRPr="003709F3">
        <w:rPr>
          <w:rFonts w:asciiTheme="minorHAnsi" w:hAnsiTheme="minorHAnsi" w:cs="Arial"/>
          <w:sz w:val="22"/>
          <w:szCs w:val="22"/>
        </w:rPr>
        <w:t xml:space="preserve"> MR, </w:t>
      </w:r>
      <w:proofErr w:type="spellStart"/>
      <w:r w:rsidRPr="003709F3">
        <w:rPr>
          <w:rFonts w:asciiTheme="minorHAnsi" w:hAnsiTheme="minorHAnsi" w:cs="Arial"/>
          <w:sz w:val="22"/>
          <w:szCs w:val="22"/>
        </w:rPr>
        <w:t>Sovio</w:t>
      </w:r>
      <w:proofErr w:type="spellEnd"/>
      <w:r w:rsidRPr="003709F3">
        <w:rPr>
          <w:rFonts w:asciiTheme="minorHAnsi" w:hAnsiTheme="minorHAnsi" w:cs="Arial"/>
          <w:sz w:val="22"/>
          <w:szCs w:val="22"/>
        </w:rPr>
        <w:t xml:space="preserve"> U, Bennett AJ, </w:t>
      </w:r>
      <w:proofErr w:type="spellStart"/>
      <w:r w:rsidRPr="003709F3">
        <w:rPr>
          <w:rFonts w:asciiTheme="minorHAnsi" w:hAnsiTheme="minorHAnsi" w:cs="Arial"/>
          <w:sz w:val="22"/>
          <w:szCs w:val="22"/>
        </w:rPr>
        <w:t>Melzer</w:t>
      </w:r>
      <w:proofErr w:type="spellEnd"/>
      <w:r w:rsidRPr="003709F3">
        <w:rPr>
          <w:rFonts w:asciiTheme="minorHAnsi" w:hAnsiTheme="minorHAnsi" w:cs="Arial"/>
          <w:sz w:val="22"/>
          <w:szCs w:val="22"/>
        </w:rPr>
        <w:t xml:space="preserve"> D, </w:t>
      </w:r>
      <w:proofErr w:type="spellStart"/>
      <w:r w:rsidRPr="003709F3">
        <w:rPr>
          <w:rFonts w:asciiTheme="minorHAnsi" w:hAnsiTheme="minorHAnsi" w:cs="Arial"/>
          <w:sz w:val="22"/>
          <w:szCs w:val="22"/>
        </w:rPr>
        <w:t>Ferrucci</w:t>
      </w:r>
      <w:proofErr w:type="spellEnd"/>
      <w:r w:rsidRPr="003709F3">
        <w:rPr>
          <w:rFonts w:asciiTheme="minorHAnsi" w:hAnsiTheme="minorHAnsi" w:cs="Arial"/>
          <w:sz w:val="22"/>
          <w:szCs w:val="22"/>
        </w:rPr>
        <w:t xml:space="preserve"> L, Loos RJ, </w:t>
      </w:r>
      <w:proofErr w:type="spellStart"/>
      <w:r w:rsidRPr="003709F3">
        <w:rPr>
          <w:rFonts w:asciiTheme="minorHAnsi" w:hAnsiTheme="minorHAnsi" w:cs="Arial"/>
          <w:sz w:val="22"/>
          <w:szCs w:val="22"/>
        </w:rPr>
        <w:t>Barroso</w:t>
      </w:r>
      <w:proofErr w:type="spellEnd"/>
      <w:r w:rsidRPr="003709F3">
        <w:rPr>
          <w:rFonts w:asciiTheme="minorHAnsi" w:hAnsiTheme="minorHAnsi" w:cs="Arial"/>
          <w:sz w:val="22"/>
          <w:szCs w:val="22"/>
        </w:rPr>
        <w:t xml:space="preserve"> I, Wareham NJ, </w:t>
      </w:r>
      <w:proofErr w:type="spellStart"/>
      <w:r w:rsidRPr="003709F3">
        <w:rPr>
          <w:rFonts w:asciiTheme="minorHAnsi" w:hAnsiTheme="minorHAnsi" w:cs="Arial"/>
          <w:sz w:val="22"/>
          <w:szCs w:val="22"/>
        </w:rPr>
        <w:t>Karpe</w:t>
      </w:r>
      <w:proofErr w:type="spellEnd"/>
      <w:r w:rsidRPr="003709F3">
        <w:rPr>
          <w:rFonts w:asciiTheme="minorHAnsi" w:hAnsiTheme="minorHAnsi" w:cs="Arial"/>
          <w:sz w:val="22"/>
          <w:szCs w:val="22"/>
        </w:rPr>
        <w:t xml:space="preserve"> F, Owen KR, </w:t>
      </w:r>
      <w:proofErr w:type="spellStart"/>
      <w:r w:rsidRPr="003709F3">
        <w:rPr>
          <w:rFonts w:asciiTheme="minorHAnsi" w:hAnsiTheme="minorHAnsi" w:cs="Arial"/>
          <w:sz w:val="22"/>
          <w:szCs w:val="22"/>
        </w:rPr>
        <w:t>Cardon</w:t>
      </w:r>
      <w:proofErr w:type="spellEnd"/>
      <w:r w:rsidRPr="003709F3">
        <w:rPr>
          <w:rFonts w:asciiTheme="minorHAnsi" w:hAnsiTheme="minorHAnsi" w:cs="Arial"/>
          <w:sz w:val="22"/>
          <w:szCs w:val="22"/>
        </w:rPr>
        <w:t xml:space="preserve"> LR, Walker M, </w:t>
      </w:r>
      <w:proofErr w:type="spellStart"/>
      <w:r w:rsidRPr="003709F3">
        <w:rPr>
          <w:rFonts w:asciiTheme="minorHAnsi" w:hAnsiTheme="minorHAnsi" w:cs="Arial"/>
          <w:sz w:val="22"/>
          <w:szCs w:val="22"/>
        </w:rPr>
        <w:t>Hitman</w:t>
      </w:r>
      <w:proofErr w:type="spellEnd"/>
      <w:r w:rsidRPr="003709F3">
        <w:rPr>
          <w:rFonts w:asciiTheme="minorHAnsi" w:hAnsiTheme="minorHAnsi" w:cs="Arial"/>
          <w:sz w:val="22"/>
          <w:szCs w:val="22"/>
        </w:rPr>
        <w:t xml:space="preserve"> GA, Palmer CN, </w:t>
      </w:r>
      <w:proofErr w:type="spellStart"/>
      <w:r w:rsidRPr="003709F3">
        <w:rPr>
          <w:rFonts w:asciiTheme="minorHAnsi" w:hAnsiTheme="minorHAnsi" w:cs="Arial"/>
          <w:sz w:val="22"/>
          <w:szCs w:val="22"/>
        </w:rPr>
        <w:t>Doney</w:t>
      </w:r>
      <w:proofErr w:type="spellEnd"/>
      <w:r w:rsidRPr="003709F3">
        <w:rPr>
          <w:rFonts w:asciiTheme="minorHAnsi" w:hAnsiTheme="minorHAnsi" w:cs="Arial"/>
          <w:sz w:val="22"/>
          <w:szCs w:val="22"/>
        </w:rPr>
        <w:t xml:space="preserve"> AS, Morris AD, Davey Smith G; The </w:t>
      </w:r>
      <w:proofErr w:type="spellStart"/>
      <w:r w:rsidRPr="003709F3">
        <w:rPr>
          <w:rFonts w:asciiTheme="minorHAnsi" w:hAnsiTheme="minorHAnsi" w:cs="Arial"/>
          <w:sz w:val="22"/>
          <w:szCs w:val="22"/>
        </w:rPr>
        <w:t>Wellcome</w:t>
      </w:r>
      <w:proofErr w:type="spellEnd"/>
      <w:r w:rsidRPr="003709F3">
        <w:rPr>
          <w:rFonts w:asciiTheme="minorHAnsi" w:hAnsiTheme="minorHAnsi" w:cs="Arial"/>
          <w:sz w:val="22"/>
          <w:szCs w:val="22"/>
        </w:rPr>
        <w:t xml:space="preserve"> Trust Case Control Consortium; </w:t>
      </w:r>
      <w:proofErr w:type="spellStart"/>
      <w:r w:rsidRPr="003709F3">
        <w:rPr>
          <w:rFonts w:asciiTheme="minorHAnsi" w:hAnsiTheme="minorHAnsi" w:cs="Arial"/>
          <w:sz w:val="22"/>
          <w:szCs w:val="22"/>
        </w:rPr>
        <w:t>Hattersley</w:t>
      </w:r>
      <w:proofErr w:type="spellEnd"/>
      <w:r w:rsidRPr="003709F3">
        <w:rPr>
          <w:rFonts w:asciiTheme="minorHAnsi" w:hAnsiTheme="minorHAnsi" w:cs="Arial"/>
          <w:sz w:val="22"/>
          <w:szCs w:val="22"/>
        </w:rPr>
        <w:t xml:space="preserve"> AT, McCarthy MI.  A Common Variant in the FTO Gene Is Associated with Body Mass Index and Predisposes to Childhood and Adult Obesity.  Science 2007</w:t>
      </w:r>
      <w:proofErr w:type="gramStart"/>
      <w:r w:rsidRPr="003709F3">
        <w:rPr>
          <w:rFonts w:asciiTheme="minorHAnsi" w:hAnsiTheme="minorHAnsi" w:cs="Arial"/>
          <w:sz w:val="22"/>
          <w:szCs w:val="22"/>
        </w:rPr>
        <w:t>;316:889</w:t>
      </w:r>
      <w:proofErr w:type="gramEnd"/>
      <w:r w:rsidRPr="003709F3">
        <w:rPr>
          <w:rFonts w:asciiTheme="minorHAnsi" w:hAnsiTheme="minorHAnsi" w:cs="Arial"/>
          <w:sz w:val="22"/>
          <w:szCs w:val="22"/>
        </w:rPr>
        <w:t xml:space="preserve">-894. </w:t>
      </w:r>
    </w:p>
  </w:endnote>
  <w:endnote w:id="65">
    <w:p w14:paraId="55DF702D" w14:textId="77777777" w:rsidR="00D325AD" w:rsidRPr="003709F3" w:rsidRDefault="00D325AD" w:rsidP="0038378F">
      <w:pPr>
        <w:pStyle w:val="Normaltext"/>
        <w:tabs>
          <w:tab w:val="left" w:pos="709"/>
        </w:tabs>
        <w:rPr>
          <w:rFonts w:asciiTheme="minorHAnsi" w:hAnsiTheme="minorHAnsi" w:cs="Arial"/>
          <w:bCs/>
          <w:iCs/>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gramStart"/>
      <w:r w:rsidRPr="003709F3">
        <w:rPr>
          <w:rFonts w:asciiTheme="minorHAnsi" w:hAnsiTheme="minorHAnsi" w:cs="Arial"/>
          <w:sz w:val="22"/>
          <w:szCs w:val="22"/>
          <w:lang w:val="en-US"/>
        </w:rPr>
        <w:t xml:space="preserve">Timpson NJ, Emmett PM, </w:t>
      </w:r>
      <w:proofErr w:type="spellStart"/>
      <w:r w:rsidRPr="003709F3">
        <w:rPr>
          <w:rFonts w:asciiTheme="minorHAnsi" w:hAnsiTheme="minorHAnsi" w:cs="Arial"/>
          <w:sz w:val="22"/>
          <w:szCs w:val="22"/>
          <w:lang w:val="en-US"/>
        </w:rPr>
        <w:t>Frayling</w:t>
      </w:r>
      <w:proofErr w:type="spellEnd"/>
      <w:r w:rsidRPr="003709F3">
        <w:rPr>
          <w:rFonts w:asciiTheme="minorHAnsi" w:hAnsiTheme="minorHAnsi" w:cs="Arial"/>
          <w:sz w:val="22"/>
          <w:szCs w:val="22"/>
          <w:lang w:val="en-US"/>
        </w:rPr>
        <w:t xml:space="preserve"> TM, Rogers I, </w:t>
      </w:r>
      <w:proofErr w:type="spellStart"/>
      <w:r w:rsidRPr="003709F3">
        <w:rPr>
          <w:rFonts w:asciiTheme="minorHAnsi" w:hAnsiTheme="minorHAnsi" w:cs="Arial"/>
          <w:sz w:val="22"/>
          <w:szCs w:val="22"/>
          <w:lang w:val="en-US"/>
        </w:rPr>
        <w:t>Hattersley</w:t>
      </w:r>
      <w:proofErr w:type="spellEnd"/>
      <w:r w:rsidRPr="003709F3">
        <w:rPr>
          <w:rFonts w:asciiTheme="minorHAnsi" w:hAnsiTheme="minorHAnsi" w:cs="Arial"/>
          <w:sz w:val="22"/>
          <w:szCs w:val="22"/>
          <w:lang w:val="en-US"/>
        </w:rPr>
        <w:t xml:space="preserve"> AT, McCarthy MI, Davey Smith G.</w:t>
      </w:r>
      <w:proofErr w:type="gramEnd"/>
      <w:r w:rsidRPr="003709F3">
        <w:rPr>
          <w:rFonts w:asciiTheme="minorHAnsi" w:hAnsiTheme="minorHAnsi" w:cs="Arial"/>
          <w:sz w:val="22"/>
          <w:szCs w:val="22"/>
          <w:lang w:val="en-US"/>
        </w:rPr>
        <w:t xml:space="preserve"> The fat mass- and obesity- associated locus and dietary intake in children. Am J </w:t>
      </w:r>
      <w:proofErr w:type="spellStart"/>
      <w:r w:rsidRPr="003709F3">
        <w:rPr>
          <w:rFonts w:asciiTheme="minorHAnsi" w:hAnsiTheme="minorHAnsi" w:cs="Arial"/>
          <w:sz w:val="22"/>
          <w:szCs w:val="22"/>
          <w:lang w:val="en-US"/>
        </w:rPr>
        <w:t>Clin</w:t>
      </w:r>
      <w:proofErr w:type="spellEnd"/>
      <w:r w:rsidRPr="003709F3">
        <w:rPr>
          <w:rFonts w:asciiTheme="minorHAnsi" w:hAnsiTheme="minorHAnsi" w:cs="Arial"/>
          <w:sz w:val="22"/>
          <w:szCs w:val="22"/>
          <w:lang w:val="en-US"/>
        </w:rPr>
        <w:t xml:space="preserve"> </w:t>
      </w:r>
      <w:proofErr w:type="spellStart"/>
      <w:r w:rsidRPr="003709F3">
        <w:rPr>
          <w:rFonts w:asciiTheme="minorHAnsi" w:hAnsiTheme="minorHAnsi" w:cs="Arial"/>
          <w:sz w:val="22"/>
          <w:szCs w:val="22"/>
          <w:lang w:val="en-US"/>
        </w:rPr>
        <w:t>Nutr</w:t>
      </w:r>
      <w:proofErr w:type="spellEnd"/>
      <w:r w:rsidRPr="003709F3">
        <w:rPr>
          <w:rFonts w:asciiTheme="minorHAnsi" w:hAnsiTheme="minorHAnsi" w:cs="Arial"/>
          <w:sz w:val="22"/>
          <w:szCs w:val="22"/>
          <w:lang w:val="en-US"/>
        </w:rPr>
        <w:t xml:space="preserve"> 2008</w:t>
      </w:r>
      <w:proofErr w:type="gramStart"/>
      <w:r w:rsidRPr="003709F3">
        <w:rPr>
          <w:rFonts w:asciiTheme="minorHAnsi" w:hAnsiTheme="minorHAnsi" w:cs="Arial"/>
          <w:sz w:val="22"/>
          <w:szCs w:val="22"/>
          <w:lang w:val="en-US"/>
        </w:rPr>
        <w:t>;88:971</w:t>
      </w:r>
      <w:proofErr w:type="gramEnd"/>
      <w:r w:rsidRPr="003709F3">
        <w:rPr>
          <w:rFonts w:asciiTheme="minorHAnsi" w:hAnsiTheme="minorHAnsi" w:cs="Arial"/>
          <w:sz w:val="22"/>
          <w:szCs w:val="22"/>
          <w:lang w:val="en-US"/>
        </w:rPr>
        <w:t>-978.</w:t>
      </w:r>
    </w:p>
  </w:endnote>
  <w:endnote w:id="66">
    <w:p w14:paraId="77DF4017" w14:textId="77777777" w:rsidR="00D325AD" w:rsidRPr="003709F3" w:rsidRDefault="00D325AD" w:rsidP="0038378F">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gramStart"/>
      <w:r w:rsidRPr="003709F3">
        <w:rPr>
          <w:rFonts w:asciiTheme="minorHAnsi" w:eastAsiaTheme="minorHAnsi" w:hAnsiTheme="minorHAnsi" w:cs="Arial"/>
          <w:sz w:val="22"/>
          <w:szCs w:val="22"/>
        </w:rPr>
        <w:t>Richmond RC, Timpson NJ.</w:t>
      </w:r>
      <w:proofErr w:type="gramEnd"/>
      <w:r w:rsidRPr="003709F3">
        <w:rPr>
          <w:rFonts w:asciiTheme="minorHAnsi" w:eastAsiaTheme="minorHAnsi" w:hAnsiTheme="minorHAnsi" w:cs="Arial"/>
          <w:sz w:val="22"/>
          <w:szCs w:val="22"/>
        </w:rPr>
        <w:t xml:space="preserve"> Recent Findings on the Genetics of Obesity: Is there Public Health Relevance? </w:t>
      </w:r>
      <w:proofErr w:type="gramStart"/>
      <w:r w:rsidRPr="003709F3">
        <w:rPr>
          <w:rFonts w:asciiTheme="minorHAnsi" w:eastAsiaTheme="minorHAnsi" w:hAnsiTheme="minorHAnsi" w:cs="Arial"/>
          <w:sz w:val="22"/>
          <w:szCs w:val="22"/>
        </w:rPr>
        <w:t>Current Nutrition Reports.</w:t>
      </w:r>
      <w:proofErr w:type="gramEnd"/>
      <w:r w:rsidRPr="003709F3">
        <w:rPr>
          <w:rFonts w:asciiTheme="minorHAnsi" w:eastAsiaTheme="minorHAnsi" w:hAnsiTheme="minorHAnsi" w:cs="Arial"/>
          <w:sz w:val="22"/>
          <w:szCs w:val="22"/>
        </w:rPr>
        <w:t xml:space="preserve"> 2012;DOI 10.1007/s13668-012-0027-x</w:t>
      </w:r>
    </w:p>
  </w:endnote>
  <w:endnote w:id="67">
    <w:p w14:paraId="4AAAB914" w14:textId="77777777" w:rsidR="00D325AD" w:rsidRPr="003709F3" w:rsidRDefault="00D325AD" w:rsidP="0038378F">
      <w:pPr>
        <w:pStyle w:val="UnitsStyle"/>
        <w:tabs>
          <w:tab w:val="left" w:pos="0"/>
          <w:tab w:val="left" w:pos="142"/>
          <w:tab w:val="left" w:pos="709"/>
        </w:tabs>
        <w:autoSpaceDE w:val="0"/>
        <w:autoSpaceDN w:val="0"/>
        <w:adjustRightInd w:val="0"/>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sz w:val="22"/>
          <w:szCs w:val="22"/>
          <w:lang w:val="en-US"/>
        </w:rPr>
        <w:t xml:space="preserve">Timpson N, </w:t>
      </w:r>
      <w:proofErr w:type="spellStart"/>
      <w:r w:rsidRPr="003709F3">
        <w:rPr>
          <w:rFonts w:asciiTheme="minorHAnsi" w:hAnsiTheme="minorHAnsi" w:cs="Arial"/>
          <w:sz w:val="22"/>
          <w:szCs w:val="22"/>
          <w:lang w:val="en-US"/>
        </w:rPr>
        <w:t>Harbord</w:t>
      </w:r>
      <w:proofErr w:type="spellEnd"/>
      <w:r w:rsidRPr="003709F3">
        <w:rPr>
          <w:rFonts w:asciiTheme="minorHAnsi" w:hAnsiTheme="minorHAnsi" w:cs="Arial"/>
          <w:sz w:val="22"/>
          <w:szCs w:val="22"/>
          <w:lang w:val="en-US"/>
        </w:rPr>
        <w:t xml:space="preserve"> R, Davey Smith G, </w:t>
      </w:r>
      <w:proofErr w:type="spellStart"/>
      <w:r w:rsidRPr="003709F3">
        <w:rPr>
          <w:rFonts w:asciiTheme="minorHAnsi" w:hAnsiTheme="minorHAnsi" w:cs="Arial"/>
          <w:sz w:val="22"/>
          <w:szCs w:val="22"/>
          <w:lang w:val="en-US"/>
        </w:rPr>
        <w:t>Zacho</w:t>
      </w:r>
      <w:proofErr w:type="spellEnd"/>
      <w:r w:rsidRPr="003709F3">
        <w:rPr>
          <w:rFonts w:asciiTheme="minorHAnsi" w:hAnsiTheme="minorHAnsi" w:cs="Arial"/>
          <w:sz w:val="22"/>
          <w:szCs w:val="22"/>
          <w:lang w:val="en-US"/>
        </w:rPr>
        <w:t xml:space="preserve"> J, </w:t>
      </w:r>
      <w:proofErr w:type="spellStart"/>
      <w:r w:rsidRPr="003709F3">
        <w:rPr>
          <w:rFonts w:asciiTheme="minorHAnsi" w:hAnsiTheme="minorHAnsi" w:cs="Arial"/>
          <w:sz w:val="22"/>
          <w:szCs w:val="22"/>
          <w:lang w:val="en-US"/>
        </w:rPr>
        <w:t>Tybaerg</w:t>
      </w:r>
      <w:proofErr w:type="spellEnd"/>
      <w:r w:rsidRPr="003709F3">
        <w:rPr>
          <w:rFonts w:asciiTheme="minorHAnsi" w:hAnsiTheme="minorHAnsi" w:cs="Arial"/>
          <w:sz w:val="22"/>
          <w:szCs w:val="22"/>
          <w:lang w:val="en-US"/>
        </w:rPr>
        <w:t xml:space="preserve">-Hansen A, </w:t>
      </w:r>
      <w:proofErr w:type="spellStart"/>
      <w:r w:rsidRPr="003709F3">
        <w:rPr>
          <w:rFonts w:asciiTheme="minorHAnsi" w:hAnsiTheme="minorHAnsi" w:cs="Arial"/>
          <w:sz w:val="22"/>
          <w:szCs w:val="22"/>
          <w:lang w:val="en-US"/>
        </w:rPr>
        <w:t>Nordestgaard</w:t>
      </w:r>
      <w:proofErr w:type="spellEnd"/>
      <w:r w:rsidRPr="003709F3">
        <w:rPr>
          <w:rFonts w:asciiTheme="minorHAnsi" w:hAnsiTheme="minorHAnsi" w:cs="Arial"/>
          <w:sz w:val="22"/>
          <w:szCs w:val="22"/>
          <w:lang w:val="en-US"/>
        </w:rPr>
        <w:t xml:space="preserve"> BG.  Does Greater Adiposity Increase Blood Pressure And Hypertension Risk? </w:t>
      </w:r>
      <w:proofErr w:type="spellStart"/>
      <w:proofErr w:type="gramStart"/>
      <w:r w:rsidRPr="003709F3">
        <w:rPr>
          <w:rFonts w:asciiTheme="minorHAnsi" w:hAnsiTheme="minorHAnsi" w:cs="Arial"/>
          <w:sz w:val="22"/>
          <w:szCs w:val="22"/>
          <w:lang w:val="en-US"/>
        </w:rPr>
        <w:t>Mendelian</w:t>
      </w:r>
      <w:proofErr w:type="spellEnd"/>
      <w:r w:rsidRPr="003709F3">
        <w:rPr>
          <w:rFonts w:asciiTheme="minorHAnsi" w:hAnsiTheme="minorHAnsi" w:cs="Arial"/>
          <w:sz w:val="22"/>
          <w:szCs w:val="22"/>
          <w:lang w:val="en-US"/>
        </w:rPr>
        <w:t xml:space="preserve"> Randomization Using </w:t>
      </w:r>
      <w:proofErr w:type="spellStart"/>
      <w:r w:rsidRPr="003709F3">
        <w:rPr>
          <w:rFonts w:asciiTheme="minorHAnsi" w:hAnsiTheme="minorHAnsi" w:cs="Arial"/>
          <w:sz w:val="22"/>
          <w:szCs w:val="22"/>
          <w:lang w:val="en-US"/>
        </w:rPr>
        <w:t>Fto</w:t>
      </w:r>
      <w:proofErr w:type="spellEnd"/>
      <w:r w:rsidRPr="003709F3">
        <w:rPr>
          <w:rFonts w:asciiTheme="minorHAnsi" w:hAnsiTheme="minorHAnsi" w:cs="Arial"/>
          <w:sz w:val="22"/>
          <w:szCs w:val="22"/>
          <w:lang w:val="en-US"/>
        </w:rPr>
        <w:t>/Mc4r Genotype.</w:t>
      </w:r>
      <w:proofErr w:type="gramEnd"/>
      <w:r w:rsidRPr="003709F3">
        <w:rPr>
          <w:rFonts w:asciiTheme="minorHAnsi" w:hAnsiTheme="minorHAnsi" w:cs="Arial"/>
          <w:sz w:val="22"/>
          <w:szCs w:val="22"/>
          <w:lang w:val="en-US"/>
        </w:rPr>
        <w:t xml:space="preserve">  Hypertension 2009</w:t>
      </w:r>
      <w:proofErr w:type="gramStart"/>
      <w:r w:rsidRPr="003709F3">
        <w:rPr>
          <w:rFonts w:asciiTheme="minorHAnsi" w:hAnsiTheme="minorHAnsi" w:cs="Arial"/>
          <w:sz w:val="22"/>
          <w:szCs w:val="22"/>
          <w:lang w:val="en-US"/>
        </w:rPr>
        <w:t>;54:84</w:t>
      </w:r>
      <w:proofErr w:type="gramEnd"/>
      <w:r w:rsidRPr="003709F3">
        <w:rPr>
          <w:rFonts w:asciiTheme="minorHAnsi" w:hAnsiTheme="minorHAnsi" w:cs="Arial"/>
          <w:sz w:val="22"/>
          <w:szCs w:val="22"/>
          <w:lang w:val="en-US"/>
        </w:rPr>
        <w:t>-90.</w:t>
      </w:r>
    </w:p>
  </w:endnote>
  <w:endnote w:id="68">
    <w:p w14:paraId="128AFE86" w14:textId="77777777" w:rsidR="00D325AD" w:rsidRPr="003709F3" w:rsidRDefault="00D325AD" w:rsidP="0038378F">
      <w:pPr>
        <w:spacing w:after="0" w:line="240" w:lineRule="auto"/>
        <w:rPr>
          <w:rFonts w:cs="Arial"/>
        </w:rPr>
      </w:pPr>
      <w:r w:rsidRPr="003709F3">
        <w:rPr>
          <w:rStyle w:val="EndnoteReference"/>
          <w:rFonts w:cs="Arial"/>
        </w:rPr>
        <w:endnoteRef/>
      </w:r>
      <w:r w:rsidRPr="003709F3">
        <w:rPr>
          <w:rFonts w:cs="Arial"/>
        </w:rPr>
        <w:t xml:space="preserve"> </w:t>
      </w:r>
      <w:proofErr w:type="spellStart"/>
      <w:r w:rsidRPr="003709F3">
        <w:rPr>
          <w:rStyle w:val="citationauthor"/>
          <w:rFonts w:cs="Arial"/>
        </w:rPr>
        <w:t>Nordestgaard</w:t>
      </w:r>
      <w:proofErr w:type="spellEnd"/>
      <w:r w:rsidRPr="003709F3">
        <w:rPr>
          <w:rStyle w:val="citationauthor"/>
          <w:rFonts w:cs="Arial"/>
        </w:rPr>
        <w:t xml:space="preserve"> BG,</w:t>
      </w:r>
      <w:r w:rsidRPr="003709F3">
        <w:rPr>
          <w:rStyle w:val="apple-converted-space"/>
          <w:rFonts w:cs="Arial"/>
        </w:rPr>
        <w:t xml:space="preserve"> </w:t>
      </w:r>
      <w:r w:rsidRPr="003709F3">
        <w:rPr>
          <w:rStyle w:val="citationauthor"/>
          <w:rFonts w:cs="Arial"/>
        </w:rPr>
        <w:t>Palmer TM,</w:t>
      </w:r>
      <w:r w:rsidRPr="003709F3">
        <w:rPr>
          <w:rStyle w:val="apple-converted-space"/>
          <w:rFonts w:cs="Arial"/>
        </w:rPr>
        <w:t xml:space="preserve"> </w:t>
      </w:r>
      <w:r w:rsidRPr="003709F3">
        <w:rPr>
          <w:rStyle w:val="citationauthor"/>
          <w:rFonts w:cs="Arial"/>
        </w:rPr>
        <w:t>Benn M,</w:t>
      </w:r>
      <w:r w:rsidRPr="003709F3">
        <w:rPr>
          <w:rStyle w:val="apple-converted-space"/>
          <w:rFonts w:cs="Arial"/>
        </w:rPr>
        <w:t xml:space="preserve"> </w:t>
      </w:r>
      <w:proofErr w:type="spellStart"/>
      <w:r w:rsidRPr="003709F3">
        <w:rPr>
          <w:rStyle w:val="citationauthor"/>
          <w:rFonts w:cs="Arial"/>
        </w:rPr>
        <w:t>Zacho</w:t>
      </w:r>
      <w:proofErr w:type="spellEnd"/>
      <w:r w:rsidRPr="003709F3">
        <w:rPr>
          <w:rStyle w:val="citationauthor"/>
          <w:rFonts w:cs="Arial"/>
        </w:rPr>
        <w:t xml:space="preserve"> J,</w:t>
      </w:r>
      <w:r w:rsidRPr="003709F3">
        <w:rPr>
          <w:rStyle w:val="apple-converted-space"/>
          <w:rFonts w:cs="Arial"/>
        </w:rPr>
        <w:t xml:space="preserve"> </w:t>
      </w:r>
      <w:proofErr w:type="spellStart"/>
      <w:r w:rsidRPr="003709F3">
        <w:rPr>
          <w:rStyle w:val="citationauthor"/>
          <w:rFonts w:cs="Arial"/>
        </w:rPr>
        <w:t>Tybjærg</w:t>
      </w:r>
      <w:proofErr w:type="spellEnd"/>
      <w:r w:rsidRPr="003709F3">
        <w:rPr>
          <w:rStyle w:val="citationauthor"/>
          <w:rFonts w:cs="Arial"/>
        </w:rPr>
        <w:t>-Hansen A,</w:t>
      </w:r>
      <w:r w:rsidRPr="003709F3">
        <w:rPr>
          <w:rStyle w:val="apple-converted-space"/>
          <w:rFonts w:cs="Arial"/>
        </w:rPr>
        <w:t xml:space="preserve"> Davey Smith G, </w:t>
      </w:r>
      <w:proofErr w:type="spellStart"/>
      <w:r w:rsidRPr="003709F3">
        <w:rPr>
          <w:rStyle w:val="apple-converted-space"/>
          <w:rFonts w:cs="Arial"/>
        </w:rPr>
        <w:t>Timspon</w:t>
      </w:r>
      <w:proofErr w:type="spellEnd"/>
      <w:r w:rsidRPr="003709F3">
        <w:rPr>
          <w:rStyle w:val="apple-converted-space"/>
          <w:rFonts w:cs="Arial"/>
        </w:rPr>
        <w:t xml:space="preserve"> NJ.  </w:t>
      </w:r>
      <w:r w:rsidRPr="003709F3">
        <w:rPr>
          <w:rStyle w:val="citationarticletitle"/>
          <w:rFonts w:cs="Arial"/>
        </w:rPr>
        <w:t xml:space="preserve">The Effect of Elevated Body Mass Index on Ischemic Heart Disease Risk: Causal Estimates from a Mendelian Randomisation Approach.  </w:t>
      </w:r>
      <w:proofErr w:type="spellStart"/>
      <w:r w:rsidRPr="003709F3">
        <w:rPr>
          <w:rStyle w:val="citationjournaltitle"/>
          <w:rFonts w:cs="Arial"/>
        </w:rPr>
        <w:t>PLoS</w:t>
      </w:r>
      <w:proofErr w:type="spellEnd"/>
      <w:r w:rsidRPr="003709F3">
        <w:rPr>
          <w:rStyle w:val="citationjournaltitle"/>
          <w:rFonts w:cs="Arial"/>
        </w:rPr>
        <w:t xml:space="preserve"> Med</w:t>
      </w:r>
      <w:r w:rsidRPr="003709F3">
        <w:rPr>
          <w:rStyle w:val="apple-converted-space"/>
          <w:rFonts w:cs="Arial"/>
        </w:rPr>
        <w:t xml:space="preserve"> 2012</w:t>
      </w:r>
      <w:proofErr w:type="gramStart"/>
      <w:r w:rsidRPr="003709F3">
        <w:rPr>
          <w:rStyle w:val="apple-converted-space"/>
          <w:rFonts w:cs="Arial"/>
        </w:rPr>
        <w:t>;</w:t>
      </w:r>
      <w:r w:rsidRPr="003709F3">
        <w:rPr>
          <w:rStyle w:val="citationissue"/>
          <w:rFonts w:cs="Arial"/>
        </w:rPr>
        <w:t>9</w:t>
      </w:r>
      <w:proofErr w:type="gramEnd"/>
      <w:r w:rsidRPr="003709F3">
        <w:rPr>
          <w:rStyle w:val="citationissue"/>
          <w:rFonts w:cs="Arial"/>
        </w:rPr>
        <w:t>:</w:t>
      </w:r>
      <w:r w:rsidRPr="003709F3">
        <w:rPr>
          <w:rStyle w:val="apple-converted-space"/>
          <w:rFonts w:cs="Arial"/>
        </w:rPr>
        <w:t xml:space="preserve"> </w:t>
      </w:r>
      <w:r w:rsidRPr="003709F3">
        <w:rPr>
          <w:rStyle w:val="citationstartpage"/>
          <w:rFonts w:cs="Arial"/>
        </w:rPr>
        <w:t>e1001212.</w:t>
      </w:r>
      <w:r w:rsidRPr="003709F3">
        <w:rPr>
          <w:rStyle w:val="apple-converted-space"/>
          <w:rFonts w:cs="Arial"/>
        </w:rPr>
        <w:t xml:space="preserve"> </w:t>
      </w:r>
      <w:r w:rsidRPr="003709F3">
        <w:rPr>
          <w:rStyle w:val="citationdoi"/>
          <w:rFonts w:cs="Arial"/>
        </w:rPr>
        <w:t>doi:10.1371/journal.pmed.1001212</w:t>
      </w:r>
    </w:p>
  </w:endnote>
  <w:endnote w:id="69">
    <w:p w14:paraId="79530E61" w14:textId="77777777" w:rsidR="00D325AD" w:rsidRPr="003709F3" w:rsidRDefault="00D325AD" w:rsidP="0038378F">
      <w:pPr>
        <w:pStyle w:val="Normaltext"/>
        <w:tabs>
          <w:tab w:val="left" w:pos="709"/>
        </w:tabs>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sz w:val="22"/>
          <w:szCs w:val="22"/>
        </w:rPr>
        <w:t>Freathy</w:t>
      </w:r>
      <w:proofErr w:type="spellEnd"/>
      <w:r w:rsidRPr="003709F3">
        <w:rPr>
          <w:rFonts w:asciiTheme="minorHAnsi" w:hAnsiTheme="minorHAnsi" w:cs="Arial"/>
          <w:sz w:val="22"/>
          <w:szCs w:val="22"/>
        </w:rPr>
        <w:t xml:space="preserve"> RM, Timpson  NJ, </w:t>
      </w:r>
      <w:proofErr w:type="spellStart"/>
      <w:r w:rsidRPr="003709F3">
        <w:rPr>
          <w:rFonts w:asciiTheme="minorHAnsi" w:hAnsiTheme="minorHAnsi" w:cs="Arial"/>
          <w:sz w:val="22"/>
          <w:szCs w:val="22"/>
        </w:rPr>
        <w:t>Lawlor</w:t>
      </w:r>
      <w:proofErr w:type="spellEnd"/>
      <w:r w:rsidRPr="003709F3">
        <w:rPr>
          <w:rFonts w:asciiTheme="minorHAnsi" w:hAnsiTheme="minorHAnsi" w:cs="Arial"/>
          <w:sz w:val="22"/>
          <w:szCs w:val="22"/>
        </w:rPr>
        <w:t xml:space="preserve"> DA, </w:t>
      </w:r>
      <w:proofErr w:type="spellStart"/>
      <w:r w:rsidRPr="003709F3">
        <w:rPr>
          <w:rFonts w:asciiTheme="minorHAnsi" w:hAnsiTheme="minorHAnsi" w:cs="Arial"/>
          <w:sz w:val="22"/>
          <w:szCs w:val="22"/>
        </w:rPr>
        <w:t>Pouta</w:t>
      </w:r>
      <w:proofErr w:type="spellEnd"/>
      <w:r w:rsidRPr="003709F3">
        <w:rPr>
          <w:rFonts w:asciiTheme="minorHAnsi" w:hAnsiTheme="minorHAnsi" w:cs="Arial"/>
          <w:sz w:val="22"/>
          <w:szCs w:val="22"/>
        </w:rPr>
        <w:t xml:space="preserve"> A, Ben-</w:t>
      </w:r>
      <w:proofErr w:type="spellStart"/>
      <w:r w:rsidRPr="003709F3">
        <w:rPr>
          <w:rFonts w:asciiTheme="minorHAnsi" w:hAnsiTheme="minorHAnsi" w:cs="Arial"/>
          <w:sz w:val="22"/>
          <w:szCs w:val="22"/>
        </w:rPr>
        <w:t>Shlomo</w:t>
      </w:r>
      <w:proofErr w:type="spellEnd"/>
      <w:r w:rsidRPr="003709F3">
        <w:rPr>
          <w:rFonts w:asciiTheme="minorHAnsi" w:hAnsiTheme="minorHAnsi" w:cs="Arial"/>
          <w:sz w:val="22"/>
          <w:szCs w:val="22"/>
        </w:rPr>
        <w:t xml:space="preserve"> Y, </w:t>
      </w:r>
      <w:proofErr w:type="spellStart"/>
      <w:r w:rsidRPr="003709F3">
        <w:rPr>
          <w:rFonts w:asciiTheme="minorHAnsi" w:hAnsiTheme="minorHAnsi" w:cs="Arial"/>
          <w:sz w:val="22"/>
          <w:szCs w:val="22"/>
        </w:rPr>
        <w:t>Ruokonen</w:t>
      </w:r>
      <w:proofErr w:type="spellEnd"/>
      <w:r w:rsidRPr="003709F3">
        <w:rPr>
          <w:rFonts w:asciiTheme="minorHAnsi" w:hAnsiTheme="minorHAnsi" w:cs="Arial"/>
          <w:sz w:val="22"/>
          <w:szCs w:val="22"/>
        </w:rPr>
        <w:t xml:space="preserve"> A, Ebrahim S, Shields B, </w:t>
      </w:r>
      <w:proofErr w:type="spellStart"/>
      <w:r w:rsidRPr="003709F3">
        <w:rPr>
          <w:rFonts w:asciiTheme="minorHAnsi" w:hAnsiTheme="minorHAnsi" w:cs="Arial"/>
          <w:sz w:val="22"/>
          <w:szCs w:val="22"/>
        </w:rPr>
        <w:t>Zeggini</w:t>
      </w:r>
      <w:proofErr w:type="spellEnd"/>
      <w:r w:rsidRPr="003709F3">
        <w:rPr>
          <w:rFonts w:asciiTheme="minorHAnsi" w:hAnsiTheme="minorHAnsi" w:cs="Arial"/>
          <w:sz w:val="22"/>
          <w:szCs w:val="22"/>
        </w:rPr>
        <w:t xml:space="preserve"> E, </w:t>
      </w:r>
      <w:proofErr w:type="spellStart"/>
      <w:r w:rsidRPr="003709F3">
        <w:rPr>
          <w:rFonts w:asciiTheme="minorHAnsi" w:hAnsiTheme="minorHAnsi" w:cs="Arial"/>
          <w:sz w:val="22"/>
          <w:szCs w:val="22"/>
        </w:rPr>
        <w:t>Weedon</w:t>
      </w:r>
      <w:proofErr w:type="spellEnd"/>
      <w:r w:rsidRPr="003709F3">
        <w:rPr>
          <w:rFonts w:asciiTheme="minorHAnsi" w:hAnsiTheme="minorHAnsi" w:cs="Arial"/>
          <w:sz w:val="22"/>
          <w:szCs w:val="22"/>
        </w:rPr>
        <w:t xml:space="preserve"> WM, Lindgren CM, </w:t>
      </w:r>
      <w:proofErr w:type="spellStart"/>
      <w:r w:rsidRPr="003709F3">
        <w:rPr>
          <w:rFonts w:asciiTheme="minorHAnsi" w:hAnsiTheme="minorHAnsi" w:cs="Arial"/>
          <w:sz w:val="22"/>
          <w:szCs w:val="22"/>
        </w:rPr>
        <w:t>Lango</w:t>
      </w:r>
      <w:proofErr w:type="spellEnd"/>
      <w:r w:rsidRPr="003709F3">
        <w:rPr>
          <w:rFonts w:asciiTheme="minorHAnsi" w:hAnsiTheme="minorHAnsi" w:cs="Arial"/>
          <w:sz w:val="22"/>
          <w:szCs w:val="22"/>
        </w:rPr>
        <w:t xml:space="preserve"> H, </w:t>
      </w:r>
      <w:proofErr w:type="spellStart"/>
      <w:r w:rsidRPr="003709F3">
        <w:rPr>
          <w:rFonts w:asciiTheme="minorHAnsi" w:hAnsiTheme="minorHAnsi" w:cs="Arial"/>
          <w:sz w:val="22"/>
          <w:szCs w:val="22"/>
        </w:rPr>
        <w:t>Melzer</w:t>
      </w:r>
      <w:proofErr w:type="spellEnd"/>
      <w:r w:rsidRPr="003709F3">
        <w:rPr>
          <w:rFonts w:asciiTheme="minorHAnsi" w:hAnsiTheme="minorHAnsi" w:cs="Arial"/>
          <w:sz w:val="22"/>
          <w:szCs w:val="22"/>
        </w:rPr>
        <w:t xml:space="preserve"> D, </w:t>
      </w:r>
      <w:proofErr w:type="spellStart"/>
      <w:r w:rsidRPr="003709F3">
        <w:rPr>
          <w:rFonts w:asciiTheme="minorHAnsi" w:hAnsiTheme="minorHAnsi" w:cs="Arial"/>
          <w:sz w:val="22"/>
          <w:szCs w:val="22"/>
        </w:rPr>
        <w:t>Ferrucci</w:t>
      </w:r>
      <w:proofErr w:type="spellEnd"/>
      <w:r w:rsidRPr="003709F3">
        <w:rPr>
          <w:rFonts w:asciiTheme="minorHAnsi" w:hAnsiTheme="minorHAnsi" w:cs="Arial"/>
          <w:sz w:val="22"/>
          <w:szCs w:val="22"/>
        </w:rPr>
        <w:t xml:space="preserve"> L, </w:t>
      </w:r>
      <w:proofErr w:type="spellStart"/>
      <w:r w:rsidRPr="003709F3">
        <w:rPr>
          <w:rFonts w:asciiTheme="minorHAnsi" w:hAnsiTheme="minorHAnsi" w:cs="Arial"/>
          <w:sz w:val="22"/>
          <w:szCs w:val="22"/>
        </w:rPr>
        <w:t>Paolisso</w:t>
      </w:r>
      <w:proofErr w:type="spellEnd"/>
      <w:r w:rsidRPr="003709F3">
        <w:rPr>
          <w:rFonts w:asciiTheme="minorHAnsi" w:hAnsiTheme="minorHAnsi" w:cs="Arial"/>
          <w:sz w:val="22"/>
          <w:szCs w:val="22"/>
        </w:rPr>
        <w:t xml:space="preserve"> G, Neville MJ, </w:t>
      </w:r>
      <w:proofErr w:type="spellStart"/>
      <w:r w:rsidRPr="003709F3">
        <w:rPr>
          <w:rFonts w:asciiTheme="minorHAnsi" w:hAnsiTheme="minorHAnsi" w:cs="Arial"/>
          <w:sz w:val="22"/>
          <w:szCs w:val="22"/>
        </w:rPr>
        <w:t>Karpe</w:t>
      </w:r>
      <w:proofErr w:type="spellEnd"/>
      <w:r w:rsidRPr="003709F3">
        <w:rPr>
          <w:rFonts w:asciiTheme="minorHAnsi" w:hAnsiTheme="minorHAnsi" w:cs="Arial"/>
          <w:sz w:val="22"/>
          <w:szCs w:val="22"/>
        </w:rPr>
        <w:t xml:space="preserve"> F, Palmer CAN, Morris AD, Elliott P, </w:t>
      </w:r>
      <w:proofErr w:type="spellStart"/>
      <w:r w:rsidRPr="003709F3">
        <w:rPr>
          <w:rFonts w:asciiTheme="minorHAnsi" w:hAnsiTheme="minorHAnsi" w:cs="Arial"/>
          <w:sz w:val="22"/>
          <w:szCs w:val="22"/>
        </w:rPr>
        <w:t>Jarvelin</w:t>
      </w:r>
      <w:proofErr w:type="spellEnd"/>
      <w:r w:rsidRPr="003709F3">
        <w:rPr>
          <w:rFonts w:asciiTheme="minorHAnsi" w:hAnsiTheme="minorHAnsi" w:cs="Arial"/>
          <w:sz w:val="22"/>
          <w:szCs w:val="22"/>
        </w:rPr>
        <w:t xml:space="preserve"> MR, Davey Smith G, McCarthy MI, </w:t>
      </w:r>
      <w:proofErr w:type="spellStart"/>
      <w:r w:rsidRPr="003709F3">
        <w:rPr>
          <w:rFonts w:asciiTheme="minorHAnsi" w:hAnsiTheme="minorHAnsi" w:cs="Arial"/>
          <w:sz w:val="22"/>
          <w:szCs w:val="22"/>
        </w:rPr>
        <w:t>Hattersley</w:t>
      </w:r>
      <w:proofErr w:type="spellEnd"/>
      <w:r w:rsidRPr="003709F3">
        <w:rPr>
          <w:rFonts w:asciiTheme="minorHAnsi" w:hAnsiTheme="minorHAnsi" w:cs="Arial"/>
          <w:sz w:val="22"/>
          <w:szCs w:val="22"/>
        </w:rPr>
        <w:t xml:space="preserve"> AT, </w:t>
      </w:r>
      <w:proofErr w:type="spellStart"/>
      <w:r w:rsidRPr="003709F3">
        <w:rPr>
          <w:rFonts w:asciiTheme="minorHAnsi" w:hAnsiTheme="minorHAnsi" w:cs="Arial"/>
          <w:sz w:val="22"/>
          <w:szCs w:val="22"/>
        </w:rPr>
        <w:t>Frayling</w:t>
      </w:r>
      <w:proofErr w:type="spellEnd"/>
      <w:r w:rsidRPr="003709F3">
        <w:rPr>
          <w:rFonts w:asciiTheme="minorHAnsi" w:hAnsiTheme="minorHAnsi" w:cs="Arial"/>
          <w:sz w:val="22"/>
          <w:szCs w:val="22"/>
        </w:rPr>
        <w:t xml:space="preserve"> TM. Common variation in the FTO gene alters diabetes-related metabolic traits to extent expected, given its effect on BMI. Diabetes 2008</w:t>
      </w:r>
      <w:proofErr w:type="gramStart"/>
      <w:r w:rsidRPr="003709F3">
        <w:rPr>
          <w:rFonts w:asciiTheme="minorHAnsi" w:hAnsiTheme="minorHAnsi" w:cs="Arial"/>
          <w:sz w:val="22"/>
          <w:szCs w:val="22"/>
        </w:rPr>
        <w:t>;57</w:t>
      </w:r>
      <w:proofErr w:type="gramEnd"/>
      <w:r w:rsidRPr="003709F3">
        <w:rPr>
          <w:rFonts w:asciiTheme="minorHAnsi" w:hAnsiTheme="minorHAnsi" w:cs="Arial"/>
          <w:sz w:val="22"/>
          <w:szCs w:val="22"/>
        </w:rPr>
        <w:t>;1419-1426.</w:t>
      </w:r>
    </w:p>
  </w:endnote>
  <w:endnote w:id="70">
    <w:p w14:paraId="025B85D2" w14:textId="77777777" w:rsidR="00D325AD" w:rsidRPr="003709F3" w:rsidRDefault="00D325AD" w:rsidP="0038378F">
      <w:pPr>
        <w:tabs>
          <w:tab w:val="left" w:pos="142"/>
          <w:tab w:val="left" w:pos="709"/>
        </w:tabs>
        <w:autoSpaceDE w:val="0"/>
        <w:autoSpaceDN w:val="0"/>
        <w:adjustRightInd w:val="0"/>
        <w:spacing w:after="0" w:line="240" w:lineRule="auto"/>
        <w:rPr>
          <w:rFonts w:cs="Arial"/>
          <w:lang w:val="en-US"/>
        </w:rPr>
      </w:pPr>
      <w:r w:rsidRPr="003709F3">
        <w:rPr>
          <w:rStyle w:val="EndnoteReference"/>
          <w:rFonts w:cs="Arial"/>
        </w:rPr>
        <w:endnoteRef/>
      </w:r>
      <w:r w:rsidRPr="003709F3">
        <w:rPr>
          <w:rFonts w:cs="Arial"/>
        </w:rPr>
        <w:t xml:space="preserve"> Timpson NJ, Tobias JH, Richards JB, </w:t>
      </w:r>
      <w:proofErr w:type="spellStart"/>
      <w:r w:rsidRPr="003709F3">
        <w:rPr>
          <w:rFonts w:cs="Arial"/>
        </w:rPr>
        <w:t>Soranzo</w:t>
      </w:r>
      <w:proofErr w:type="spellEnd"/>
      <w:r w:rsidRPr="003709F3">
        <w:rPr>
          <w:rFonts w:cs="Arial"/>
        </w:rPr>
        <w:t xml:space="preserve"> N, Duncan EL, Sims AM, Whittaker P, </w:t>
      </w:r>
      <w:proofErr w:type="spellStart"/>
      <w:r w:rsidRPr="003709F3">
        <w:rPr>
          <w:rFonts w:cs="Arial"/>
        </w:rPr>
        <w:t>Kumanduri</w:t>
      </w:r>
      <w:proofErr w:type="spellEnd"/>
      <w:r w:rsidRPr="003709F3">
        <w:rPr>
          <w:rFonts w:cs="Arial"/>
        </w:rPr>
        <w:t xml:space="preserve"> V, </w:t>
      </w:r>
      <w:proofErr w:type="spellStart"/>
      <w:r w:rsidRPr="003709F3">
        <w:rPr>
          <w:rFonts w:cs="Arial"/>
        </w:rPr>
        <w:t>Zhai</w:t>
      </w:r>
      <w:proofErr w:type="spellEnd"/>
      <w:r w:rsidRPr="003709F3">
        <w:rPr>
          <w:rFonts w:cs="Arial"/>
        </w:rPr>
        <w:t xml:space="preserve"> G, Glaser B, </w:t>
      </w:r>
      <w:proofErr w:type="spellStart"/>
      <w:r w:rsidRPr="003709F3">
        <w:rPr>
          <w:rFonts w:cs="Arial"/>
        </w:rPr>
        <w:t>Eisman</w:t>
      </w:r>
      <w:proofErr w:type="spellEnd"/>
      <w:r w:rsidRPr="003709F3">
        <w:rPr>
          <w:rFonts w:cs="Arial"/>
        </w:rPr>
        <w:t xml:space="preserve"> J, Jones G, Nicholson G, Prince R, </w:t>
      </w:r>
      <w:proofErr w:type="spellStart"/>
      <w:r w:rsidRPr="003709F3">
        <w:rPr>
          <w:rFonts w:cs="Arial"/>
        </w:rPr>
        <w:t>Seeman</w:t>
      </w:r>
      <w:proofErr w:type="spellEnd"/>
      <w:r w:rsidRPr="003709F3">
        <w:rPr>
          <w:rFonts w:cs="Arial"/>
        </w:rPr>
        <w:t xml:space="preserve"> E, Spector T, Brown MA, </w:t>
      </w:r>
      <w:proofErr w:type="spellStart"/>
      <w:r w:rsidRPr="003709F3">
        <w:rPr>
          <w:rFonts w:cs="Arial"/>
        </w:rPr>
        <w:t>Peltonen</w:t>
      </w:r>
      <w:proofErr w:type="spellEnd"/>
      <w:r w:rsidRPr="003709F3">
        <w:rPr>
          <w:rFonts w:cs="Arial"/>
        </w:rPr>
        <w:t xml:space="preserve"> L, Davey Smith G, </w:t>
      </w:r>
      <w:proofErr w:type="spellStart"/>
      <w:r w:rsidRPr="003709F3">
        <w:rPr>
          <w:rFonts w:cs="Arial"/>
        </w:rPr>
        <w:t>Deloukas</w:t>
      </w:r>
      <w:proofErr w:type="spellEnd"/>
      <w:r w:rsidRPr="003709F3">
        <w:rPr>
          <w:rFonts w:cs="Arial"/>
        </w:rPr>
        <w:t xml:space="preserve"> P, Evans DM. Common variants in the region around </w:t>
      </w:r>
      <w:proofErr w:type="spellStart"/>
      <w:r w:rsidRPr="003709F3">
        <w:rPr>
          <w:rFonts w:cs="Arial"/>
        </w:rPr>
        <w:t>Osterix</w:t>
      </w:r>
      <w:proofErr w:type="spellEnd"/>
      <w:r w:rsidRPr="003709F3">
        <w:rPr>
          <w:rFonts w:cs="Arial"/>
        </w:rPr>
        <w:t xml:space="preserve"> are associated with bone mineral density and growth in childhood. Hum Mol Genet. 2009</w:t>
      </w:r>
      <w:proofErr w:type="gramStart"/>
      <w:r w:rsidRPr="003709F3">
        <w:rPr>
          <w:rFonts w:cs="Arial"/>
        </w:rPr>
        <w:t>;</w:t>
      </w:r>
      <w:r w:rsidRPr="003709F3">
        <w:rPr>
          <w:rFonts w:cs="Arial"/>
          <w:lang w:val="en-US" w:bidi="en-US"/>
        </w:rPr>
        <w:t>18:1510</w:t>
      </w:r>
      <w:proofErr w:type="gramEnd"/>
      <w:r w:rsidRPr="003709F3">
        <w:rPr>
          <w:rFonts w:cs="Arial"/>
          <w:lang w:val="en-US" w:bidi="en-US"/>
        </w:rPr>
        <w:t>-1517.</w:t>
      </w:r>
    </w:p>
  </w:endnote>
  <w:endnote w:id="71">
    <w:p w14:paraId="0C297008" w14:textId="77777777" w:rsidR="00D325AD" w:rsidRPr="003709F3" w:rsidRDefault="00D325AD" w:rsidP="0038378F">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Style w:val="personname"/>
          <w:rFonts w:asciiTheme="minorHAnsi" w:hAnsiTheme="minorHAnsi" w:cs="Arial"/>
          <w:sz w:val="22"/>
          <w:szCs w:val="22"/>
        </w:rPr>
        <w:t>Hubacek</w:t>
      </w:r>
      <w:proofErr w:type="spellEnd"/>
      <w:r w:rsidRPr="003709F3">
        <w:rPr>
          <w:rStyle w:val="personname"/>
          <w:rFonts w:asciiTheme="minorHAnsi" w:hAnsiTheme="minorHAnsi" w:cs="Arial"/>
          <w:sz w:val="22"/>
          <w:szCs w:val="22"/>
        </w:rPr>
        <w:t>, JA</w:t>
      </w:r>
      <w:r w:rsidRPr="003709F3">
        <w:rPr>
          <w:rFonts w:asciiTheme="minorHAnsi" w:hAnsiTheme="minorHAnsi" w:cs="Arial"/>
          <w:sz w:val="22"/>
          <w:szCs w:val="22"/>
        </w:rPr>
        <w:t xml:space="preserve"> and </w:t>
      </w:r>
      <w:proofErr w:type="spellStart"/>
      <w:r w:rsidRPr="003709F3">
        <w:rPr>
          <w:rStyle w:val="personname"/>
          <w:rFonts w:asciiTheme="minorHAnsi" w:hAnsiTheme="minorHAnsi" w:cs="Arial"/>
          <w:sz w:val="22"/>
          <w:szCs w:val="22"/>
        </w:rPr>
        <w:t>Viklicky</w:t>
      </w:r>
      <w:proofErr w:type="spellEnd"/>
      <w:r w:rsidRPr="003709F3">
        <w:rPr>
          <w:rStyle w:val="personname"/>
          <w:rFonts w:asciiTheme="minorHAnsi" w:hAnsiTheme="minorHAnsi" w:cs="Arial"/>
          <w:sz w:val="22"/>
          <w:szCs w:val="22"/>
        </w:rPr>
        <w:t>, O</w:t>
      </w:r>
      <w:r w:rsidRPr="003709F3">
        <w:rPr>
          <w:rFonts w:asciiTheme="minorHAnsi" w:hAnsiTheme="minorHAnsi" w:cs="Arial"/>
          <w:sz w:val="22"/>
          <w:szCs w:val="22"/>
        </w:rPr>
        <w:t xml:space="preserve"> and </w:t>
      </w:r>
      <w:proofErr w:type="spellStart"/>
      <w:r w:rsidRPr="003709F3">
        <w:rPr>
          <w:rStyle w:val="personname"/>
          <w:rFonts w:asciiTheme="minorHAnsi" w:hAnsiTheme="minorHAnsi" w:cs="Arial"/>
          <w:sz w:val="22"/>
          <w:szCs w:val="22"/>
        </w:rPr>
        <w:t>Dlouha</w:t>
      </w:r>
      <w:proofErr w:type="spellEnd"/>
      <w:r w:rsidRPr="003709F3">
        <w:rPr>
          <w:rStyle w:val="personname"/>
          <w:rFonts w:asciiTheme="minorHAnsi" w:hAnsiTheme="minorHAnsi" w:cs="Arial"/>
          <w:sz w:val="22"/>
          <w:szCs w:val="22"/>
        </w:rPr>
        <w:t>, D</w:t>
      </w:r>
      <w:r w:rsidRPr="003709F3">
        <w:rPr>
          <w:rFonts w:asciiTheme="minorHAnsi" w:hAnsiTheme="minorHAnsi" w:cs="Arial"/>
          <w:sz w:val="22"/>
          <w:szCs w:val="22"/>
        </w:rPr>
        <w:t xml:space="preserve"> and </w:t>
      </w:r>
      <w:proofErr w:type="spellStart"/>
      <w:r w:rsidRPr="003709F3">
        <w:rPr>
          <w:rStyle w:val="personname"/>
          <w:rFonts w:asciiTheme="minorHAnsi" w:hAnsiTheme="minorHAnsi" w:cs="Arial"/>
          <w:sz w:val="22"/>
          <w:szCs w:val="22"/>
        </w:rPr>
        <w:t>Bloudickova</w:t>
      </w:r>
      <w:proofErr w:type="spellEnd"/>
      <w:r w:rsidRPr="003709F3">
        <w:rPr>
          <w:rStyle w:val="personname"/>
          <w:rFonts w:asciiTheme="minorHAnsi" w:hAnsiTheme="minorHAnsi" w:cs="Arial"/>
          <w:sz w:val="22"/>
          <w:szCs w:val="22"/>
        </w:rPr>
        <w:t>, S</w:t>
      </w:r>
      <w:r w:rsidRPr="003709F3">
        <w:rPr>
          <w:rFonts w:asciiTheme="minorHAnsi" w:hAnsiTheme="minorHAnsi" w:cs="Arial"/>
          <w:sz w:val="22"/>
          <w:szCs w:val="22"/>
        </w:rPr>
        <w:t xml:space="preserve"> and </w:t>
      </w:r>
      <w:proofErr w:type="spellStart"/>
      <w:r w:rsidRPr="003709F3">
        <w:rPr>
          <w:rStyle w:val="personname"/>
          <w:rFonts w:asciiTheme="minorHAnsi" w:hAnsiTheme="minorHAnsi" w:cs="Arial"/>
          <w:sz w:val="22"/>
          <w:szCs w:val="22"/>
        </w:rPr>
        <w:t>Kubinova</w:t>
      </w:r>
      <w:proofErr w:type="spellEnd"/>
      <w:r w:rsidRPr="003709F3">
        <w:rPr>
          <w:rStyle w:val="personname"/>
          <w:rFonts w:asciiTheme="minorHAnsi" w:hAnsiTheme="minorHAnsi" w:cs="Arial"/>
          <w:sz w:val="22"/>
          <w:szCs w:val="22"/>
        </w:rPr>
        <w:t>, R</w:t>
      </w:r>
      <w:r w:rsidRPr="003709F3">
        <w:rPr>
          <w:rFonts w:asciiTheme="minorHAnsi" w:hAnsiTheme="minorHAnsi" w:cs="Arial"/>
          <w:sz w:val="22"/>
          <w:szCs w:val="22"/>
        </w:rPr>
        <w:t xml:space="preserve"> and </w:t>
      </w:r>
      <w:proofErr w:type="spellStart"/>
      <w:r w:rsidRPr="003709F3">
        <w:rPr>
          <w:rStyle w:val="personname"/>
          <w:rFonts w:asciiTheme="minorHAnsi" w:hAnsiTheme="minorHAnsi" w:cs="Arial"/>
          <w:sz w:val="22"/>
          <w:szCs w:val="22"/>
        </w:rPr>
        <w:t>Peasey</w:t>
      </w:r>
      <w:proofErr w:type="spellEnd"/>
      <w:r w:rsidRPr="003709F3">
        <w:rPr>
          <w:rStyle w:val="personname"/>
          <w:rFonts w:asciiTheme="minorHAnsi" w:hAnsiTheme="minorHAnsi" w:cs="Arial"/>
          <w:sz w:val="22"/>
          <w:szCs w:val="22"/>
        </w:rPr>
        <w:t>, A</w:t>
      </w:r>
      <w:r w:rsidRPr="003709F3">
        <w:rPr>
          <w:rFonts w:asciiTheme="minorHAnsi" w:hAnsiTheme="minorHAnsi" w:cs="Arial"/>
          <w:sz w:val="22"/>
          <w:szCs w:val="22"/>
        </w:rPr>
        <w:t xml:space="preserve"> and </w:t>
      </w:r>
      <w:proofErr w:type="spellStart"/>
      <w:r w:rsidRPr="003709F3">
        <w:rPr>
          <w:rStyle w:val="personname"/>
          <w:rFonts w:asciiTheme="minorHAnsi" w:hAnsiTheme="minorHAnsi" w:cs="Arial"/>
          <w:sz w:val="22"/>
          <w:szCs w:val="22"/>
        </w:rPr>
        <w:t>Pikhart</w:t>
      </w:r>
      <w:proofErr w:type="spellEnd"/>
      <w:r w:rsidRPr="003709F3">
        <w:rPr>
          <w:rStyle w:val="personname"/>
          <w:rFonts w:asciiTheme="minorHAnsi" w:hAnsiTheme="minorHAnsi" w:cs="Arial"/>
          <w:sz w:val="22"/>
          <w:szCs w:val="22"/>
        </w:rPr>
        <w:t>, H</w:t>
      </w:r>
      <w:r w:rsidRPr="003709F3">
        <w:rPr>
          <w:rFonts w:asciiTheme="minorHAnsi" w:hAnsiTheme="minorHAnsi" w:cs="Arial"/>
          <w:sz w:val="22"/>
          <w:szCs w:val="22"/>
        </w:rPr>
        <w:t xml:space="preserve"> and </w:t>
      </w:r>
      <w:proofErr w:type="spellStart"/>
      <w:r w:rsidRPr="003709F3">
        <w:rPr>
          <w:rStyle w:val="personname"/>
          <w:rFonts w:asciiTheme="minorHAnsi" w:hAnsiTheme="minorHAnsi" w:cs="Arial"/>
          <w:sz w:val="22"/>
          <w:szCs w:val="22"/>
        </w:rPr>
        <w:t>Adamkova</w:t>
      </w:r>
      <w:proofErr w:type="spellEnd"/>
      <w:r w:rsidRPr="003709F3">
        <w:rPr>
          <w:rStyle w:val="personname"/>
          <w:rFonts w:asciiTheme="minorHAnsi" w:hAnsiTheme="minorHAnsi" w:cs="Arial"/>
          <w:sz w:val="22"/>
          <w:szCs w:val="22"/>
        </w:rPr>
        <w:t>, V</w:t>
      </w:r>
      <w:r w:rsidRPr="003709F3">
        <w:rPr>
          <w:rFonts w:asciiTheme="minorHAnsi" w:hAnsiTheme="minorHAnsi" w:cs="Arial"/>
          <w:sz w:val="22"/>
          <w:szCs w:val="22"/>
        </w:rPr>
        <w:t xml:space="preserve"> and </w:t>
      </w:r>
      <w:proofErr w:type="spellStart"/>
      <w:r w:rsidRPr="003709F3">
        <w:rPr>
          <w:rStyle w:val="personname"/>
          <w:rFonts w:asciiTheme="minorHAnsi" w:hAnsiTheme="minorHAnsi" w:cs="Arial"/>
          <w:sz w:val="22"/>
          <w:szCs w:val="22"/>
        </w:rPr>
        <w:t>Brabcova</w:t>
      </w:r>
      <w:proofErr w:type="spellEnd"/>
      <w:r w:rsidRPr="003709F3">
        <w:rPr>
          <w:rStyle w:val="personname"/>
          <w:rFonts w:asciiTheme="minorHAnsi" w:hAnsiTheme="minorHAnsi" w:cs="Arial"/>
          <w:sz w:val="22"/>
          <w:szCs w:val="22"/>
        </w:rPr>
        <w:t>, I</w:t>
      </w:r>
      <w:r w:rsidRPr="003709F3">
        <w:rPr>
          <w:rFonts w:asciiTheme="minorHAnsi" w:hAnsiTheme="minorHAnsi" w:cs="Arial"/>
          <w:sz w:val="22"/>
          <w:szCs w:val="22"/>
        </w:rPr>
        <w:t xml:space="preserve"> and </w:t>
      </w:r>
      <w:proofErr w:type="spellStart"/>
      <w:r w:rsidRPr="003709F3">
        <w:rPr>
          <w:rStyle w:val="personname"/>
          <w:rFonts w:asciiTheme="minorHAnsi" w:hAnsiTheme="minorHAnsi" w:cs="Arial"/>
          <w:sz w:val="22"/>
          <w:szCs w:val="22"/>
        </w:rPr>
        <w:t>Pokorna</w:t>
      </w:r>
      <w:proofErr w:type="spellEnd"/>
      <w:r w:rsidRPr="003709F3">
        <w:rPr>
          <w:rStyle w:val="personname"/>
          <w:rFonts w:asciiTheme="minorHAnsi" w:hAnsiTheme="minorHAnsi" w:cs="Arial"/>
          <w:sz w:val="22"/>
          <w:szCs w:val="22"/>
        </w:rPr>
        <w:t xml:space="preserve">, E, </w:t>
      </w:r>
      <w:proofErr w:type="spellStart"/>
      <w:r w:rsidRPr="003709F3">
        <w:rPr>
          <w:rStyle w:val="personname"/>
          <w:rFonts w:asciiTheme="minorHAnsi" w:hAnsiTheme="minorHAnsi" w:cs="Arial"/>
          <w:sz w:val="22"/>
          <w:szCs w:val="22"/>
        </w:rPr>
        <w:t>Bobak</w:t>
      </w:r>
      <w:proofErr w:type="spellEnd"/>
      <w:r w:rsidRPr="003709F3">
        <w:rPr>
          <w:rStyle w:val="personname"/>
          <w:rFonts w:asciiTheme="minorHAnsi" w:hAnsiTheme="minorHAnsi" w:cs="Arial"/>
          <w:sz w:val="22"/>
          <w:szCs w:val="22"/>
        </w:rPr>
        <w:t>, M.</w:t>
      </w:r>
      <w:r w:rsidRPr="003709F3">
        <w:rPr>
          <w:rFonts w:asciiTheme="minorHAnsi" w:hAnsiTheme="minorHAnsi" w:cs="Arial"/>
          <w:sz w:val="22"/>
          <w:szCs w:val="22"/>
        </w:rPr>
        <w:t xml:space="preserve"> The FTO gene polymorphism is associated with end-stage renal disease: two large independent case-control studies in a general population. </w:t>
      </w:r>
      <w:proofErr w:type="spellStart"/>
      <w:r w:rsidRPr="003709F3">
        <w:rPr>
          <w:rStyle w:val="Strong"/>
          <w:rFonts w:asciiTheme="minorHAnsi" w:hAnsiTheme="minorHAnsi" w:cs="Arial"/>
          <w:b w:val="0"/>
          <w:sz w:val="22"/>
          <w:szCs w:val="22"/>
        </w:rPr>
        <w:t>Nephrol</w:t>
      </w:r>
      <w:proofErr w:type="spellEnd"/>
      <w:r w:rsidRPr="003709F3">
        <w:rPr>
          <w:rStyle w:val="Strong"/>
          <w:rFonts w:asciiTheme="minorHAnsi" w:hAnsiTheme="minorHAnsi" w:cs="Arial"/>
          <w:b w:val="0"/>
          <w:sz w:val="22"/>
          <w:szCs w:val="22"/>
        </w:rPr>
        <w:t xml:space="preserve"> Dial </w:t>
      </w:r>
      <w:proofErr w:type="gramStart"/>
      <w:r w:rsidRPr="003709F3">
        <w:rPr>
          <w:rStyle w:val="Strong"/>
          <w:rFonts w:asciiTheme="minorHAnsi" w:hAnsiTheme="minorHAnsi" w:cs="Arial"/>
          <w:b w:val="0"/>
          <w:sz w:val="22"/>
          <w:szCs w:val="22"/>
        </w:rPr>
        <w:t>Transplant</w:t>
      </w:r>
      <w:r w:rsidRPr="003709F3">
        <w:rPr>
          <w:rFonts w:asciiTheme="minorHAnsi" w:hAnsiTheme="minorHAnsi" w:cs="Arial"/>
          <w:sz w:val="22"/>
          <w:szCs w:val="22"/>
        </w:rPr>
        <w:t xml:space="preserve">  2012</w:t>
      </w:r>
      <w:proofErr w:type="gramEnd"/>
      <w:r w:rsidRPr="003709F3">
        <w:rPr>
          <w:rFonts w:asciiTheme="minorHAnsi" w:hAnsiTheme="minorHAnsi" w:cs="Arial"/>
          <w:sz w:val="22"/>
          <w:szCs w:val="22"/>
        </w:rPr>
        <w:t xml:space="preserve">;27:1030 - 1035. </w:t>
      </w:r>
    </w:p>
  </w:endnote>
  <w:endnote w:id="72">
    <w:p w14:paraId="2CBB92DD" w14:textId="77777777" w:rsidR="00D325AD" w:rsidRPr="003709F3" w:rsidRDefault="00D325AD" w:rsidP="0038378F">
      <w:pPr>
        <w:pStyle w:val="Normaltext"/>
        <w:tabs>
          <w:tab w:val="left" w:pos="709"/>
        </w:tabs>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proofErr w:type="spellStart"/>
      <w:r w:rsidRPr="003709F3">
        <w:rPr>
          <w:rFonts w:asciiTheme="minorHAnsi" w:hAnsiTheme="minorHAnsi" w:cs="Arial"/>
          <w:sz w:val="22"/>
          <w:szCs w:val="22"/>
        </w:rPr>
        <w:t>Frayling</w:t>
      </w:r>
      <w:proofErr w:type="spellEnd"/>
      <w:r w:rsidRPr="003709F3">
        <w:rPr>
          <w:rFonts w:asciiTheme="minorHAnsi" w:hAnsiTheme="minorHAnsi" w:cs="Arial"/>
          <w:sz w:val="22"/>
          <w:szCs w:val="22"/>
        </w:rPr>
        <w:t xml:space="preserve"> TM, Timpson NJ, </w:t>
      </w:r>
      <w:proofErr w:type="spellStart"/>
      <w:r w:rsidRPr="003709F3">
        <w:rPr>
          <w:rFonts w:asciiTheme="minorHAnsi" w:hAnsiTheme="minorHAnsi" w:cs="Arial"/>
          <w:sz w:val="22"/>
          <w:szCs w:val="22"/>
        </w:rPr>
        <w:t>Weedon</w:t>
      </w:r>
      <w:proofErr w:type="spellEnd"/>
      <w:r w:rsidRPr="003709F3">
        <w:rPr>
          <w:rFonts w:asciiTheme="minorHAnsi" w:hAnsiTheme="minorHAnsi" w:cs="Arial"/>
          <w:sz w:val="22"/>
          <w:szCs w:val="22"/>
        </w:rPr>
        <w:t xml:space="preserve"> MN, </w:t>
      </w:r>
      <w:proofErr w:type="spellStart"/>
      <w:r w:rsidRPr="003709F3">
        <w:rPr>
          <w:rFonts w:asciiTheme="minorHAnsi" w:hAnsiTheme="minorHAnsi" w:cs="Arial"/>
          <w:sz w:val="22"/>
          <w:szCs w:val="22"/>
        </w:rPr>
        <w:t>Zeggini</w:t>
      </w:r>
      <w:proofErr w:type="spellEnd"/>
      <w:r w:rsidRPr="003709F3">
        <w:rPr>
          <w:rFonts w:asciiTheme="minorHAnsi" w:hAnsiTheme="minorHAnsi" w:cs="Arial"/>
          <w:sz w:val="22"/>
          <w:szCs w:val="22"/>
        </w:rPr>
        <w:t xml:space="preserve"> E, </w:t>
      </w:r>
      <w:proofErr w:type="spellStart"/>
      <w:r w:rsidRPr="003709F3">
        <w:rPr>
          <w:rFonts w:asciiTheme="minorHAnsi" w:hAnsiTheme="minorHAnsi" w:cs="Arial"/>
          <w:sz w:val="22"/>
          <w:szCs w:val="22"/>
        </w:rPr>
        <w:t>Freathy</w:t>
      </w:r>
      <w:proofErr w:type="spellEnd"/>
      <w:r w:rsidRPr="003709F3">
        <w:rPr>
          <w:rFonts w:asciiTheme="minorHAnsi" w:hAnsiTheme="minorHAnsi" w:cs="Arial"/>
          <w:sz w:val="22"/>
          <w:szCs w:val="22"/>
        </w:rPr>
        <w:t xml:space="preserve"> RM, Lindgren CM, Perry JR, Elliott KS, </w:t>
      </w:r>
      <w:proofErr w:type="spellStart"/>
      <w:r w:rsidRPr="003709F3">
        <w:rPr>
          <w:rFonts w:asciiTheme="minorHAnsi" w:hAnsiTheme="minorHAnsi" w:cs="Arial"/>
          <w:sz w:val="22"/>
          <w:szCs w:val="22"/>
        </w:rPr>
        <w:t>Lango</w:t>
      </w:r>
      <w:proofErr w:type="spellEnd"/>
      <w:r w:rsidRPr="003709F3">
        <w:rPr>
          <w:rFonts w:asciiTheme="minorHAnsi" w:hAnsiTheme="minorHAnsi" w:cs="Arial"/>
          <w:sz w:val="22"/>
          <w:szCs w:val="22"/>
        </w:rPr>
        <w:t xml:space="preserve"> H, </w:t>
      </w:r>
      <w:proofErr w:type="spellStart"/>
      <w:r w:rsidRPr="003709F3">
        <w:rPr>
          <w:rFonts w:asciiTheme="minorHAnsi" w:hAnsiTheme="minorHAnsi" w:cs="Arial"/>
          <w:sz w:val="22"/>
          <w:szCs w:val="22"/>
        </w:rPr>
        <w:t>Rayner</w:t>
      </w:r>
      <w:proofErr w:type="spellEnd"/>
      <w:r w:rsidRPr="003709F3">
        <w:rPr>
          <w:rFonts w:asciiTheme="minorHAnsi" w:hAnsiTheme="minorHAnsi" w:cs="Arial"/>
          <w:sz w:val="22"/>
          <w:szCs w:val="22"/>
        </w:rPr>
        <w:t xml:space="preserve"> NW, Shields B, Harries LW, Barrett JC, </w:t>
      </w:r>
      <w:proofErr w:type="spellStart"/>
      <w:r w:rsidRPr="003709F3">
        <w:rPr>
          <w:rFonts w:asciiTheme="minorHAnsi" w:hAnsiTheme="minorHAnsi" w:cs="Arial"/>
          <w:sz w:val="22"/>
          <w:szCs w:val="22"/>
        </w:rPr>
        <w:t>Ellard</w:t>
      </w:r>
      <w:proofErr w:type="spellEnd"/>
      <w:r w:rsidRPr="003709F3">
        <w:rPr>
          <w:rFonts w:asciiTheme="minorHAnsi" w:hAnsiTheme="minorHAnsi" w:cs="Arial"/>
          <w:sz w:val="22"/>
          <w:szCs w:val="22"/>
        </w:rPr>
        <w:t xml:space="preserve"> S, Groves CJ, Knight B, Patch AM, Ness AR, </w:t>
      </w:r>
      <w:proofErr w:type="spellStart"/>
      <w:r w:rsidRPr="003709F3">
        <w:rPr>
          <w:rFonts w:asciiTheme="minorHAnsi" w:hAnsiTheme="minorHAnsi" w:cs="Arial"/>
          <w:sz w:val="22"/>
          <w:szCs w:val="22"/>
        </w:rPr>
        <w:t>Ebrahim</w:t>
      </w:r>
      <w:proofErr w:type="spellEnd"/>
      <w:r w:rsidRPr="003709F3">
        <w:rPr>
          <w:rFonts w:asciiTheme="minorHAnsi" w:hAnsiTheme="minorHAnsi" w:cs="Arial"/>
          <w:sz w:val="22"/>
          <w:szCs w:val="22"/>
        </w:rPr>
        <w:t xml:space="preserve"> S, </w:t>
      </w:r>
      <w:proofErr w:type="spellStart"/>
      <w:r w:rsidRPr="003709F3">
        <w:rPr>
          <w:rFonts w:asciiTheme="minorHAnsi" w:hAnsiTheme="minorHAnsi" w:cs="Arial"/>
          <w:sz w:val="22"/>
          <w:szCs w:val="22"/>
        </w:rPr>
        <w:t>Lawlor</w:t>
      </w:r>
      <w:proofErr w:type="spellEnd"/>
      <w:r w:rsidRPr="003709F3">
        <w:rPr>
          <w:rFonts w:asciiTheme="minorHAnsi" w:hAnsiTheme="minorHAnsi" w:cs="Arial"/>
          <w:sz w:val="22"/>
          <w:szCs w:val="22"/>
        </w:rPr>
        <w:t xml:space="preserve"> DA, Ring SM, Ben-</w:t>
      </w:r>
      <w:proofErr w:type="spellStart"/>
      <w:r w:rsidRPr="003709F3">
        <w:rPr>
          <w:rFonts w:asciiTheme="minorHAnsi" w:hAnsiTheme="minorHAnsi" w:cs="Arial"/>
          <w:sz w:val="22"/>
          <w:szCs w:val="22"/>
        </w:rPr>
        <w:t>Shlomo</w:t>
      </w:r>
      <w:proofErr w:type="spellEnd"/>
      <w:r w:rsidRPr="003709F3">
        <w:rPr>
          <w:rFonts w:asciiTheme="minorHAnsi" w:hAnsiTheme="minorHAnsi" w:cs="Arial"/>
          <w:sz w:val="22"/>
          <w:szCs w:val="22"/>
        </w:rPr>
        <w:t xml:space="preserve"> Y, </w:t>
      </w:r>
      <w:proofErr w:type="spellStart"/>
      <w:r w:rsidRPr="003709F3">
        <w:rPr>
          <w:rFonts w:asciiTheme="minorHAnsi" w:hAnsiTheme="minorHAnsi" w:cs="Arial"/>
          <w:sz w:val="22"/>
          <w:szCs w:val="22"/>
        </w:rPr>
        <w:t>Jarvelin</w:t>
      </w:r>
      <w:proofErr w:type="spellEnd"/>
      <w:r w:rsidRPr="003709F3">
        <w:rPr>
          <w:rFonts w:asciiTheme="minorHAnsi" w:hAnsiTheme="minorHAnsi" w:cs="Arial"/>
          <w:sz w:val="22"/>
          <w:szCs w:val="22"/>
        </w:rPr>
        <w:t xml:space="preserve"> MR, </w:t>
      </w:r>
      <w:proofErr w:type="spellStart"/>
      <w:r w:rsidRPr="003709F3">
        <w:rPr>
          <w:rFonts w:asciiTheme="minorHAnsi" w:hAnsiTheme="minorHAnsi" w:cs="Arial"/>
          <w:sz w:val="22"/>
          <w:szCs w:val="22"/>
        </w:rPr>
        <w:t>Sovio</w:t>
      </w:r>
      <w:proofErr w:type="spellEnd"/>
      <w:r w:rsidRPr="003709F3">
        <w:rPr>
          <w:rFonts w:asciiTheme="minorHAnsi" w:hAnsiTheme="minorHAnsi" w:cs="Arial"/>
          <w:sz w:val="22"/>
          <w:szCs w:val="22"/>
        </w:rPr>
        <w:t xml:space="preserve"> U, Bennett AJ, </w:t>
      </w:r>
      <w:proofErr w:type="spellStart"/>
      <w:r w:rsidRPr="003709F3">
        <w:rPr>
          <w:rFonts w:asciiTheme="minorHAnsi" w:hAnsiTheme="minorHAnsi" w:cs="Arial"/>
          <w:sz w:val="22"/>
          <w:szCs w:val="22"/>
        </w:rPr>
        <w:t>Melzer</w:t>
      </w:r>
      <w:proofErr w:type="spellEnd"/>
      <w:r w:rsidRPr="003709F3">
        <w:rPr>
          <w:rFonts w:asciiTheme="minorHAnsi" w:hAnsiTheme="minorHAnsi" w:cs="Arial"/>
          <w:sz w:val="22"/>
          <w:szCs w:val="22"/>
        </w:rPr>
        <w:t xml:space="preserve"> D, </w:t>
      </w:r>
      <w:proofErr w:type="spellStart"/>
      <w:r w:rsidRPr="003709F3">
        <w:rPr>
          <w:rFonts w:asciiTheme="minorHAnsi" w:hAnsiTheme="minorHAnsi" w:cs="Arial"/>
          <w:sz w:val="22"/>
          <w:szCs w:val="22"/>
        </w:rPr>
        <w:t>Ferrucci</w:t>
      </w:r>
      <w:proofErr w:type="spellEnd"/>
      <w:r w:rsidRPr="003709F3">
        <w:rPr>
          <w:rFonts w:asciiTheme="minorHAnsi" w:hAnsiTheme="minorHAnsi" w:cs="Arial"/>
          <w:sz w:val="22"/>
          <w:szCs w:val="22"/>
        </w:rPr>
        <w:t xml:space="preserve"> L, Loos RJ, </w:t>
      </w:r>
      <w:proofErr w:type="spellStart"/>
      <w:r w:rsidRPr="003709F3">
        <w:rPr>
          <w:rFonts w:asciiTheme="minorHAnsi" w:hAnsiTheme="minorHAnsi" w:cs="Arial"/>
          <w:sz w:val="22"/>
          <w:szCs w:val="22"/>
        </w:rPr>
        <w:t>Barroso</w:t>
      </w:r>
      <w:proofErr w:type="spellEnd"/>
      <w:r w:rsidRPr="003709F3">
        <w:rPr>
          <w:rFonts w:asciiTheme="minorHAnsi" w:hAnsiTheme="minorHAnsi" w:cs="Arial"/>
          <w:sz w:val="22"/>
          <w:szCs w:val="22"/>
        </w:rPr>
        <w:t xml:space="preserve"> I, Wareham NJ, </w:t>
      </w:r>
      <w:proofErr w:type="spellStart"/>
      <w:r w:rsidRPr="003709F3">
        <w:rPr>
          <w:rFonts w:asciiTheme="minorHAnsi" w:hAnsiTheme="minorHAnsi" w:cs="Arial"/>
          <w:sz w:val="22"/>
          <w:szCs w:val="22"/>
        </w:rPr>
        <w:t>Karpe</w:t>
      </w:r>
      <w:proofErr w:type="spellEnd"/>
      <w:r w:rsidRPr="003709F3">
        <w:rPr>
          <w:rFonts w:asciiTheme="minorHAnsi" w:hAnsiTheme="minorHAnsi" w:cs="Arial"/>
          <w:sz w:val="22"/>
          <w:szCs w:val="22"/>
        </w:rPr>
        <w:t xml:space="preserve"> F, Owen KR, </w:t>
      </w:r>
      <w:proofErr w:type="spellStart"/>
      <w:r w:rsidRPr="003709F3">
        <w:rPr>
          <w:rFonts w:asciiTheme="minorHAnsi" w:hAnsiTheme="minorHAnsi" w:cs="Arial"/>
          <w:sz w:val="22"/>
          <w:szCs w:val="22"/>
        </w:rPr>
        <w:t>Cardon</w:t>
      </w:r>
      <w:proofErr w:type="spellEnd"/>
      <w:r w:rsidRPr="003709F3">
        <w:rPr>
          <w:rFonts w:asciiTheme="minorHAnsi" w:hAnsiTheme="minorHAnsi" w:cs="Arial"/>
          <w:sz w:val="22"/>
          <w:szCs w:val="22"/>
        </w:rPr>
        <w:t xml:space="preserve"> LR, Walker M, </w:t>
      </w:r>
      <w:proofErr w:type="spellStart"/>
      <w:r w:rsidRPr="003709F3">
        <w:rPr>
          <w:rFonts w:asciiTheme="minorHAnsi" w:hAnsiTheme="minorHAnsi" w:cs="Arial"/>
          <w:sz w:val="22"/>
          <w:szCs w:val="22"/>
        </w:rPr>
        <w:t>Hitman</w:t>
      </w:r>
      <w:proofErr w:type="spellEnd"/>
      <w:r w:rsidRPr="003709F3">
        <w:rPr>
          <w:rFonts w:asciiTheme="minorHAnsi" w:hAnsiTheme="minorHAnsi" w:cs="Arial"/>
          <w:sz w:val="22"/>
          <w:szCs w:val="22"/>
        </w:rPr>
        <w:t xml:space="preserve"> GA, Palmer CN, </w:t>
      </w:r>
      <w:proofErr w:type="spellStart"/>
      <w:r w:rsidRPr="003709F3">
        <w:rPr>
          <w:rFonts w:asciiTheme="minorHAnsi" w:hAnsiTheme="minorHAnsi" w:cs="Arial"/>
          <w:sz w:val="22"/>
          <w:szCs w:val="22"/>
        </w:rPr>
        <w:t>Doney</w:t>
      </w:r>
      <w:proofErr w:type="spellEnd"/>
      <w:r w:rsidRPr="003709F3">
        <w:rPr>
          <w:rFonts w:asciiTheme="minorHAnsi" w:hAnsiTheme="minorHAnsi" w:cs="Arial"/>
          <w:sz w:val="22"/>
          <w:szCs w:val="22"/>
        </w:rPr>
        <w:t xml:space="preserve"> AS, Morris AD, Davey Smith G; The </w:t>
      </w:r>
      <w:proofErr w:type="spellStart"/>
      <w:r w:rsidRPr="003709F3">
        <w:rPr>
          <w:rFonts w:asciiTheme="minorHAnsi" w:hAnsiTheme="minorHAnsi" w:cs="Arial"/>
          <w:sz w:val="22"/>
          <w:szCs w:val="22"/>
        </w:rPr>
        <w:t>Wellcome</w:t>
      </w:r>
      <w:proofErr w:type="spellEnd"/>
      <w:r w:rsidRPr="003709F3">
        <w:rPr>
          <w:rFonts w:asciiTheme="minorHAnsi" w:hAnsiTheme="minorHAnsi" w:cs="Arial"/>
          <w:sz w:val="22"/>
          <w:szCs w:val="22"/>
        </w:rPr>
        <w:t xml:space="preserve"> Trust Case Control Consortium; </w:t>
      </w:r>
      <w:proofErr w:type="spellStart"/>
      <w:r w:rsidRPr="003709F3">
        <w:rPr>
          <w:rFonts w:asciiTheme="minorHAnsi" w:hAnsiTheme="minorHAnsi" w:cs="Arial"/>
          <w:sz w:val="22"/>
          <w:szCs w:val="22"/>
        </w:rPr>
        <w:t>Hattersley</w:t>
      </w:r>
      <w:proofErr w:type="spellEnd"/>
      <w:r w:rsidRPr="003709F3">
        <w:rPr>
          <w:rFonts w:asciiTheme="minorHAnsi" w:hAnsiTheme="minorHAnsi" w:cs="Arial"/>
          <w:sz w:val="22"/>
          <w:szCs w:val="22"/>
        </w:rPr>
        <w:t xml:space="preserve"> AT, McCarthy MI.  A Common Variant in the FTO Gene Is Associated with Body Mass Index and Predisposes to Childhood and Adult Obesity.  Science 2007</w:t>
      </w:r>
      <w:proofErr w:type="gramStart"/>
      <w:r w:rsidRPr="003709F3">
        <w:rPr>
          <w:rFonts w:asciiTheme="minorHAnsi" w:hAnsiTheme="minorHAnsi" w:cs="Arial"/>
          <w:sz w:val="22"/>
          <w:szCs w:val="22"/>
        </w:rPr>
        <w:t>;316:889</w:t>
      </w:r>
      <w:proofErr w:type="gramEnd"/>
      <w:r w:rsidRPr="003709F3">
        <w:rPr>
          <w:rFonts w:asciiTheme="minorHAnsi" w:hAnsiTheme="minorHAnsi" w:cs="Arial"/>
          <w:sz w:val="22"/>
          <w:szCs w:val="22"/>
        </w:rPr>
        <w:t xml:space="preserve">-894. </w:t>
      </w:r>
    </w:p>
  </w:endnote>
  <w:endnote w:id="73">
    <w:p w14:paraId="32FDFC59" w14:textId="77777777" w:rsidR="00D325AD" w:rsidRPr="003709F3" w:rsidRDefault="00D325AD" w:rsidP="0038378F">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He X, Zhang J. Toward a molecular understanding of pleiotropy. Genetics 2006; 173: 1885-1891.</w:t>
      </w:r>
    </w:p>
  </w:endnote>
  <w:endnote w:id="74">
    <w:p w14:paraId="54C6A548" w14:textId="77777777" w:rsidR="00D325AD" w:rsidRPr="003709F3" w:rsidRDefault="00D325AD" w:rsidP="0038378F">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Stern DL. </w:t>
      </w:r>
      <w:proofErr w:type="gramStart"/>
      <w:r w:rsidRPr="003709F3">
        <w:rPr>
          <w:rFonts w:asciiTheme="minorHAnsi" w:hAnsiTheme="minorHAnsi" w:cs="Arial"/>
          <w:sz w:val="22"/>
          <w:szCs w:val="22"/>
        </w:rPr>
        <w:t>Evolutionary developmental biology and the problem of variation.</w:t>
      </w:r>
      <w:proofErr w:type="gramEnd"/>
      <w:r w:rsidRPr="003709F3">
        <w:rPr>
          <w:rFonts w:asciiTheme="minorHAnsi" w:hAnsiTheme="minorHAnsi" w:cs="Arial"/>
          <w:sz w:val="22"/>
          <w:szCs w:val="22"/>
        </w:rPr>
        <w:t xml:space="preserve"> Evolution 2000; 54: 1079-1091.</w:t>
      </w:r>
    </w:p>
  </w:endnote>
  <w:endnote w:id="75">
    <w:p w14:paraId="63BF8D2A" w14:textId="77777777" w:rsidR="00D325AD" w:rsidRPr="003709F3" w:rsidRDefault="00D325AD" w:rsidP="0038378F">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Wang Z, Liao B-Y, Zhang J. Genomic patterns of pleiotropy and the evolution of complexity. PNAS 2010; </w:t>
      </w:r>
      <w:proofErr w:type="spellStart"/>
      <w:r w:rsidRPr="003709F3">
        <w:rPr>
          <w:rFonts w:asciiTheme="minorHAnsi" w:hAnsiTheme="minorHAnsi" w:cs="Arial"/>
          <w:sz w:val="22"/>
          <w:szCs w:val="22"/>
        </w:rPr>
        <w:t>doi</w:t>
      </w:r>
      <w:proofErr w:type="spellEnd"/>
      <w:r w:rsidRPr="003709F3">
        <w:rPr>
          <w:rFonts w:asciiTheme="minorHAnsi" w:hAnsiTheme="minorHAnsi" w:cs="Arial"/>
          <w:sz w:val="22"/>
          <w:szCs w:val="22"/>
        </w:rPr>
        <w:t>: 10.7073/pnas.1004666107.</w:t>
      </w:r>
    </w:p>
  </w:endnote>
  <w:endnote w:id="76">
    <w:p w14:paraId="469769DC" w14:textId="77777777" w:rsidR="00D325AD" w:rsidRPr="003709F3" w:rsidRDefault="00D325AD" w:rsidP="0038378F">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Wagner GP. </w:t>
      </w:r>
      <w:proofErr w:type="gramStart"/>
      <w:r w:rsidRPr="003709F3">
        <w:rPr>
          <w:rFonts w:asciiTheme="minorHAnsi" w:hAnsiTheme="minorHAnsi" w:cs="Arial"/>
          <w:sz w:val="22"/>
          <w:szCs w:val="22"/>
        </w:rPr>
        <w:t>Pleiotropic scaling of gene effects and the “cost of complexity”.</w:t>
      </w:r>
      <w:proofErr w:type="gramEnd"/>
      <w:r w:rsidRPr="003709F3">
        <w:rPr>
          <w:rFonts w:asciiTheme="minorHAnsi" w:hAnsiTheme="minorHAnsi" w:cs="Arial"/>
          <w:sz w:val="22"/>
          <w:szCs w:val="22"/>
        </w:rPr>
        <w:t xml:space="preserve"> Nature 2008 452; 470-472.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ITC Symbol Std Medium">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A45C52" w14:textId="77777777" w:rsidR="00D325AD" w:rsidRDefault="00D325AD" w:rsidP="0076528C">
      <w:pPr>
        <w:spacing w:after="0" w:line="240" w:lineRule="auto"/>
      </w:pPr>
      <w:r>
        <w:separator/>
      </w:r>
    </w:p>
  </w:footnote>
  <w:footnote w:type="continuationSeparator" w:id="0">
    <w:p w14:paraId="3351F4A0" w14:textId="77777777" w:rsidR="00D325AD" w:rsidRDefault="00D325AD" w:rsidP="0076528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2899"/>
    <w:multiLevelType w:val="hybridMultilevel"/>
    <w:tmpl w:val="40E04CEC"/>
    <w:lvl w:ilvl="0" w:tplc="4D785D22">
      <w:start w:val="3"/>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E225109"/>
    <w:multiLevelType w:val="hybridMultilevel"/>
    <w:tmpl w:val="428C6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F606F"/>
    <w:multiLevelType w:val="hybridMultilevel"/>
    <w:tmpl w:val="A07C669C"/>
    <w:lvl w:ilvl="0" w:tplc="A1F4A086">
      <w:start w:val="1"/>
      <w:numFmt w:val="decimal"/>
      <w:lvlText w:val="(%1)."/>
      <w:lvlJc w:val="left"/>
      <w:pPr>
        <w:ind w:left="502"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7A6D2B"/>
    <w:multiLevelType w:val="hybridMultilevel"/>
    <w:tmpl w:val="BFE41DB6"/>
    <w:lvl w:ilvl="0" w:tplc="35FED9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07B0720"/>
    <w:multiLevelType w:val="multilevel"/>
    <w:tmpl w:val="1154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3569EF"/>
    <w:multiLevelType w:val="hybridMultilevel"/>
    <w:tmpl w:val="936E47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h">
    <w15:presenceInfo w15:providerId="None" w15:userId="Ka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83F"/>
    <w:rsid w:val="00013215"/>
    <w:rsid w:val="00014E72"/>
    <w:rsid w:val="0002225E"/>
    <w:rsid w:val="00053927"/>
    <w:rsid w:val="0005422C"/>
    <w:rsid w:val="00064D4D"/>
    <w:rsid w:val="00080AE7"/>
    <w:rsid w:val="00085A93"/>
    <w:rsid w:val="000954EE"/>
    <w:rsid w:val="00097E12"/>
    <w:rsid w:val="000A33AA"/>
    <w:rsid w:val="000A4C56"/>
    <w:rsid w:val="000B1816"/>
    <w:rsid w:val="000B50FB"/>
    <w:rsid w:val="000C19F7"/>
    <w:rsid w:val="000C3215"/>
    <w:rsid w:val="000C3A3A"/>
    <w:rsid w:val="000C7D9B"/>
    <w:rsid w:val="000D413F"/>
    <w:rsid w:val="000D5EA1"/>
    <w:rsid w:val="000F3B1E"/>
    <w:rsid w:val="000F4053"/>
    <w:rsid w:val="000F5C7E"/>
    <w:rsid w:val="00100E7E"/>
    <w:rsid w:val="0010453D"/>
    <w:rsid w:val="00106177"/>
    <w:rsid w:val="00106237"/>
    <w:rsid w:val="00110D8A"/>
    <w:rsid w:val="00114744"/>
    <w:rsid w:val="00117340"/>
    <w:rsid w:val="001315FA"/>
    <w:rsid w:val="001319BF"/>
    <w:rsid w:val="0013485D"/>
    <w:rsid w:val="00176E0E"/>
    <w:rsid w:val="001855B0"/>
    <w:rsid w:val="00187CA5"/>
    <w:rsid w:val="001A1088"/>
    <w:rsid w:val="001B0575"/>
    <w:rsid w:val="001B0FB1"/>
    <w:rsid w:val="001B3010"/>
    <w:rsid w:val="001B6BD3"/>
    <w:rsid w:val="001F05FA"/>
    <w:rsid w:val="001F1CFD"/>
    <w:rsid w:val="00200825"/>
    <w:rsid w:val="00202295"/>
    <w:rsid w:val="002104C2"/>
    <w:rsid w:val="00217A7B"/>
    <w:rsid w:val="00221566"/>
    <w:rsid w:val="002246EC"/>
    <w:rsid w:val="002262D3"/>
    <w:rsid w:val="00226484"/>
    <w:rsid w:val="002641B9"/>
    <w:rsid w:val="002A2CFA"/>
    <w:rsid w:val="002A54B6"/>
    <w:rsid w:val="002B0631"/>
    <w:rsid w:val="002B0E3B"/>
    <w:rsid w:val="002B29A4"/>
    <w:rsid w:val="002C0AC6"/>
    <w:rsid w:val="002D00E2"/>
    <w:rsid w:val="002D02E3"/>
    <w:rsid w:val="002D20E7"/>
    <w:rsid w:val="002D5DE8"/>
    <w:rsid w:val="002E6D14"/>
    <w:rsid w:val="002F10B1"/>
    <w:rsid w:val="00303D92"/>
    <w:rsid w:val="00335C46"/>
    <w:rsid w:val="0036164E"/>
    <w:rsid w:val="00362676"/>
    <w:rsid w:val="003709F3"/>
    <w:rsid w:val="0037200F"/>
    <w:rsid w:val="0038378F"/>
    <w:rsid w:val="00383CC5"/>
    <w:rsid w:val="003844F5"/>
    <w:rsid w:val="00390168"/>
    <w:rsid w:val="003A6169"/>
    <w:rsid w:val="003D4F54"/>
    <w:rsid w:val="003F2C3F"/>
    <w:rsid w:val="003F450D"/>
    <w:rsid w:val="00407552"/>
    <w:rsid w:val="004177C4"/>
    <w:rsid w:val="0042652F"/>
    <w:rsid w:val="00426571"/>
    <w:rsid w:val="00426E13"/>
    <w:rsid w:val="004522D5"/>
    <w:rsid w:val="00452745"/>
    <w:rsid w:val="00467633"/>
    <w:rsid w:val="00471BB3"/>
    <w:rsid w:val="00495246"/>
    <w:rsid w:val="00495410"/>
    <w:rsid w:val="004979AD"/>
    <w:rsid w:val="00497E41"/>
    <w:rsid w:val="004D335C"/>
    <w:rsid w:val="004E735F"/>
    <w:rsid w:val="00505003"/>
    <w:rsid w:val="00505186"/>
    <w:rsid w:val="00507C7E"/>
    <w:rsid w:val="0053343D"/>
    <w:rsid w:val="005354FE"/>
    <w:rsid w:val="00562873"/>
    <w:rsid w:val="00573F37"/>
    <w:rsid w:val="00585657"/>
    <w:rsid w:val="005A0ECF"/>
    <w:rsid w:val="005A3D8E"/>
    <w:rsid w:val="005B606A"/>
    <w:rsid w:val="005C0AEE"/>
    <w:rsid w:val="005C0C06"/>
    <w:rsid w:val="005C5E1B"/>
    <w:rsid w:val="005D6F40"/>
    <w:rsid w:val="005E7DE3"/>
    <w:rsid w:val="005F03ED"/>
    <w:rsid w:val="00634E0C"/>
    <w:rsid w:val="0065107B"/>
    <w:rsid w:val="0066705B"/>
    <w:rsid w:val="00681AE2"/>
    <w:rsid w:val="00681EF5"/>
    <w:rsid w:val="006825E4"/>
    <w:rsid w:val="006843F8"/>
    <w:rsid w:val="006869CC"/>
    <w:rsid w:val="006902D9"/>
    <w:rsid w:val="006A4708"/>
    <w:rsid w:val="006B135A"/>
    <w:rsid w:val="006B3D26"/>
    <w:rsid w:val="006B5827"/>
    <w:rsid w:val="006B5E12"/>
    <w:rsid w:val="006C3CA8"/>
    <w:rsid w:val="006D05D3"/>
    <w:rsid w:val="006D0F66"/>
    <w:rsid w:val="006E1A3E"/>
    <w:rsid w:val="006E1B15"/>
    <w:rsid w:val="006E590D"/>
    <w:rsid w:val="006F470B"/>
    <w:rsid w:val="00713996"/>
    <w:rsid w:val="0072791F"/>
    <w:rsid w:val="0073356A"/>
    <w:rsid w:val="00733E1C"/>
    <w:rsid w:val="00736B76"/>
    <w:rsid w:val="00737B09"/>
    <w:rsid w:val="00743974"/>
    <w:rsid w:val="007503E2"/>
    <w:rsid w:val="00752179"/>
    <w:rsid w:val="007574D3"/>
    <w:rsid w:val="0076528C"/>
    <w:rsid w:val="0077355E"/>
    <w:rsid w:val="007A18EB"/>
    <w:rsid w:val="007C348F"/>
    <w:rsid w:val="007C3B64"/>
    <w:rsid w:val="007D5A88"/>
    <w:rsid w:val="00800C0F"/>
    <w:rsid w:val="0081189E"/>
    <w:rsid w:val="00812398"/>
    <w:rsid w:val="0082122E"/>
    <w:rsid w:val="00854F87"/>
    <w:rsid w:val="00855C2F"/>
    <w:rsid w:val="00860ECB"/>
    <w:rsid w:val="00861307"/>
    <w:rsid w:val="00865815"/>
    <w:rsid w:val="00865930"/>
    <w:rsid w:val="00877D58"/>
    <w:rsid w:val="00891BF8"/>
    <w:rsid w:val="0089315D"/>
    <w:rsid w:val="00895CB3"/>
    <w:rsid w:val="008A0987"/>
    <w:rsid w:val="008B6F63"/>
    <w:rsid w:val="008C58D7"/>
    <w:rsid w:val="008C6815"/>
    <w:rsid w:val="008D026E"/>
    <w:rsid w:val="008D3E72"/>
    <w:rsid w:val="0090083C"/>
    <w:rsid w:val="00900EFE"/>
    <w:rsid w:val="00901419"/>
    <w:rsid w:val="00907542"/>
    <w:rsid w:val="00916C29"/>
    <w:rsid w:val="0092693F"/>
    <w:rsid w:val="00937BB0"/>
    <w:rsid w:val="00974286"/>
    <w:rsid w:val="009757F2"/>
    <w:rsid w:val="009764AA"/>
    <w:rsid w:val="00990928"/>
    <w:rsid w:val="009966CE"/>
    <w:rsid w:val="0099737C"/>
    <w:rsid w:val="009973A5"/>
    <w:rsid w:val="009A0A52"/>
    <w:rsid w:val="009B6F9B"/>
    <w:rsid w:val="009B7C00"/>
    <w:rsid w:val="009D0ACC"/>
    <w:rsid w:val="009D208F"/>
    <w:rsid w:val="009D5145"/>
    <w:rsid w:val="00A0598E"/>
    <w:rsid w:val="00A236D3"/>
    <w:rsid w:val="00A37C0A"/>
    <w:rsid w:val="00A468BA"/>
    <w:rsid w:val="00A50101"/>
    <w:rsid w:val="00A55BA1"/>
    <w:rsid w:val="00A56682"/>
    <w:rsid w:val="00A61D40"/>
    <w:rsid w:val="00A669EE"/>
    <w:rsid w:val="00A77892"/>
    <w:rsid w:val="00A87348"/>
    <w:rsid w:val="00A95374"/>
    <w:rsid w:val="00A96272"/>
    <w:rsid w:val="00AA2F13"/>
    <w:rsid w:val="00AA581F"/>
    <w:rsid w:val="00AB0D51"/>
    <w:rsid w:val="00AC0A9C"/>
    <w:rsid w:val="00AC0FBB"/>
    <w:rsid w:val="00AC7758"/>
    <w:rsid w:val="00B12A51"/>
    <w:rsid w:val="00B20F68"/>
    <w:rsid w:val="00B24122"/>
    <w:rsid w:val="00B34207"/>
    <w:rsid w:val="00B47FD5"/>
    <w:rsid w:val="00B5142B"/>
    <w:rsid w:val="00B615D0"/>
    <w:rsid w:val="00B64BF7"/>
    <w:rsid w:val="00B72EE9"/>
    <w:rsid w:val="00B753CC"/>
    <w:rsid w:val="00B82092"/>
    <w:rsid w:val="00B9066A"/>
    <w:rsid w:val="00B95171"/>
    <w:rsid w:val="00BA609B"/>
    <w:rsid w:val="00BB6C33"/>
    <w:rsid w:val="00BC0114"/>
    <w:rsid w:val="00BC1F94"/>
    <w:rsid w:val="00BE03B8"/>
    <w:rsid w:val="00BE35A8"/>
    <w:rsid w:val="00BE688E"/>
    <w:rsid w:val="00C00C6F"/>
    <w:rsid w:val="00C11CC3"/>
    <w:rsid w:val="00C1482B"/>
    <w:rsid w:val="00C22307"/>
    <w:rsid w:val="00C23649"/>
    <w:rsid w:val="00C24D30"/>
    <w:rsid w:val="00C40F96"/>
    <w:rsid w:val="00C419D5"/>
    <w:rsid w:val="00C43465"/>
    <w:rsid w:val="00C516F0"/>
    <w:rsid w:val="00C57080"/>
    <w:rsid w:val="00C6316B"/>
    <w:rsid w:val="00C66C07"/>
    <w:rsid w:val="00C66E01"/>
    <w:rsid w:val="00C73012"/>
    <w:rsid w:val="00C86A52"/>
    <w:rsid w:val="00C86EAC"/>
    <w:rsid w:val="00C978B1"/>
    <w:rsid w:val="00C97B38"/>
    <w:rsid w:val="00CB36E8"/>
    <w:rsid w:val="00CC6334"/>
    <w:rsid w:val="00CD07F5"/>
    <w:rsid w:val="00CE3810"/>
    <w:rsid w:val="00CE49AA"/>
    <w:rsid w:val="00CF19BE"/>
    <w:rsid w:val="00CF483F"/>
    <w:rsid w:val="00D07B72"/>
    <w:rsid w:val="00D31614"/>
    <w:rsid w:val="00D31BC4"/>
    <w:rsid w:val="00D325AD"/>
    <w:rsid w:val="00D4395F"/>
    <w:rsid w:val="00D53D36"/>
    <w:rsid w:val="00D62DA4"/>
    <w:rsid w:val="00D9326B"/>
    <w:rsid w:val="00D9370D"/>
    <w:rsid w:val="00D9637F"/>
    <w:rsid w:val="00DC6309"/>
    <w:rsid w:val="00DE03B7"/>
    <w:rsid w:val="00DE1D30"/>
    <w:rsid w:val="00DE3A26"/>
    <w:rsid w:val="00DE6260"/>
    <w:rsid w:val="00DF0C72"/>
    <w:rsid w:val="00DF6AC6"/>
    <w:rsid w:val="00DF7C4F"/>
    <w:rsid w:val="00E017D4"/>
    <w:rsid w:val="00E036FA"/>
    <w:rsid w:val="00E05C82"/>
    <w:rsid w:val="00E1270D"/>
    <w:rsid w:val="00E153DD"/>
    <w:rsid w:val="00E16B66"/>
    <w:rsid w:val="00E310D7"/>
    <w:rsid w:val="00E365F2"/>
    <w:rsid w:val="00E40D4D"/>
    <w:rsid w:val="00E60E36"/>
    <w:rsid w:val="00E64A5D"/>
    <w:rsid w:val="00E70552"/>
    <w:rsid w:val="00E8138A"/>
    <w:rsid w:val="00EB1250"/>
    <w:rsid w:val="00EB7523"/>
    <w:rsid w:val="00EC404C"/>
    <w:rsid w:val="00EC4666"/>
    <w:rsid w:val="00EC6E43"/>
    <w:rsid w:val="00ED04EB"/>
    <w:rsid w:val="00ED1DA4"/>
    <w:rsid w:val="00ED39F3"/>
    <w:rsid w:val="00ED3E85"/>
    <w:rsid w:val="00ED4DCD"/>
    <w:rsid w:val="00ED64DF"/>
    <w:rsid w:val="00EE6927"/>
    <w:rsid w:val="00EE773E"/>
    <w:rsid w:val="00EF04C1"/>
    <w:rsid w:val="00F040FE"/>
    <w:rsid w:val="00F12402"/>
    <w:rsid w:val="00F14C37"/>
    <w:rsid w:val="00F24A17"/>
    <w:rsid w:val="00F26166"/>
    <w:rsid w:val="00F27A81"/>
    <w:rsid w:val="00F30FE2"/>
    <w:rsid w:val="00F35E48"/>
    <w:rsid w:val="00F437BD"/>
    <w:rsid w:val="00F65C3C"/>
    <w:rsid w:val="00F77B5F"/>
    <w:rsid w:val="00F910C0"/>
    <w:rsid w:val="00F92A84"/>
    <w:rsid w:val="00F95606"/>
    <w:rsid w:val="00F9668B"/>
    <w:rsid w:val="00F97063"/>
    <w:rsid w:val="00FA24A9"/>
    <w:rsid w:val="00FA4036"/>
    <w:rsid w:val="00FC0AA6"/>
    <w:rsid w:val="00FD00DD"/>
    <w:rsid w:val="00FE1096"/>
    <w:rsid w:val="00FE391B"/>
    <w:rsid w:val="00FE6F2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DC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BF"/>
  </w:style>
  <w:style w:type="paragraph" w:styleId="Heading1">
    <w:name w:val="heading 1"/>
    <w:basedOn w:val="Normal"/>
    <w:next w:val="Normal"/>
    <w:link w:val="Heading1Char"/>
    <w:uiPriority w:val="9"/>
    <w:qFormat/>
    <w:rsid w:val="007A18E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18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5BA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unhideWhenUsed/>
    <w:qFormat/>
    <w:rsid w:val="00B615D0"/>
    <w:pPr>
      <w:spacing w:before="240" w:after="60" w:line="240" w:lineRule="auto"/>
      <w:outlineLvl w:val="6"/>
    </w:pPr>
    <w:rPr>
      <w:rFonts w:ascii="Calibri" w:eastAsia="Times New Roman" w:hAnsi="Calibri"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28C"/>
    <w:rPr>
      <w:color w:val="0000FF"/>
      <w:u w:val="single"/>
    </w:rPr>
  </w:style>
  <w:style w:type="paragraph" w:styleId="EndnoteText">
    <w:name w:val="endnote text"/>
    <w:basedOn w:val="Normal"/>
    <w:link w:val="EndnoteTextChar"/>
    <w:rsid w:val="0076528C"/>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76528C"/>
    <w:rPr>
      <w:rFonts w:ascii="Times New Roman" w:eastAsia="Times New Roman" w:hAnsi="Times New Roman" w:cs="Times New Roman"/>
      <w:sz w:val="20"/>
      <w:szCs w:val="20"/>
    </w:rPr>
  </w:style>
  <w:style w:type="character" w:styleId="EndnoteReference">
    <w:name w:val="endnote reference"/>
    <w:basedOn w:val="DefaultParagraphFont"/>
    <w:rsid w:val="0076528C"/>
    <w:rPr>
      <w:vertAlign w:val="superscript"/>
    </w:rPr>
  </w:style>
  <w:style w:type="paragraph" w:customStyle="1" w:styleId="Normaltext">
    <w:name w:val="Normal text"/>
    <w:basedOn w:val="Normal"/>
    <w:rsid w:val="0076528C"/>
    <w:pPr>
      <w:spacing w:after="0" w:line="240" w:lineRule="auto"/>
    </w:pPr>
    <w:rPr>
      <w:rFonts w:ascii="Times" w:eastAsia="Times New Roman" w:hAnsi="Times" w:cs="Times New Roman"/>
      <w:sz w:val="24"/>
      <w:szCs w:val="20"/>
    </w:rPr>
  </w:style>
  <w:style w:type="paragraph" w:styleId="ListParagraph">
    <w:name w:val="List Paragraph"/>
    <w:basedOn w:val="Normal"/>
    <w:uiPriority w:val="34"/>
    <w:qFormat/>
    <w:rsid w:val="0076528C"/>
    <w:pPr>
      <w:ind w:left="720"/>
      <w:contextualSpacing/>
    </w:pPr>
  </w:style>
  <w:style w:type="character" w:customStyle="1" w:styleId="Heading7Char">
    <w:name w:val="Heading 7 Char"/>
    <w:basedOn w:val="DefaultParagraphFont"/>
    <w:link w:val="Heading7"/>
    <w:uiPriority w:val="9"/>
    <w:rsid w:val="00B615D0"/>
    <w:rPr>
      <w:rFonts w:ascii="Calibri" w:eastAsia="Times New Roman" w:hAnsi="Calibri" w:cs="Times New Roman"/>
      <w:sz w:val="24"/>
      <w:szCs w:val="24"/>
    </w:rPr>
  </w:style>
  <w:style w:type="paragraph" w:styleId="BalloonText">
    <w:name w:val="Balloon Text"/>
    <w:basedOn w:val="Normal"/>
    <w:link w:val="BalloonTextChar"/>
    <w:uiPriority w:val="99"/>
    <w:semiHidden/>
    <w:unhideWhenUsed/>
    <w:rsid w:val="00B61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5D0"/>
    <w:rPr>
      <w:rFonts w:ascii="Tahoma" w:hAnsi="Tahoma" w:cs="Tahoma"/>
      <w:sz w:val="16"/>
      <w:szCs w:val="16"/>
    </w:rPr>
  </w:style>
  <w:style w:type="paragraph" w:customStyle="1" w:styleId="ej-featured-article-author">
    <w:name w:val="ej-featured-article-author"/>
    <w:basedOn w:val="Normal"/>
    <w:rsid w:val="00B615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j-j-source">
    <w:name w:val="ej-j-source"/>
    <w:basedOn w:val="DefaultParagraphFont"/>
    <w:rsid w:val="00B615D0"/>
  </w:style>
  <w:style w:type="character" w:customStyle="1" w:styleId="ej-article-authors-more-less">
    <w:name w:val="ej-article-authors-more-less"/>
    <w:basedOn w:val="DefaultParagraphFont"/>
    <w:rsid w:val="00B615D0"/>
  </w:style>
  <w:style w:type="paragraph" w:styleId="Header">
    <w:name w:val="header"/>
    <w:basedOn w:val="Normal"/>
    <w:link w:val="HeaderChar"/>
    <w:rsid w:val="00B615D0"/>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615D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55BA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55BA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lug-doi">
    <w:name w:val="slug-doi"/>
    <w:basedOn w:val="DefaultParagraphFont"/>
    <w:rsid w:val="0066705B"/>
  </w:style>
  <w:style w:type="character" w:customStyle="1" w:styleId="apple-converted-space">
    <w:name w:val="apple-converted-space"/>
    <w:basedOn w:val="DefaultParagraphFont"/>
    <w:rsid w:val="0066705B"/>
  </w:style>
  <w:style w:type="character" w:customStyle="1" w:styleId="Title1">
    <w:name w:val="Title1"/>
    <w:basedOn w:val="DefaultParagraphFont"/>
    <w:rsid w:val="0066705B"/>
  </w:style>
  <w:style w:type="character" w:customStyle="1" w:styleId="source-title">
    <w:name w:val="source-title"/>
    <w:basedOn w:val="DefaultParagraphFont"/>
    <w:rsid w:val="0066705B"/>
  </w:style>
  <w:style w:type="character" w:styleId="Emphasis">
    <w:name w:val="Emphasis"/>
    <w:basedOn w:val="DefaultParagraphFont"/>
    <w:uiPriority w:val="20"/>
    <w:qFormat/>
    <w:rsid w:val="002D00E2"/>
    <w:rPr>
      <w:i/>
      <w:iCs/>
    </w:rPr>
  </w:style>
  <w:style w:type="paragraph" w:styleId="Footer">
    <w:name w:val="footer"/>
    <w:basedOn w:val="Normal"/>
    <w:link w:val="FooterChar"/>
    <w:uiPriority w:val="99"/>
    <w:semiHidden/>
    <w:unhideWhenUsed/>
    <w:rsid w:val="00ED04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04EB"/>
  </w:style>
  <w:style w:type="character" w:customStyle="1" w:styleId="Heading1Char">
    <w:name w:val="Heading 1 Char"/>
    <w:basedOn w:val="DefaultParagraphFont"/>
    <w:link w:val="Heading1"/>
    <w:uiPriority w:val="9"/>
    <w:rsid w:val="007A18E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A18E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D3E72"/>
    <w:rPr>
      <w:color w:val="808080"/>
    </w:rPr>
  </w:style>
  <w:style w:type="paragraph" w:styleId="FootnoteText">
    <w:name w:val="footnote text"/>
    <w:basedOn w:val="Normal"/>
    <w:link w:val="FootnoteTextChar"/>
    <w:uiPriority w:val="99"/>
    <w:unhideWhenUsed/>
    <w:rsid w:val="00BE03B8"/>
    <w:pPr>
      <w:spacing w:after="0" w:line="240" w:lineRule="auto"/>
    </w:pPr>
    <w:rPr>
      <w:sz w:val="24"/>
      <w:szCs w:val="24"/>
    </w:rPr>
  </w:style>
  <w:style w:type="character" w:customStyle="1" w:styleId="FootnoteTextChar">
    <w:name w:val="Footnote Text Char"/>
    <w:basedOn w:val="DefaultParagraphFont"/>
    <w:link w:val="FootnoteText"/>
    <w:uiPriority w:val="99"/>
    <w:rsid w:val="00BE03B8"/>
    <w:rPr>
      <w:sz w:val="24"/>
      <w:szCs w:val="24"/>
    </w:rPr>
  </w:style>
  <w:style w:type="character" w:styleId="FootnoteReference">
    <w:name w:val="footnote reference"/>
    <w:basedOn w:val="DefaultParagraphFont"/>
    <w:uiPriority w:val="99"/>
    <w:unhideWhenUsed/>
    <w:rsid w:val="00BE03B8"/>
    <w:rPr>
      <w:vertAlign w:val="superscript"/>
    </w:rPr>
  </w:style>
  <w:style w:type="paragraph" w:styleId="HTMLPreformatted">
    <w:name w:val="HTML Preformatted"/>
    <w:basedOn w:val="Normal"/>
    <w:link w:val="HTMLPreformattedChar"/>
    <w:uiPriority w:val="99"/>
    <w:unhideWhenUsed/>
    <w:rsid w:val="00BE03B8"/>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rsid w:val="00BE03B8"/>
    <w:rPr>
      <w:rFonts w:ascii="Courier" w:hAnsi="Courier"/>
      <w:sz w:val="20"/>
      <w:szCs w:val="20"/>
    </w:rPr>
  </w:style>
  <w:style w:type="table" w:customStyle="1" w:styleId="LightShading1">
    <w:name w:val="Light Shading1"/>
    <w:basedOn w:val="TableNormal"/>
    <w:uiPriority w:val="60"/>
    <w:rsid w:val="0042652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42652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6902D9"/>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407552"/>
    <w:rPr>
      <w:sz w:val="16"/>
      <w:szCs w:val="16"/>
    </w:rPr>
  </w:style>
  <w:style w:type="paragraph" w:styleId="CommentText">
    <w:name w:val="annotation text"/>
    <w:basedOn w:val="Normal"/>
    <w:link w:val="CommentTextChar"/>
    <w:uiPriority w:val="99"/>
    <w:semiHidden/>
    <w:unhideWhenUsed/>
    <w:rsid w:val="00407552"/>
    <w:pPr>
      <w:spacing w:line="240" w:lineRule="auto"/>
    </w:pPr>
    <w:rPr>
      <w:sz w:val="20"/>
      <w:szCs w:val="20"/>
    </w:rPr>
  </w:style>
  <w:style w:type="character" w:customStyle="1" w:styleId="CommentTextChar">
    <w:name w:val="Comment Text Char"/>
    <w:basedOn w:val="DefaultParagraphFont"/>
    <w:link w:val="CommentText"/>
    <w:uiPriority w:val="99"/>
    <w:semiHidden/>
    <w:rsid w:val="00407552"/>
    <w:rPr>
      <w:sz w:val="20"/>
      <w:szCs w:val="20"/>
    </w:rPr>
  </w:style>
  <w:style w:type="paragraph" w:styleId="CommentSubject">
    <w:name w:val="annotation subject"/>
    <w:basedOn w:val="CommentText"/>
    <w:next w:val="CommentText"/>
    <w:link w:val="CommentSubjectChar"/>
    <w:uiPriority w:val="99"/>
    <w:semiHidden/>
    <w:unhideWhenUsed/>
    <w:rsid w:val="00407552"/>
    <w:rPr>
      <w:b/>
      <w:bCs/>
    </w:rPr>
  </w:style>
  <w:style w:type="character" w:customStyle="1" w:styleId="CommentSubjectChar">
    <w:name w:val="Comment Subject Char"/>
    <w:basedOn w:val="CommentTextChar"/>
    <w:link w:val="CommentSubject"/>
    <w:uiPriority w:val="99"/>
    <w:semiHidden/>
    <w:rsid w:val="00407552"/>
    <w:rPr>
      <w:b/>
      <w:bCs/>
      <w:sz w:val="20"/>
      <w:szCs w:val="20"/>
    </w:rPr>
  </w:style>
  <w:style w:type="paragraph" w:customStyle="1" w:styleId="UnitsStyle">
    <w:name w:val="Units Style"/>
    <w:basedOn w:val="Normal"/>
    <w:rsid w:val="00407552"/>
    <w:pPr>
      <w:spacing w:after="0" w:line="240" w:lineRule="auto"/>
    </w:pPr>
    <w:rPr>
      <w:rFonts w:ascii="Times" w:eastAsia="Times New Roman" w:hAnsi="Times" w:cs="Times New Roman"/>
      <w:sz w:val="24"/>
      <w:szCs w:val="20"/>
    </w:rPr>
  </w:style>
  <w:style w:type="character" w:styleId="Strong">
    <w:name w:val="Strong"/>
    <w:basedOn w:val="DefaultParagraphFont"/>
    <w:uiPriority w:val="22"/>
    <w:qFormat/>
    <w:rsid w:val="006B135A"/>
    <w:rPr>
      <w:b/>
      <w:bCs/>
    </w:rPr>
  </w:style>
  <w:style w:type="character" w:customStyle="1" w:styleId="citationjournaltitle">
    <w:name w:val="citation_journal_title"/>
    <w:basedOn w:val="DefaultParagraphFont"/>
    <w:rsid w:val="006B135A"/>
  </w:style>
  <w:style w:type="character" w:customStyle="1" w:styleId="citationissue">
    <w:name w:val="citation_issue"/>
    <w:basedOn w:val="DefaultParagraphFont"/>
    <w:rsid w:val="006B135A"/>
  </w:style>
  <w:style w:type="character" w:customStyle="1" w:styleId="citationstartpage">
    <w:name w:val="citation_start_page"/>
    <w:basedOn w:val="DefaultParagraphFont"/>
    <w:rsid w:val="006B135A"/>
  </w:style>
  <w:style w:type="character" w:customStyle="1" w:styleId="citationdoi">
    <w:name w:val="citation_doi"/>
    <w:basedOn w:val="DefaultParagraphFont"/>
    <w:rsid w:val="006B135A"/>
  </w:style>
  <w:style w:type="character" w:customStyle="1" w:styleId="citationauthor">
    <w:name w:val="citation_author"/>
    <w:rsid w:val="006B135A"/>
  </w:style>
  <w:style w:type="character" w:customStyle="1" w:styleId="citationarticletitle">
    <w:name w:val="citation_article_title"/>
    <w:rsid w:val="006B135A"/>
  </w:style>
  <w:style w:type="character" w:customStyle="1" w:styleId="personname">
    <w:name w:val="person_name"/>
    <w:basedOn w:val="DefaultParagraphFont"/>
    <w:rsid w:val="006B135A"/>
  </w:style>
  <w:style w:type="paragraph" w:customStyle="1" w:styleId="Default">
    <w:name w:val="Default"/>
    <w:rsid w:val="006B135A"/>
    <w:pPr>
      <w:autoSpaceDE w:val="0"/>
      <w:autoSpaceDN w:val="0"/>
      <w:adjustRightInd w:val="0"/>
      <w:spacing w:after="0" w:line="240" w:lineRule="auto"/>
    </w:pPr>
    <w:rPr>
      <w:rFonts w:ascii="ITC Symbol Std Medium" w:hAnsi="ITC Symbol Std Medium" w:cs="ITC Symbol Std Medium"/>
      <w:color w:val="000000"/>
      <w:sz w:val="24"/>
      <w:szCs w:val="24"/>
      <w:lang w:val="en-US"/>
    </w:rPr>
  </w:style>
  <w:style w:type="character" w:customStyle="1" w:styleId="A8">
    <w:name w:val="A8"/>
    <w:uiPriority w:val="99"/>
    <w:rsid w:val="006B135A"/>
    <w:rPr>
      <w:rFonts w:cs="ITC Symbol Std Medium"/>
      <w:i/>
      <w:iCs/>
      <w:color w:val="000000"/>
      <w:sz w:val="12"/>
      <w:szCs w:val="12"/>
    </w:rPr>
  </w:style>
  <w:style w:type="table" w:styleId="TableGrid">
    <w:name w:val="Table Grid"/>
    <w:basedOn w:val="TableNormal"/>
    <w:uiPriority w:val="59"/>
    <w:rsid w:val="00F27A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34E0C"/>
    <w:pPr>
      <w:spacing w:after="0" w:line="240" w:lineRule="auto"/>
    </w:pPr>
  </w:style>
  <w:style w:type="character" w:customStyle="1" w:styleId="cit-first-page">
    <w:name w:val="cit-first-page"/>
    <w:basedOn w:val="DefaultParagraphFont"/>
    <w:rsid w:val="00AB0D51"/>
  </w:style>
  <w:style w:type="character" w:customStyle="1" w:styleId="cit-last-page2">
    <w:name w:val="cit-last-page2"/>
    <w:basedOn w:val="DefaultParagraphFont"/>
    <w:rsid w:val="00AB0D51"/>
  </w:style>
  <w:style w:type="character" w:customStyle="1" w:styleId="cit-issue">
    <w:name w:val="cit-issue"/>
    <w:rsid w:val="00AB0D51"/>
  </w:style>
  <w:style w:type="character" w:customStyle="1" w:styleId="cit-sep2">
    <w:name w:val="cit-sep2"/>
    <w:basedOn w:val="DefaultParagraphFont"/>
    <w:rsid w:val="00AB0D51"/>
  </w:style>
  <w:style w:type="character" w:customStyle="1" w:styleId="cit-vol2">
    <w:name w:val="cit-vol2"/>
    <w:basedOn w:val="DefaultParagraphFont"/>
    <w:rsid w:val="00AB0D51"/>
  </w:style>
  <w:style w:type="character" w:customStyle="1" w:styleId="ja50-ce-collaboration">
    <w:name w:val="ja50-ce-collaboration"/>
    <w:basedOn w:val="DefaultParagraphFont"/>
    <w:rsid w:val="00221566"/>
  </w:style>
  <w:style w:type="character" w:customStyle="1" w:styleId="nlmetal">
    <w:name w:val="nlm_etal"/>
    <w:basedOn w:val="DefaultParagraphFont"/>
    <w:rsid w:val="00383CC5"/>
  </w:style>
  <w:style w:type="character" w:customStyle="1" w:styleId="nlmarticle-title">
    <w:name w:val="nlm_article-title"/>
    <w:basedOn w:val="DefaultParagraphFont"/>
    <w:rsid w:val="00383CC5"/>
  </w:style>
  <w:style w:type="character" w:customStyle="1" w:styleId="citationsource-journal1">
    <w:name w:val="citation_source-journal1"/>
    <w:basedOn w:val="DefaultParagraphFont"/>
    <w:rsid w:val="00383CC5"/>
    <w:rPr>
      <w:i/>
      <w:iCs/>
    </w:rPr>
  </w:style>
  <w:style w:type="character" w:customStyle="1" w:styleId="nlmyear">
    <w:name w:val="nlm_year"/>
    <w:basedOn w:val="DefaultParagraphFont"/>
    <w:rsid w:val="00383CC5"/>
  </w:style>
  <w:style w:type="character" w:customStyle="1" w:styleId="nlmfpage">
    <w:name w:val="nlm_fpage"/>
    <w:basedOn w:val="DefaultParagraphFont"/>
    <w:rsid w:val="00383CC5"/>
  </w:style>
  <w:style w:type="character" w:customStyle="1" w:styleId="nlmlpage">
    <w:name w:val="nlm_lpage"/>
    <w:basedOn w:val="DefaultParagraphFont"/>
    <w:rsid w:val="00383CC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BF"/>
  </w:style>
  <w:style w:type="paragraph" w:styleId="Heading1">
    <w:name w:val="heading 1"/>
    <w:basedOn w:val="Normal"/>
    <w:next w:val="Normal"/>
    <w:link w:val="Heading1Char"/>
    <w:uiPriority w:val="9"/>
    <w:qFormat/>
    <w:rsid w:val="007A18E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18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5BA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unhideWhenUsed/>
    <w:qFormat/>
    <w:rsid w:val="00B615D0"/>
    <w:pPr>
      <w:spacing w:before="240" w:after="60" w:line="240" w:lineRule="auto"/>
      <w:outlineLvl w:val="6"/>
    </w:pPr>
    <w:rPr>
      <w:rFonts w:ascii="Calibri" w:eastAsia="Times New Roman" w:hAnsi="Calibri"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28C"/>
    <w:rPr>
      <w:color w:val="0000FF"/>
      <w:u w:val="single"/>
    </w:rPr>
  </w:style>
  <w:style w:type="paragraph" w:styleId="EndnoteText">
    <w:name w:val="endnote text"/>
    <w:basedOn w:val="Normal"/>
    <w:link w:val="EndnoteTextChar"/>
    <w:rsid w:val="0076528C"/>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76528C"/>
    <w:rPr>
      <w:rFonts w:ascii="Times New Roman" w:eastAsia="Times New Roman" w:hAnsi="Times New Roman" w:cs="Times New Roman"/>
      <w:sz w:val="20"/>
      <w:szCs w:val="20"/>
    </w:rPr>
  </w:style>
  <w:style w:type="character" w:styleId="EndnoteReference">
    <w:name w:val="endnote reference"/>
    <w:basedOn w:val="DefaultParagraphFont"/>
    <w:rsid w:val="0076528C"/>
    <w:rPr>
      <w:vertAlign w:val="superscript"/>
    </w:rPr>
  </w:style>
  <w:style w:type="paragraph" w:customStyle="1" w:styleId="Normaltext">
    <w:name w:val="Normal text"/>
    <w:basedOn w:val="Normal"/>
    <w:rsid w:val="0076528C"/>
    <w:pPr>
      <w:spacing w:after="0" w:line="240" w:lineRule="auto"/>
    </w:pPr>
    <w:rPr>
      <w:rFonts w:ascii="Times" w:eastAsia="Times New Roman" w:hAnsi="Times" w:cs="Times New Roman"/>
      <w:sz w:val="24"/>
      <w:szCs w:val="20"/>
    </w:rPr>
  </w:style>
  <w:style w:type="paragraph" w:styleId="ListParagraph">
    <w:name w:val="List Paragraph"/>
    <w:basedOn w:val="Normal"/>
    <w:uiPriority w:val="34"/>
    <w:qFormat/>
    <w:rsid w:val="0076528C"/>
    <w:pPr>
      <w:ind w:left="720"/>
      <w:contextualSpacing/>
    </w:pPr>
  </w:style>
  <w:style w:type="character" w:customStyle="1" w:styleId="Heading7Char">
    <w:name w:val="Heading 7 Char"/>
    <w:basedOn w:val="DefaultParagraphFont"/>
    <w:link w:val="Heading7"/>
    <w:uiPriority w:val="9"/>
    <w:rsid w:val="00B615D0"/>
    <w:rPr>
      <w:rFonts w:ascii="Calibri" w:eastAsia="Times New Roman" w:hAnsi="Calibri" w:cs="Times New Roman"/>
      <w:sz w:val="24"/>
      <w:szCs w:val="24"/>
    </w:rPr>
  </w:style>
  <w:style w:type="paragraph" w:styleId="BalloonText">
    <w:name w:val="Balloon Text"/>
    <w:basedOn w:val="Normal"/>
    <w:link w:val="BalloonTextChar"/>
    <w:uiPriority w:val="99"/>
    <w:semiHidden/>
    <w:unhideWhenUsed/>
    <w:rsid w:val="00B61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5D0"/>
    <w:rPr>
      <w:rFonts w:ascii="Tahoma" w:hAnsi="Tahoma" w:cs="Tahoma"/>
      <w:sz w:val="16"/>
      <w:szCs w:val="16"/>
    </w:rPr>
  </w:style>
  <w:style w:type="paragraph" w:customStyle="1" w:styleId="ej-featured-article-author">
    <w:name w:val="ej-featured-article-author"/>
    <w:basedOn w:val="Normal"/>
    <w:rsid w:val="00B615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j-j-source">
    <w:name w:val="ej-j-source"/>
    <w:basedOn w:val="DefaultParagraphFont"/>
    <w:rsid w:val="00B615D0"/>
  </w:style>
  <w:style w:type="character" w:customStyle="1" w:styleId="ej-article-authors-more-less">
    <w:name w:val="ej-article-authors-more-less"/>
    <w:basedOn w:val="DefaultParagraphFont"/>
    <w:rsid w:val="00B615D0"/>
  </w:style>
  <w:style w:type="paragraph" w:styleId="Header">
    <w:name w:val="header"/>
    <w:basedOn w:val="Normal"/>
    <w:link w:val="HeaderChar"/>
    <w:rsid w:val="00B615D0"/>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615D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55BA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55BA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lug-doi">
    <w:name w:val="slug-doi"/>
    <w:basedOn w:val="DefaultParagraphFont"/>
    <w:rsid w:val="0066705B"/>
  </w:style>
  <w:style w:type="character" w:customStyle="1" w:styleId="apple-converted-space">
    <w:name w:val="apple-converted-space"/>
    <w:basedOn w:val="DefaultParagraphFont"/>
    <w:rsid w:val="0066705B"/>
  </w:style>
  <w:style w:type="character" w:customStyle="1" w:styleId="Title1">
    <w:name w:val="Title1"/>
    <w:basedOn w:val="DefaultParagraphFont"/>
    <w:rsid w:val="0066705B"/>
  </w:style>
  <w:style w:type="character" w:customStyle="1" w:styleId="source-title">
    <w:name w:val="source-title"/>
    <w:basedOn w:val="DefaultParagraphFont"/>
    <w:rsid w:val="0066705B"/>
  </w:style>
  <w:style w:type="character" w:styleId="Emphasis">
    <w:name w:val="Emphasis"/>
    <w:basedOn w:val="DefaultParagraphFont"/>
    <w:uiPriority w:val="20"/>
    <w:qFormat/>
    <w:rsid w:val="002D00E2"/>
    <w:rPr>
      <w:i/>
      <w:iCs/>
    </w:rPr>
  </w:style>
  <w:style w:type="paragraph" w:styleId="Footer">
    <w:name w:val="footer"/>
    <w:basedOn w:val="Normal"/>
    <w:link w:val="FooterChar"/>
    <w:uiPriority w:val="99"/>
    <w:semiHidden/>
    <w:unhideWhenUsed/>
    <w:rsid w:val="00ED04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04EB"/>
  </w:style>
  <w:style w:type="character" w:customStyle="1" w:styleId="Heading1Char">
    <w:name w:val="Heading 1 Char"/>
    <w:basedOn w:val="DefaultParagraphFont"/>
    <w:link w:val="Heading1"/>
    <w:uiPriority w:val="9"/>
    <w:rsid w:val="007A18E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A18E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D3E72"/>
    <w:rPr>
      <w:color w:val="808080"/>
    </w:rPr>
  </w:style>
  <w:style w:type="paragraph" w:styleId="FootnoteText">
    <w:name w:val="footnote text"/>
    <w:basedOn w:val="Normal"/>
    <w:link w:val="FootnoteTextChar"/>
    <w:uiPriority w:val="99"/>
    <w:unhideWhenUsed/>
    <w:rsid w:val="00BE03B8"/>
    <w:pPr>
      <w:spacing w:after="0" w:line="240" w:lineRule="auto"/>
    </w:pPr>
    <w:rPr>
      <w:sz w:val="24"/>
      <w:szCs w:val="24"/>
    </w:rPr>
  </w:style>
  <w:style w:type="character" w:customStyle="1" w:styleId="FootnoteTextChar">
    <w:name w:val="Footnote Text Char"/>
    <w:basedOn w:val="DefaultParagraphFont"/>
    <w:link w:val="FootnoteText"/>
    <w:uiPriority w:val="99"/>
    <w:rsid w:val="00BE03B8"/>
    <w:rPr>
      <w:sz w:val="24"/>
      <w:szCs w:val="24"/>
    </w:rPr>
  </w:style>
  <w:style w:type="character" w:styleId="FootnoteReference">
    <w:name w:val="footnote reference"/>
    <w:basedOn w:val="DefaultParagraphFont"/>
    <w:uiPriority w:val="99"/>
    <w:unhideWhenUsed/>
    <w:rsid w:val="00BE03B8"/>
    <w:rPr>
      <w:vertAlign w:val="superscript"/>
    </w:rPr>
  </w:style>
  <w:style w:type="paragraph" w:styleId="HTMLPreformatted">
    <w:name w:val="HTML Preformatted"/>
    <w:basedOn w:val="Normal"/>
    <w:link w:val="HTMLPreformattedChar"/>
    <w:uiPriority w:val="99"/>
    <w:unhideWhenUsed/>
    <w:rsid w:val="00BE03B8"/>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rsid w:val="00BE03B8"/>
    <w:rPr>
      <w:rFonts w:ascii="Courier" w:hAnsi="Courier"/>
      <w:sz w:val="20"/>
      <w:szCs w:val="20"/>
    </w:rPr>
  </w:style>
  <w:style w:type="table" w:customStyle="1" w:styleId="LightShading1">
    <w:name w:val="Light Shading1"/>
    <w:basedOn w:val="TableNormal"/>
    <w:uiPriority w:val="60"/>
    <w:rsid w:val="0042652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42652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6902D9"/>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407552"/>
    <w:rPr>
      <w:sz w:val="16"/>
      <w:szCs w:val="16"/>
    </w:rPr>
  </w:style>
  <w:style w:type="paragraph" w:styleId="CommentText">
    <w:name w:val="annotation text"/>
    <w:basedOn w:val="Normal"/>
    <w:link w:val="CommentTextChar"/>
    <w:uiPriority w:val="99"/>
    <w:semiHidden/>
    <w:unhideWhenUsed/>
    <w:rsid w:val="00407552"/>
    <w:pPr>
      <w:spacing w:line="240" w:lineRule="auto"/>
    </w:pPr>
    <w:rPr>
      <w:sz w:val="20"/>
      <w:szCs w:val="20"/>
    </w:rPr>
  </w:style>
  <w:style w:type="character" w:customStyle="1" w:styleId="CommentTextChar">
    <w:name w:val="Comment Text Char"/>
    <w:basedOn w:val="DefaultParagraphFont"/>
    <w:link w:val="CommentText"/>
    <w:uiPriority w:val="99"/>
    <w:semiHidden/>
    <w:rsid w:val="00407552"/>
    <w:rPr>
      <w:sz w:val="20"/>
      <w:szCs w:val="20"/>
    </w:rPr>
  </w:style>
  <w:style w:type="paragraph" w:styleId="CommentSubject">
    <w:name w:val="annotation subject"/>
    <w:basedOn w:val="CommentText"/>
    <w:next w:val="CommentText"/>
    <w:link w:val="CommentSubjectChar"/>
    <w:uiPriority w:val="99"/>
    <w:semiHidden/>
    <w:unhideWhenUsed/>
    <w:rsid w:val="00407552"/>
    <w:rPr>
      <w:b/>
      <w:bCs/>
    </w:rPr>
  </w:style>
  <w:style w:type="character" w:customStyle="1" w:styleId="CommentSubjectChar">
    <w:name w:val="Comment Subject Char"/>
    <w:basedOn w:val="CommentTextChar"/>
    <w:link w:val="CommentSubject"/>
    <w:uiPriority w:val="99"/>
    <w:semiHidden/>
    <w:rsid w:val="00407552"/>
    <w:rPr>
      <w:b/>
      <w:bCs/>
      <w:sz w:val="20"/>
      <w:szCs w:val="20"/>
    </w:rPr>
  </w:style>
  <w:style w:type="paragraph" w:customStyle="1" w:styleId="UnitsStyle">
    <w:name w:val="Units Style"/>
    <w:basedOn w:val="Normal"/>
    <w:rsid w:val="00407552"/>
    <w:pPr>
      <w:spacing w:after="0" w:line="240" w:lineRule="auto"/>
    </w:pPr>
    <w:rPr>
      <w:rFonts w:ascii="Times" w:eastAsia="Times New Roman" w:hAnsi="Times" w:cs="Times New Roman"/>
      <w:sz w:val="24"/>
      <w:szCs w:val="20"/>
    </w:rPr>
  </w:style>
  <w:style w:type="character" w:styleId="Strong">
    <w:name w:val="Strong"/>
    <w:basedOn w:val="DefaultParagraphFont"/>
    <w:uiPriority w:val="22"/>
    <w:qFormat/>
    <w:rsid w:val="006B135A"/>
    <w:rPr>
      <w:b/>
      <w:bCs/>
    </w:rPr>
  </w:style>
  <w:style w:type="character" w:customStyle="1" w:styleId="citationjournaltitle">
    <w:name w:val="citation_journal_title"/>
    <w:basedOn w:val="DefaultParagraphFont"/>
    <w:rsid w:val="006B135A"/>
  </w:style>
  <w:style w:type="character" w:customStyle="1" w:styleId="citationissue">
    <w:name w:val="citation_issue"/>
    <w:basedOn w:val="DefaultParagraphFont"/>
    <w:rsid w:val="006B135A"/>
  </w:style>
  <w:style w:type="character" w:customStyle="1" w:styleId="citationstartpage">
    <w:name w:val="citation_start_page"/>
    <w:basedOn w:val="DefaultParagraphFont"/>
    <w:rsid w:val="006B135A"/>
  </w:style>
  <w:style w:type="character" w:customStyle="1" w:styleId="citationdoi">
    <w:name w:val="citation_doi"/>
    <w:basedOn w:val="DefaultParagraphFont"/>
    <w:rsid w:val="006B135A"/>
  </w:style>
  <w:style w:type="character" w:customStyle="1" w:styleId="citationauthor">
    <w:name w:val="citation_author"/>
    <w:rsid w:val="006B135A"/>
  </w:style>
  <w:style w:type="character" w:customStyle="1" w:styleId="citationarticletitle">
    <w:name w:val="citation_article_title"/>
    <w:rsid w:val="006B135A"/>
  </w:style>
  <w:style w:type="character" w:customStyle="1" w:styleId="personname">
    <w:name w:val="person_name"/>
    <w:basedOn w:val="DefaultParagraphFont"/>
    <w:rsid w:val="006B135A"/>
  </w:style>
  <w:style w:type="paragraph" w:customStyle="1" w:styleId="Default">
    <w:name w:val="Default"/>
    <w:rsid w:val="006B135A"/>
    <w:pPr>
      <w:autoSpaceDE w:val="0"/>
      <w:autoSpaceDN w:val="0"/>
      <w:adjustRightInd w:val="0"/>
      <w:spacing w:after="0" w:line="240" w:lineRule="auto"/>
    </w:pPr>
    <w:rPr>
      <w:rFonts w:ascii="ITC Symbol Std Medium" w:hAnsi="ITC Symbol Std Medium" w:cs="ITC Symbol Std Medium"/>
      <w:color w:val="000000"/>
      <w:sz w:val="24"/>
      <w:szCs w:val="24"/>
      <w:lang w:val="en-US"/>
    </w:rPr>
  </w:style>
  <w:style w:type="character" w:customStyle="1" w:styleId="A8">
    <w:name w:val="A8"/>
    <w:uiPriority w:val="99"/>
    <w:rsid w:val="006B135A"/>
    <w:rPr>
      <w:rFonts w:cs="ITC Symbol Std Medium"/>
      <w:i/>
      <w:iCs/>
      <w:color w:val="000000"/>
      <w:sz w:val="12"/>
      <w:szCs w:val="12"/>
    </w:rPr>
  </w:style>
  <w:style w:type="table" w:styleId="TableGrid">
    <w:name w:val="Table Grid"/>
    <w:basedOn w:val="TableNormal"/>
    <w:uiPriority w:val="59"/>
    <w:rsid w:val="00F27A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34E0C"/>
    <w:pPr>
      <w:spacing w:after="0" w:line="240" w:lineRule="auto"/>
    </w:pPr>
  </w:style>
  <w:style w:type="character" w:customStyle="1" w:styleId="cit-first-page">
    <w:name w:val="cit-first-page"/>
    <w:basedOn w:val="DefaultParagraphFont"/>
    <w:rsid w:val="00AB0D51"/>
  </w:style>
  <w:style w:type="character" w:customStyle="1" w:styleId="cit-last-page2">
    <w:name w:val="cit-last-page2"/>
    <w:basedOn w:val="DefaultParagraphFont"/>
    <w:rsid w:val="00AB0D51"/>
  </w:style>
  <w:style w:type="character" w:customStyle="1" w:styleId="cit-issue">
    <w:name w:val="cit-issue"/>
    <w:rsid w:val="00AB0D51"/>
  </w:style>
  <w:style w:type="character" w:customStyle="1" w:styleId="cit-sep2">
    <w:name w:val="cit-sep2"/>
    <w:basedOn w:val="DefaultParagraphFont"/>
    <w:rsid w:val="00AB0D51"/>
  </w:style>
  <w:style w:type="character" w:customStyle="1" w:styleId="cit-vol2">
    <w:name w:val="cit-vol2"/>
    <w:basedOn w:val="DefaultParagraphFont"/>
    <w:rsid w:val="00AB0D51"/>
  </w:style>
  <w:style w:type="character" w:customStyle="1" w:styleId="ja50-ce-collaboration">
    <w:name w:val="ja50-ce-collaboration"/>
    <w:basedOn w:val="DefaultParagraphFont"/>
    <w:rsid w:val="00221566"/>
  </w:style>
  <w:style w:type="character" w:customStyle="1" w:styleId="nlmetal">
    <w:name w:val="nlm_etal"/>
    <w:basedOn w:val="DefaultParagraphFont"/>
    <w:rsid w:val="00383CC5"/>
  </w:style>
  <w:style w:type="character" w:customStyle="1" w:styleId="nlmarticle-title">
    <w:name w:val="nlm_article-title"/>
    <w:basedOn w:val="DefaultParagraphFont"/>
    <w:rsid w:val="00383CC5"/>
  </w:style>
  <w:style w:type="character" w:customStyle="1" w:styleId="citationsource-journal1">
    <w:name w:val="citation_source-journal1"/>
    <w:basedOn w:val="DefaultParagraphFont"/>
    <w:rsid w:val="00383CC5"/>
    <w:rPr>
      <w:i/>
      <w:iCs/>
    </w:rPr>
  </w:style>
  <w:style w:type="character" w:customStyle="1" w:styleId="nlmyear">
    <w:name w:val="nlm_year"/>
    <w:basedOn w:val="DefaultParagraphFont"/>
    <w:rsid w:val="00383CC5"/>
  </w:style>
  <w:style w:type="character" w:customStyle="1" w:styleId="nlmfpage">
    <w:name w:val="nlm_fpage"/>
    <w:basedOn w:val="DefaultParagraphFont"/>
    <w:rsid w:val="00383CC5"/>
  </w:style>
  <w:style w:type="character" w:customStyle="1" w:styleId="nlmlpage">
    <w:name w:val="nlm_lpage"/>
    <w:basedOn w:val="DefaultParagraphFont"/>
    <w:rsid w:val="00383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05836">
      <w:bodyDiv w:val="1"/>
      <w:marLeft w:val="0"/>
      <w:marRight w:val="0"/>
      <w:marTop w:val="0"/>
      <w:marBottom w:val="0"/>
      <w:divBdr>
        <w:top w:val="none" w:sz="0" w:space="0" w:color="auto"/>
        <w:left w:val="none" w:sz="0" w:space="0" w:color="auto"/>
        <w:bottom w:val="none" w:sz="0" w:space="0" w:color="auto"/>
        <w:right w:val="none" w:sz="0" w:space="0" w:color="auto"/>
      </w:divBdr>
    </w:div>
    <w:div w:id="152188505">
      <w:bodyDiv w:val="1"/>
      <w:marLeft w:val="0"/>
      <w:marRight w:val="0"/>
      <w:marTop w:val="0"/>
      <w:marBottom w:val="0"/>
      <w:divBdr>
        <w:top w:val="none" w:sz="0" w:space="0" w:color="auto"/>
        <w:left w:val="none" w:sz="0" w:space="0" w:color="auto"/>
        <w:bottom w:val="none" w:sz="0" w:space="0" w:color="auto"/>
        <w:right w:val="none" w:sz="0" w:space="0" w:color="auto"/>
      </w:divBdr>
    </w:div>
    <w:div w:id="181553819">
      <w:bodyDiv w:val="1"/>
      <w:marLeft w:val="0"/>
      <w:marRight w:val="0"/>
      <w:marTop w:val="0"/>
      <w:marBottom w:val="0"/>
      <w:divBdr>
        <w:top w:val="none" w:sz="0" w:space="0" w:color="auto"/>
        <w:left w:val="none" w:sz="0" w:space="0" w:color="auto"/>
        <w:bottom w:val="none" w:sz="0" w:space="0" w:color="auto"/>
        <w:right w:val="none" w:sz="0" w:space="0" w:color="auto"/>
      </w:divBdr>
    </w:div>
    <w:div w:id="215892210">
      <w:bodyDiv w:val="1"/>
      <w:marLeft w:val="0"/>
      <w:marRight w:val="0"/>
      <w:marTop w:val="0"/>
      <w:marBottom w:val="0"/>
      <w:divBdr>
        <w:top w:val="none" w:sz="0" w:space="0" w:color="auto"/>
        <w:left w:val="none" w:sz="0" w:space="0" w:color="auto"/>
        <w:bottom w:val="none" w:sz="0" w:space="0" w:color="auto"/>
        <w:right w:val="none" w:sz="0" w:space="0" w:color="auto"/>
      </w:divBdr>
    </w:div>
    <w:div w:id="384452723">
      <w:bodyDiv w:val="1"/>
      <w:marLeft w:val="0"/>
      <w:marRight w:val="0"/>
      <w:marTop w:val="0"/>
      <w:marBottom w:val="0"/>
      <w:divBdr>
        <w:top w:val="none" w:sz="0" w:space="0" w:color="auto"/>
        <w:left w:val="none" w:sz="0" w:space="0" w:color="auto"/>
        <w:bottom w:val="none" w:sz="0" w:space="0" w:color="auto"/>
        <w:right w:val="none" w:sz="0" w:space="0" w:color="auto"/>
      </w:divBdr>
    </w:div>
    <w:div w:id="431442263">
      <w:bodyDiv w:val="1"/>
      <w:marLeft w:val="0"/>
      <w:marRight w:val="0"/>
      <w:marTop w:val="0"/>
      <w:marBottom w:val="0"/>
      <w:divBdr>
        <w:top w:val="none" w:sz="0" w:space="0" w:color="auto"/>
        <w:left w:val="none" w:sz="0" w:space="0" w:color="auto"/>
        <w:bottom w:val="none" w:sz="0" w:space="0" w:color="auto"/>
        <w:right w:val="none" w:sz="0" w:space="0" w:color="auto"/>
      </w:divBdr>
    </w:div>
    <w:div w:id="440490751">
      <w:bodyDiv w:val="1"/>
      <w:marLeft w:val="0"/>
      <w:marRight w:val="0"/>
      <w:marTop w:val="0"/>
      <w:marBottom w:val="0"/>
      <w:divBdr>
        <w:top w:val="none" w:sz="0" w:space="0" w:color="auto"/>
        <w:left w:val="none" w:sz="0" w:space="0" w:color="auto"/>
        <w:bottom w:val="none" w:sz="0" w:space="0" w:color="auto"/>
        <w:right w:val="none" w:sz="0" w:space="0" w:color="auto"/>
      </w:divBdr>
    </w:div>
    <w:div w:id="443771714">
      <w:bodyDiv w:val="1"/>
      <w:marLeft w:val="0"/>
      <w:marRight w:val="0"/>
      <w:marTop w:val="0"/>
      <w:marBottom w:val="0"/>
      <w:divBdr>
        <w:top w:val="none" w:sz="0" w:space="0" w:color="auto"/>
        <w:left w:val="none" w:sz="0" w:space="0" w:color="auto"/>
        <w:bottom w:val="none" w:sz="0" w:space="0" w:color="auto"/>
        <w:right w:val="none" w:sz="0" w:space="0" w:color="auto"/>
      </w:divBdr>
    </w:div>
    <w:div w:id="569534118">
      <w:bodyDiv w:val="1"/>
      <w:marLeft w:val="0"/>
      <w:marRight w:val="0"/>
      <w:marTop w:val="0"/>
      <w:marBottom w:val="0"/>
      <w:divBdr>
        <w:top w:val="none" w:sz="0" w:space="0" w:color="auto"/>
        <w:left w:val="none" w:sz="0" w:space="0" w:color="auto"/>
        <w:bottom w:val="none" w:sz="0" w:space="0" w:color="auto"/>
        <w:right w:val="none" w:sz="0" w:space="0" w:color="auto"/>
      </w:divBdr>
    </w:div>
    <w:div w:id="770275179">
      <w:bodyDiv w:val="1"/>
      <w:marLeft w:val="0"/>
      <w:marRight w:val="0"/>
      <w:marTop w:val="0"/>
      <w:marBottom w:val="0"/>
      <w:divBdr>
        <w:top w:val="none" w:sz="0" w:space="0" w:color="auto"/>
        <w:left w:val="none" w:sz="0" w:space="0" w:color="auto"/>
        <w:bottom w:val="none" w:sz="0" w:space="0" w:color="auto"/>
        <w:right w:val="none" w:sz="0" w:space="0" w:color="auto"/>
      </w:divBdr>
    </w:div>
    <w:div w:id="780151263">
      <w:bodyDiv w:val="1"/>
      <w:marLeft w:val="0"/>
      <w:marRight w:val="0"/>
      <w:marTop w:val="0"/>
      <w:marBottom w:val="0"/>
      <w:divBdr>
        <w:top w:val="none" w:sz="0" w:space="0" w:color="auto"/>
        <w:left w:val="none" w:sz="0" w:space="0" w:color="auto"/>
        <w:bottom w:val="none" w:sz="0" w:space="0" w:color="auto"/>
        <w:right w:val="none" w:sz="0" w:space="0" w:color="auto"/>
      </w:divBdr>
    </w:div>
    <w:div w:id="1020088134">
      <w:bodyDiv w:val="1"/>
      <w:marLeft w:val="0"/>
      <w:marRight w:val="0"/>
      <w:marTop w:val="0"/>
      <w:marBottom w:val="0"/>
      <w:divBdr>
        <w:top w:val="none" w:sz="0" w:space="0" w:color="auto"/>
        <w:left w:val="none" w:sz="0" w:space="0" w:color="auto"/>
        <w:bottom w:val="none" w:sz="0" w:space="0" w:color="auto"/>
        <w:right w:val="none" w:sz="0" w:space="0" w:color="auto"/>
      </w:divBdr>
    </w:div>
    <w:div w:id="1136492357">
      <w:bodyDiv w:val="1"/>
      <w:marLeft w:val="0"/>
      <w:marRight w:val="0"/>
      <w:marTop w:val="0"/>
      <w:marBottom w:val="0"/>
      <w:divBdr>
        <w:top w:val="none" w:sz="0" w:space="0" w:color="auto"/>
        <w:left w:val="none" w:sz="0" w:space="0" w:color="auto"/>
        <w:bottom w:val="none" w:sz="0" w:space="0" w:color="auto"/>
        <w:right w:val="none" w:sz="0" w:space="0" w:color="auto"/>
      </w:divBdr>
    </w:div>
    <w:div w:id="1269312800">
      <w:bodyDiv w:val="1"/>
      <w:marLeft w:val="0"/>
      <w:marRight w:val="0"/>
      <w:marTop w:val="0"/>
      <w:marBottom w:val="0"/>
      <w:divBdr>
        <w:top w:val="none" w:sz="0" w:space="0" w:color="auto"/>
        <w:left w:val="none" w:sz="0" w:space="0" w:color="auto"/>
        <w:bottom w:val="none" w:sz="0" w:space="0" w:color="auto"/>
        <w:right w:val="none" w:sz="0" w:space="0" w:color="auto"/>
      </w:divBdr>
    </w:div>
    <w:div w:id="1275744302">
      <w:bodyDiv w:val="1"/>
      <w:marLeft w:val="0"/>
      <w:marRight w:val="0"/>
      <w:marTop w:val="0"/>
      <w:marBottom w:val="0"/>
      <w:divBdr>
        <w:top w:val="none" w:sz="0" w:space="0" w:color="auto"/>
        <w:left w:val="none" w:sz="0" w:space="0" w:color="auto"/>
        <w:bottom w:val="none" w:sz="0" w:space="0" w:color="auto"/>
        <w:right w:val="none" w:sz="0" w:space="0" w:color="auto"/>
      </w:divBdr>
    </w:div>
    <w:div w:id="1373459578">
      <w:bodyDiv w:val="1"/>
      <w:marLeft w:val="0"/>
      <w:marRight w:val="0"/>
      <w:marTop w:val="0"/>
      <w:marBottom w:val="0"/>
      <w:divBdr>
        <w:top w:val="none" w:sz="0" w:space="0" w:color="auto"/>
        <w:left w:val="none" w:sz="0" w:space="0" w:color="auto"/>
        <w:bottom w:val="none" w:sz="0" w:space="0" w:color="auto"/>
        <w:right w:val="none" w:sz="0" w:space="0" w:color="auto"/>
      </w:divBdr>
    </w:div>
    <w:div w:id="1382897379">
      <w:bodyDiv w:val="1"/>
      <w:marLeft w:val="0"/>
      <w:marRight w:val="0"/>
      <w:marTop w:val="0"/>
      <w:marBottom w:val="0"/>
      <w:divBdr>
        <w:top w:val="none" w:sz="0" w:space="0" w:color="auto"/>
        <w:left w:val="none" w:sz="0" w:space="0" w:color="auto"/>
        <w:bottom w:val="none" w:sz="0" w:space="0" w:color="auto"/>
        <w:right w:val="none" w:sz="0" w:space="0" w:color="auto"/>
      </w:divBdr>
    </w:div>
    <w:div w:id="1484665259">
      <w:bodyDiv w:val="1"/>
      <w:marLeft w:val="0"/>
      <w:marRight w:val="0"/>
      <w:marTop w:val="0"/>
      <w:marBottom w:val="0"/>
      <w:divBdr>
        <w:top w:val="none" w:sz="0" w:space="0" w:color="auto"/>
        <w:left w:val="none" w:sz="0" w:space="0" w:color="auto"/>
        <w:bottom w:val="none" w:sz="0" w:space="0" w:color="auto"/>
        <w:right w:val="none" w:sz="0" w:space="0" w:color="auto"/>
      </w:divBdr>
    </w:div>
    <w:div w:id="1501626638">
      <w:bodyDiv w:val="1"/>
      <w:marLeft w:val="0"/>
      <w:marRight w:val="0"/>
      <w:marTop w:val="0"/>
      <w:marBottom w:val="0"/>
      <w:divBdr>
        <w:top w:val="none" w:sz="0" w:space="0" w:color="auto"/>
        <w:left w:val="none" w:sz="0" w:space="0" w:color="auto"/>
        <w:bottom w:val="none" w:sz="0" w:space="0" w:color="auto"/>
        <w:right w:val="none" w:sz="0" w:space="0" w:color="auto"/>
      </w:divBdr>
    </w:div>
    <w:div w:id="1504969812">
      <w:bodyDiv w:val="1"/>
      <w:marLeft w:val="0"/>
      <w:marRight w:val="0"/>
      <w:marTop w:val="0"/>
      <w:marBottom w:val="0"/>
      <w:divBdr>
        <w:top w:val="none" w:sz="0" w:space="0" w:color="auto"/>
        <w:left w:val="none" w:sz="0" w:space="0" w:color="auto"/>
        <w:bottom w:val="none" w:sz="0" w:space="0" w:color="auto"/>
        <w:right w:val="none" w:sz="0" w:space="0" w:color="auto"/>
      </w:divBdr>
    </w:div>
    <w:div w:id="1506941048">
      <w:bodyDiv w:val="1"/>
      <w:marLeft w:val="0"/>
      <w:marRight w:val="0"/>
      <w:marTop w:val="0"/>
      <w:marBottom w:val="0"/>
      <w:divBdr>
        <w:top w:val="none" w:sz="0" w:space="0" w:color="auto"/>
        <w:left w:val="none" w:sz="0" w:space="0" w:color="auto"/>
        <w:bottom w:val="none" w:sz="0" w:space="0" w:color="auto"/>
        <w:right w:val="none" w:sz="0" w:space="0" w:color="auto"/>
      </w:divBdr>
    </w:div>
    <w:div w:id="1647466116">
      <w:bodyDiv w:val="1"/>
      <w:marLeft w:val="0"/>
      <w:marRight w:val="0"/>
      <w:marTop w:val="0"/>
      <w:marBottom w:val="0"/>
      <w:divBdr>
        <w:top w:val="none" w:sz="0" w:space="0" w:color="auto"/>
        <w:left w:val="none" w:sz="0" w:space="0" w:color="auto"/>
        <w:bottom w:val="none" w:sz="0" w:space="0" w:color="auto"/>
        <w:right w:val="none" w:sz="0" w:space="0" w:color="auto"/>
      </w:divBdr>
    </w:div>
    <w:div w:id="1666857684">
      <w:bodyDiv w:val="1"/>
      <w:marLeft w:val="0"/>
      <w:marRight w:val="0"/>
      <w:marTop w:val="0"/>
      <w:marBottom w:val="0"/>
      <w:divBdr>
        <w:top w:val="none" w:sz="0" w:space="0" w:color="auto"/>
        <w:left w:val="none" w:sz="0" w:space="0" w:color="auto"/>
        <w:bottom w:val="none" w:sz="0" w:space="0" w:color="auto"/>
        <w:right w:val="none" w:sz="0" w:space="0" w:color="auto"/>
      </w:divBdr>
    </w:div>
    <w:div w:id="1677421474">
      <w:bodyDiv w:val="1"/>
      <w:marLeft w:val="0"/>
      <w:marRight w:val="0"/>
      <w:marTop w:val="0"/>
      <w:marBottom w:val="0"/>
      <w:divBdr>
        <w:top w:val="none" w:sz="0" w:space="0" w:color="auto"/>
        <w:left w:val="none" w:sz="0" w:space="0" w:color="auto"/>
        <w:bottom w:val="none" w:sz="0" w:space="0" w:color="auto"/>
        <w:right w:val="none" w:sz="0" w:space="0" w:color="auto"/>
      </w:divBdr>
    </w:div>
    <w:div w:id="1701590351">
      <w:bodyDiv w:val="1"/>
      <w:marLeft w:val="0"/>
      <w:marRight w:val="0"/>
      <w:marTop w:val="0"/>
      <w:marBottom w:val="0"/>
      <w:divBdr>
        <w:top w:val="none" w:sz="0" w:space="0" w:color="auto"/>
        <w:left w:val="none" w:sz="0" w:space="0" w:color="auto"/>
        <w:bottom w:val="none" w:sz="0" w:space="0" w:color="auto"/>
        <w:right w:val="none" w:sz="0" w:space="0" w:color="auto"/>
      </w:divBdr>
    </w:div>
    <w:div w:id="1888639328">
      <w:bodyDiv w:val="1"/>
      <w:marLeft w:val="0"/>
      <w:marRight w:val="0"/>
      <w:marTop w:val="0"/>
      <w:marBottom w:val="0"/>
      <w:divBdr>
        <w:top w:val="none" w:sz="0" w:space="0" w:color="auto"/>
        <w:left w:val="none" w:sz="0" w:space="0" w:color="auto"/>
        <w:bottom w:val="none" w:sz="0" w:space="0" w:color="auto"/>
        <w:right w:val="none" w:sz="0" w:space="0" w:color="auto"/>
      </w:divBdr>
    </w:div>
    <w:div w:id="1924415114">
      <w:bodyDiv w:val="1"/>
      <w:marLeft w:val="0"/>
      <w:marRight w:val="0"/>
      <w:marTop w:val="0"/>
      <w:marBottom w:val="0"/>
      <w:divBdr>
        <w:top w:val="none" w:sz="0" w:space="0" w:color="auto"/>
        <w:left w:val="none" w:sz="0" w:space="0" w:color="auto"/>
        <w:bottom w:val="none" w:sz="0" w:space="0" w:color="auto"/>
        <w:right w:val="none" w:sz="0" w:space="0" w:color="auto"/>
      </w:divBdr>
    </w:div>
    <w:div w:id="1966308092">
      <w:bodyDiv w:val="1"/>
      <w:marLeft w:val="0"/>
      <w:marRight w:val="0"/>
      <w:marTop w:val="0"/>
      <w:marBottom w:val="0"/>
      <w:divBdr>
        <w:top w:val="none" w:sz="0" w:space="0" w:color="auto"/>
        <w:left w:val="none" w:sz="0" w:space="0" w:color="auto"/>
        <w:bottom w:val="none" w:sz="0" w:space="0" w:color="auto"/>
        <w:right w:val="none" w:sz="0" w:space="0" w:color="auto"/>
      </w:divBdr>
    </w:div>
    <w:div w:id="1981109652">
      <w:bodyDiv w:val="1"/>
      <w:marLeft w:val="0"/>
      <w:marRight w:val="0"/>
      <w:marTop w:val="0"/>
      <w:marBottom w:val="0"/>
      <w:divBdr>
        <w:top w:val="none" w:sz="0" w:space="0" w:color="auto"/>
        <w:left w:val="none" w:sz="0" w:space="0" w:color="auto"/>
        <w:bottom w:val="none" w:sz="0" w:space="0" w:color="auto"/>
        <w:right w:val="none" w:sz="0" w:space="0" w:color="auto"/>
      </w:divBdr>
    </w:div>
    <w:div w:id="2033532637">
      <w:bodyDiv w:val="1"/>
      <w:marLeft w:val="0"/>
      <w:marRight w:val="0"/>
      <w:marTop w:val="0"/>
      <w:marBottom w:val="0"/>
      <w:divBdr>
        <w:top w:val="none" w:sz="0" w:space="0" w:color="auto"/>
        <w:left w:val="none" w:sz="0" w:space="0" w:color="auto"/>
        <w:bottom w:val="none" w:sz="0" w:space="0" w:color="auto"/>
        <w:right w:val="none" w:sz="0" w:space="0" w:color="auto"/>
      </w:divBdr>
    </w:div>
    <w:div w:id="204736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commentsExtended" Target="commentsExtended.xml"/><Relationship Id="rId15"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_rels/endnotes.xml.rels><?xml version="1.0" encoding="UTF-8" standalone="yes"?>
<Relationships xmlns="http://schemas.openxmlformats.org/package/2006/relationships"><Relationship Id="rId9" Type="http://schemas.openxmlformats.org/officeDocument/2006/relationships/hyperlink" Target="http://www.ncbi.nlm.nih.gov/pubmed?term=Pichler%20I%5BAuthor%5D&amp;cauthor=true&amp;cauthor_uid=23750121" TargetMode="External"/><Relationship Id="rId20" Type="http://schemas.openxmlformats.org/officeDocument/2006/relationships/hyperlink" Target="http://www.ncbi.nlm.nih.gov/pubmed?term=Keller%20MF%5BAuthor%5D&amp;cauthor=true&amp;cauthor_uid=23750121" TargetMode="External"/><Relationship Id="rId21" Type="http://schemas.openxmlformats.org/officeDocument/2006/relationships/hyperlink" Target="http://www.ncbi.nlm.nih.gov/pubmed?term=International%20Parkinson's%20Disease%20Genomics%20Consortium%5BCorporate%20Author%5D" TargetMode="External"/><Relationship Id="rId22" Type="http://schemas.openxmlformats.org/officeDocument/2006/relationships/hyperlink" Target="http://www.ncbi.nlm.nih.gov/pubmed?term=Wellcome%20Trust%20Case%20Control%20Consortium%202%5BCorporate%20Author%5D" TargetMode="External"/><Relationship Id="rId23" Type="http://schemas.openxmlformats.org/officeDocument/2006/relationships/hyperlink" Target="http://www.ncbi.nlm.nih.gov/pubmed?term=Benyamin%20B%5BAuthor%5D&amp;cauthor=true&amp;cauthor_uid=23750121" TargetMode="External"/><Relationship Id="rId24" Type="http://schemas.openxmlformats.org/officeDocument/2006/relationships/hyperlink" Target="http://www.ncbi.nlm.nih.gov/pubmed?term=Whitfield%20JB%5BAuthor%5D&amp;cauthor=true&amp;cauthor_uid=23750121" TargetMode="External"/><Relationship Id="rId25" Type="http://schemas.openxmlformats.org/officeDocument/2006/relationships/hyperlink" Target="http://www.ncbi.nlm.nih.gov/pubmed?term=Genetics%20of%20Iron%20Status%20Consortium%5BCorporate%20Author%5D" TargetMode="External"/><Relationship Id="rId26" Type="http://schemas.openxmlformats.org/officeDocument/2006/relationships/hyperlink" Target="http://www.ncbi.nlm.nih.gov/pubmed?term=Pramstaller%20PP%5BAuthor%5D&amp;cauthor=true&amp;cauthor_uid=23750121" TargetMode="External"/><Relationship Id="rId27" Type="http://schemas.openxmlformats.org/officeDocument/2006/relationships/hyperlink" Target="http://www.ncbi.nlm.nih.gov/pubmed?term=Hicks%20AA%5BAuthor%5D&amp;cauthor=true&amp;cauthor_uid=23750121" TargetMode="External"/><Relationship Id="rId28" Type="http://schemas.openxmlformats.org/officeDocument/2006/relationships/hyperlink" Target="http://www.ncbi.nlm.nih.gov/pubmed?term=Thompson%20JR%5BAuthor%5D&amp;cauthor=true&amp;cauthor_uid=23750121" TargetMode="External"/><Relationship Id="rId29" Type="http://schemas.openxmlformats.org/officeDocument/2006/relationships/hyperlink" Target="http://www.ncbi.nlm.nih.gov/pubmed?term=Minelli%20C%5BAuthor%5D&amp;cauthor=true&amp;cauthor_uid=23750121" TargetMode="External"/><Relationship Id="rId30" Type="http://schemas.openxmlformats.org/officeDocument/2006/relationships/hyperlink" Target="http://www.ncbi.nlm.nih.gov/pubmed/23750121" TargetMode="External"/><Relationship Id="rId10" Type="http://schemas.openxmlformats.org/officeDocument/2006/relationships/hyperlink" Target="http://www.ncbi.nlm.nih.gov/pubmed?term=Del%20Greco%20M%20F%5BAuthor%5D&amp;cauthor=true&amp;cauthor_uid=23750121" TargetMode="External"/><Relationship Id="rId11" Type="http://schemas.openxmlformats.org/officeDocument/2006/relationships/hyperlink" Target="http://www.ncbi.nlm.nih.gov/pubmed?term=G%C3%B6gele%20M%5BAuthor%5D&amp;cauthor=true&amp;cauthor_uid=23750121" TargetMode="External"/><Relationship Id="rId12" Type="http://schemas.openxmlformats.org/officeDocument/2006/relationships/hyperlink" Target="http://www.ncbi.nlm.nih.gov/pubmed?term=Lill%20CM%5BAuthor%5D&amp;cauthor=true&amp;cauthor_uid=23750121" TargetMode="External"/><Relationship Id="rId13" Type="http://schemas.openxmlformats.org/officeDocument/2006/relationships/hyperlink" Target="http://www.ncbi.nlm.nih.gov/pubmed?term=Bertram%20L%5BAuthor%5D&amp;cauthor=true&amp;cauthor_uid=23750121" TargetMode="External"/><Relationship Id="rId14" Type="http://schemas.openxmlformats.org/officeDocument/2006/relationships/hyperlink" Target="http://www.ncbi.nlm.nih.gov/pubmed?term=Do%20CB%5BAuthor%5D&amp;cauthor=true&amp;cauthor_uid=23750121" TargetMode="External"/><Relationship Id="rId15" Type="http://schemas.openxmlformats.org/officeDocument/2006/relationships/hyperlink" Target="http://www.ncbi.nlm.nih.gov/pubmed?term=Eriksson%20N%5BAuthor%5D&amp;cauthor=true&amp;cauthor_uid=23750121" TargetMode="External"/><Relationship Id="rId16" Type="http://schemas.openxmlformats.org/officeDocument/2006/relationships/hyperlink" Target="http://www.ncbi.nlm.nih.gov/pubmed?term=Foroud%20T%5BAuthor%5D&amp;cauthor=true&amp;cauthor_uid=23750121" TargetMode="External"/><Relationship Id="rId17" Type="http://schemas.openxmlformats.org/officeDocument/2006/relationships/hyperlink" Target="http://www.ncbi.nlm.nih.gov/pubmed?term=Myers%20RH%5BAuthor%5D&amp;cauthor=true&amp;cauthor_uid=23750121" TargetMode="External"/><Relationship Id="rId18" Type="http://schemas.openxmlformats.org/officeDocument/2006/relationships/hyperlink" Target="http://www.ncbi.nlm.nih.gov/pubmed?term=PD%20GWAS%20Consortium%5BCorporate%20Author%5D" TargetMode="External"/><Relationship Id="rId19" Type="http://schemas.openxmlformats.org/officeDocument/2006/relationships/hyperlink" Target="http://www.ncbi.nlm.nih.gov/pubmed?term=Nalls%20M%5BAuthor%5D&amp;cauthor=true&amp;cauthor_uid=23750121" TargetMode="External"/><Relationship Id="rId1" Type="http://schemas.openxmlformats.org/officeDocument/2006/relationships/hyperlink" Target="http://journals.lww.com/epidem/Citation/2012/03000/Negative_Control_Exposures_in_Epidemiologic.28.aspx" TargetMode="External"/><Relationship Id="rId2" Type="http://schemas.openxmlformats.org/officeDocument/2006/relationships/hyperlink" Target="http://www.springerlink.com/content/1522-6417/" TargetMode="External"/><Relationship Id="rId3" Type="http://schemas.openxmlformats.org/officeDocument/2006/relationships/hyperlink" Target="http://journals.lww.com/epidem/Abstract/2014/05000/Methodological_Challenges_in_Mendelian.14.aspx" TargetMode="External"/><Relationship Id="rId4" Type="http://schemas.openxmlformats.org/officeDocument/2006/relationships/hyperlink" Target="http://www.ncbi.nlm.nih.gov/pubmed?term=Burgess%20S%5BAuthor%5D&amp;cauthor=true&amp;cauthor_uid=24062299" TargetMode="External"/><Relationship Id="rId5" Type="http://schemas.openxmlformats.org/officeDocument/2006/relationships/hyperlink" Target="http://www.ncbi.nlm.nih.gov/pubmed?term=Thompson%20SG%5BAuthor%5D&amp;cauthor=true&amp;cauthor_uid=24062299" TargetMode="External"/><Relationship Id="rId6" Type="http://schemas.openxmlformats.org/officeDocument/2006/relationships/hyperlink" Target="http://www.ncbi.nlm.nih.gov/pubmed/24062299" TargetMode="External"/><Relationship Id="rId7" Type="http://schemas.openxmlformats.org/officeDocument/2006/relationships/hyperlink" Target="http://onlinelibrary.wiley.com/doi/10.1002/sim.4138/abstract" TargetMode="External"/><Relationship Id="rId8" Type="http://schemas.openxmlformats.org/officeDocument/2006/relationships/hyperlink" Target="http://jcem.endojourna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742D5-6ECA-D449-BE66-581508716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4167</Words>
  <Characters>23752</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27864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IT Services</cp:lastModifiedBy>
  <cp:revision>6</cp:revision>
  <cp:lastPrinted>2014-05-13T09:03:00Z</cp:lastPrinted>
  <dcterms:created xsi:type="dcterms:W3CDTF">2014-06-05T18:46:00Z</dcterms:created>
  <dcterms:modified xsi:type="dcterms:W3CDTF">2014-06-16T12:41:00Z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explodecomputer@gmail.com@www.mendeley.com</vt:lpwstr>
  </property>
</Properties>
</file>