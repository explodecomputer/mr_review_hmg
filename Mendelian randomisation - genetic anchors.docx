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81298" w14:textId="77777777" w:rsidR="00E8138A" w:rsidRPr="00ED04EB" w:rsidRDefault="00E8138A">
      <w:pPr>
        <w:spacing w:after="0" w:line="360" w:lineRule="auto"/>
        <w:rPr>
          <w:b/>
        </w:rPr>
        <w:pPrChange w:id="0" w:author="epgds" w:date="2014-05-01T14:13:00Z">
          <w:pPr/>
        </w:pPrChange>
      </w:pPr>
    </w:p>
    <w:p w14:paraId="650DFED9" w14:textId="77777777" w:rsidR="001319BF" w:rsidRPr="00ED04EB" w:rsidRDefault="0092693F" w:rsidP="007A18EB">
      <w:pPr>
        <w:pStyle w:val="Heading1"/>
        <w:pPrChange w:id="1" w:author="Gib Hemani" w:date="2014-05-07T10:40:00Z">
          <w:pPr/>
        </w:pPrChange>
      </w:pPr>
      <w:r w:rsidRPr="00ED04EB">
        <w:t>Mendelian randomization: genetic anchors for causal inference in epidemiological studies</w:t>
      </w:r>
    </w:p>
    <w:p w14:paraId="64F6BC6C" w14:textId="77777777" w:rsidR="0092693F" w:rsidRPr="00ED04EB" w:rsidRDefault="0092693F">
      <w:pPr>
        <w:spacing w:after="0" w:line="360" w:lineRule="auto"/>
        <w:pPrChange w:id="2" w:author="epgds" w:date="2014-05-01T14:13:00Z">
          <w:pPr/>
        </w:pPrChange>
      </w:pPr>
      <w:r w:rsidRPr="00ED04EB">
        <w:t>George Davey Smith</w:t>
      </w:r>
    </w:p>
    <w:p w14:paraId="68A76E9F" w14:textId="77777777" w:rsidR="00FE1096" w:rsidRPr="00ED04EB" w:rsidRDefault="00FE1096">
      <w:pPr>
        <w:spacing w:after="0" w:line="360" w:lineRule="auto"/>
        <w:rPr>
          <w:ins w:id="3" w:author="epgds" w:date="2014-05-01T12:18:00Z"/>
        </w:rPr>
        <w:pPrChange w:id="4" w:author="epgds" w:date="2014-05-01T14:13:00Z">
          <w:pPr/>
        </w:pPrChange>
      </w:pPr>
      <w:r w:rsidRPr="00ED04EB">
        <w:t xml:space="preserve">Gib Hemani </w:t>
      </w:r>
    </w:p>
    <w:p w14:paraId="7A4BBF79" w14:textId="77777777" w:rsidR="00B615D0" w:rsidRPr="00ED04EB" w:rsidRDefault="00B615D0">
      <w:pPr>
        <w:spacing w:after="0" w:line="360" w:lineRule="auto"/>
        <w:rPr>
          <w:ins w:id="5" w:author="epgds" w:date="2014-05-01T12:18:00Z"/>
        </w:rPr>
        <w:pPrChange w:id="6" w:author="epgds" w:date="2014-05-01T14:13:00Z">
          <w:pPr/>
        </w:pPrChange>
      </w:pPr>
    </w:p>
    <w:p w14:paraId="46FD6C82" w14:textId="77777777" w:rsidR="00B615D0" w:rsidRPr="00ED04EB" w:rsidRDefault="00B615D0">
      <w:pPr>
        <w:spacing w:after="0" w:line="360" w:lineRule="auto"/>
        <w:rPr>
          <w:ins w:id="7" w:author="epgds" w:date="2014-05-01T12:18:00Z"/>
        </w:rPr>
        <w:pPrChange w:id="8" w:author="epgds" w:date="2014-05-01T14:13:00Z">
          <w:pPr/>
        </w:pPrChange>
      </w:pPr>
    </w:p>
    <w:p w14:paraId="03389245" w14:textId="77777777" w:rsidR="00B615D0" w:rsidRPr="00ED04EB" w:rsidRDefault="00B615D0">
      <w:pPr>
        <w:spacing w:after="0" w:line="360" w:lineRule="auto"/>
        <w:rPr>
          <w:ins w:id="9" w:author="epgds" w:date="2014-05-01T12:18:00Z"/>
        </w:rPr>
        <w:pPrChange w:id="10" w:author="epgds" w:date="2014-05-01T14:13:00Z">
          <w:pPr>
            <w:spacing w:after="0" w:line="240" w:lineRule="auto"/>
          </w:pPr>
        </w:pPrChange>
      </w:pPr>
      <w:ins w:id="11" w:author="epgds" w:date="2014-05-01T12:18:00Z">
        <w:r w:rsidRPr="00ED04EB">
          <w:t>MRC Integrative Epidemiology Unit</w:t>
        </w:r>
      </w:ins>
      <w:ins w:id="12" w:author="epgds" w:date="2014-05-01T14:13:00Z">
        <w:r w:rsidR="00ED04EB">
          <w:t xml:space="preserve"> (IEU) at the University of Bristol</w:t>
        </w:r>
      </w:ins>
      <w:ins w:id="13" w:author="epgds" w:date="2014-05-01T12:18:00Z">
        <w:r w:rsidRPr="00ED04EB">
          <w:t>, School of Social and Community Medicine, Bristol, UK</w:t>
        </w:r>
      </w:ins>
    </w:p>
    <w:p w14:paraId="2C5008C8" w14:textId="77777777" w:rsidR="00B615D0" w:rsidRPr="00ED04EB" w:rsidRDefault="00B615D0">
      <w:pPr>
        <w:spacing w:after="0" w:line="360" w:lineRule="auto"/>
        <w:pPrChange w:id="14" w:author="epgds" w:date="2014-05-01T14:13:00Z">
          <w:pPr/>
        </w:pPrChange>
      </w:pPr>
    </w:p>
    <w:p w14:paraId="156D9E7A" w14:textId="77777777" w:rsidR="00FA24A9" w:rsidRPr="00ED04EB" w:rsidRDefault="00FA24A9">
      <w:pPr>
        <w:spacing w:after="0" w:line="360" w:lineRule="auto"/>
        <w:pPrChange w:id="15" w:author="epgds" w:date="2014-05-01T14:13:00Z">
          <w:pPr/>
        </w:pPrChange>
      </w:pPr>
      <w:r w:rsidRPr="00ED04EB">
        <w:br w:type="page"/>
      </w:r>
    </w:p>
    <w:p w14:paraId="2965732E" w14:textId="77777777" w:rsidR="00FA24A9" w:rsidRPr="00ED04EB" w:rsidDel="00B615D0" w:rsidRDefault="00FA24A9">
      <w:pPr>
        <w:spacing w:after="0" w:line="360" w:lineRule="auto"/>
        <w:rPr>
          <w:del w:id="16" w:author="epgds" w:date="2014-05-01T12:18:00Z"/>
        </w:rPr>
        <w:pPrChange w:id="17" w:author="epgds" w:date="2014-05-01T14:13:00Z">
          <w:pPr/>
        </w:pPrChange>
      </w:pPr>
    </w:p>
    <w:p w14:paraId="340082C7" w14:textId="77777777" w:rsidR="0092693F" w:rsidRPr="00ED04EB" w:rsidDel="00B615D0" w:rsidRDefault="0092693F">
      <w:pPr>
        <w:spacing w:after="0" w:line="360" w:lineRule="auto"/>
        <w:rPr>
          <w:del w:id="18" w:author="epgds" w:date="2014-05-01T12:18:00Z"/>
        </w:rPr>
        <w:pPrChange w:id="19" w:author="epgds" w:date="2014-05-01T14:13:00Z">
          <w:pPr/>
        </w:pPrChange>
      </w:pPr>
    </w:p>
    <w:p w14:paraId="12A5E8AF" w14:textId="77777777" w:rsidR="00E017D4" w:rsidRDefault="0092693F">
      <w:pPr>
        <w:spacing w:after="0" w:line="360" w:lineRule="auto"/>
        <w:rPr>
          <w:ins w:id="20" w:author="epgds" w:date="2014-05-01T14:13:00Z"/>
        </w:rPr>
        <w:pPrChange w:id="21" w:author="epgds" w:date="2014-05-01T14:13:00Z">
          <w:pPr/>
        </w:pPrChange>
      </w:pPr>
      <w:r w:rsidRPr="00ED04EB">
        <w:t>Observational epidemiological studies have contributed to identifying important modifiable causes of disease, but also have a poor record of separating causal from non-causal associations. Many examples exist of apparently robust epidemiological associations between behavioural</w:t>
      </w:r>
      <w:r w:rsidR="001F05FA" w:rsidRPr="00ED04EB">
        <w:t>, pharmacological</w:t>
      </w:r>
      <w:r w:rsidRPr="00ED04EB">
        <w:t xml:space="preserve"> or physiological measures and disease risk which, when subjected to randomised controlled trials, do not deliver the anticipated health benefits. These include many nutritional factors (e.g. several vitamins) </w:t>
      </w:r>
      <w:r w:rsidR="001F05FA" w:rsidRPr="00ED04EB">
        <w:t xml:space="preserve">pharmacological agents (e.g. hormone replacement therapy) and circulating biomarkers (e.g. HDL cholesterol). In these situations it appears likely that </w:t>
      </w:r>
      <w:r w:rsidR="006D0F66" w:rsidRPr="00ED04EB">
        <w:t>confounding and various biases generate the associations, and that these cannot be adequately accounted for by apparently robust study design and statistical adjustment.</w:t>
      </w:r>
      <w:ins w:id="22" w:author="epgds" w:date="2014-05-01T12:18:00Z">
        <w:r w:rsidR="00B615D0" w:rsidRPr="00ED04EB">
          <w:rPr>
            <w:rStyle w:val="EndnoteReference"/>
          </w:rPr>
          <w:endnoteReference w:id="1"/>
        </w:r>
      </w:ins>
      <w:ins w:id="29" w:author="epgds" w:date="2014-05-01T12:19:00Z">
        <w:r w:rsidR="00B615D0" w:rsidRPr="00ED04EB">
          <w:t xml:space="preserve"> </w:t>
        </w:r>
        <w:r w:rsidR="00B615D0" w:rsidRPr="00ED04EB">
          <w:rPr>
            <w:rStyle w:val="EndnoteReference"/>
          </w:rPr>
          <w:endnoteReference w:id="2"/>
        </w:r>
      </w:ins>
      <w:r w:rsidR="006D0F66" w:rsidRPr="00ED04EB">
        <w:t xml:space="preserve"> The recognition of these problematic aspects of epidemiological investigation have led to the </w:t>
      </w:r>
      <w:r w:rsidR="00F35E48" w:rsidRPr="00ED04EB">
        <w:t>application of a series of methods aimed at improving causal inference in observational epidemiological studies</w:t>
      </w:r>
      <w:del w:id="34" w:author="epgds" w:date="2014-05-01T12:19:00Z">
        <w:r w:rsidR="00F35E48" w:rsidRPr="00ED04EB" w:rsidDel="00B615D0">
          <w:delText xml:space="preserve"> (refs)</w:delText>
        </w:r>
      </w:del>
      <w:ins w:id="35" w:author="epgds" w:date="2014-05-01T12:19:00Z">
        <w:r w:rsidR="00B615D0" w:rsidRPr="00ED04EB">
          <w:rPr>
            <w:rStyle w:val="EndnoteReference"/>
          </w:rPr>
          <w:endnoteReference w:id="3"/>
        </w:r>
      </w:ins>
      <w:ins w:id="42" w:author="epgds" w:date="2014-05-01T12:20:00Z">
        <w:r w:rsidR="00B615D0" w:rsidRPr="00ED04EB">
          <w:t xml:space="preserve"> </w:t>
        </w:r>
        <w:r w:rsidR="00B615D0" w:rsidRPr="00ED04EB">
          <w:rPr>
            <w:rStyle w:val="EndnoteReference"/>
          </w:rPr>
          <w:endnoteReference w:id="4"/>
        </w:r>
      </w:ins>
      <w:r w:rsidR="00F35E48" w:rsidRPr="00ED04EB">
        <w:t>, including the use of genetic variants as indicators of expos</w:t>
      </w:r>
      <w:r w:rsidR="006825E4" w:rsidRPr="00ED04EB">
        <w:t xml:space="preserve">ure that are not subject to </w:t>
      </w:r>
      <w:r w:rsidR="00E8138A" w:rsidRPr="00ED04EB">
        <w:t>the influences that vitiate conventional study designs, an approach known as Mendelian randomization</w:t>
      </w:r>
      <w:r w:rsidR="00C6316B" w:rsidRPr="00ED04EB">
        <w:t xml:space="preserve"> (MR)</w:t>
      </w:r>
      <w:del w:id="47" w:author="epgds" w:date="2014-05-01T12:20:00Z">
        <w:r w:rsidR="00C6316B" w:rsidRPr="00ED04EB" w:rsidDel="00B615D0">
          <w:delText xml:space="preserve"> (ref 2003 paper)</w:delText>
        </w:r>
      </w:del>
      <w:bookmarkStart w:id="48" w:name="_Ref386710220"/>
      <w:ins w:id="49" w:author="epgds" w:date="2014-05-01T12:20:00Z">
        <w:r w:rsidR="00B615D0" w:rsidRPr="00ED04EB">
          <w:rPr>
            <w:rStyle w:val="EndnoteReference"/>
          </w:rPr>
          <w:endnoteReference w:id="5"/>
        </w:r>
        <w:bookmarkEnd w:id="48"/>
        <w:r w:rsidR="00B615D0" w:rsidRPr="00ED04EB">
          <w:t xml:space="preserve"> </w:t>
        </w:r>
        <w:r w:rsidR="00B615D0" w:rsidRPr="00ED04EB">
          <w:rPr>
            <w:rStyle w:val="EndnoteReference"/>
          </w:rPr>
          <w:endnoteReference w:id="6"/>
        </w:r>
      </w:ins>
      <w:r w:rsidR="00E8138A" w:rsidRPr="00ED04EB">
        <w:t>.</w:t>
      </w:r>
      <w:r w:rsidR="00E017D4" w:rsidRPr="00ED04EB">
        <w:t xml:space="preserve"> </w:t>
      </w:r>
      <w:r w:rsidR="00C6316B" w:rsidRPr="00ED04EB">
        <w:t>We will not repeat the many detailed reviews that now exist of MR</w:t>
      </w:r>
      <w:ins w:id="59" w:author="epgds" w:date="2014-05-01T12:21:00Z">
        <w:r w:rsidR="00B615D0" w:rsidRPr="00ED04EB">
          <w:rPr>
            <w:vertAlign w:val="superscript"/>
            <w:rPrChange w:id="60" w:author="epgds" w:date="2014-05-01T14:11:00Z">
              <w:rPr/>
            </w:rPrChange>
          </w:rPr>
          <w:fldChar w:fldCharType="begin"/>
        </w:r>
        <w:r w:rsidR="00B615D0" w:rsidRPr="00ED04EB">
          <w:rPr>
            <w:vertAlign w:val="superscript"/>
            <w:rPrChange w:id="61" w:author="epgds" w:date="2014-05-01T14:11:00Z">
              <w:rPr/>
            </w:rPrChange>
          </w:rPr>
          <w:instrText xml:space="preserve"> NOTEREF _Ref386710220 \h </w:instrText>
        </w:r>
      </w:ins>
      <w:r w:rsidR="00B615D0" w:rsidRPr="00ED04EB">
        <w:rPr>
          <w:vertAlign w:val="superscript"/>
        </w:rPr>
        <w:instrText xml:space="preserve"> \* MERGEFORMAT </w:instrText>
      </w:r>
      <w:r w:rsidR="00B615D0" w:rsidRPr="00ED04EB">
        <w:rPr>
          <w:vertAlign w:val="superscript"/>
          <w:rPrChange w:id="62" w:author="epgds" w:date="2014-05-01T14:11:00Z">
            <w:rPr>
              <w:vertAlign w:val="superscript"/>
            </w:rPr>
          </w:rPrChange>
        </w:rPr>
      </w:r>
      <w:r w:rsidR="00B615D0" w:rsidRPr="00ED04EB">
        <w:rPr>
          <w:vertAlign w:val="superscript"/>
          <w:rPrChange w:id="63" w:author="epgds" w:date="2014-05-01T14:11:00Z">
            <w:rPr/>
          </w:rPrChange>
        </w:rPr>
        <w:fldChar w:fldCharType="separate"/>
      </w:r>
      <w:ins w:id="64" w:author="epgds" w:date="2014-05-01T14:12:00Z">
        <w:r w:rsidR="00ED04EB">
          <w:rPr>
            <w:vertAlign w:val="superscript"/>
          </w:rPr>
          <w:t>5</w:t>
        </w:r>
      </w:ins>
      <w:ins w:id="65" w:author="epgds" w:date="2014-05-01T12:21:00Z">
        <w:r w:rsidR="00B615D0" w:rsidRPr="00ED04EB">
          <w:rPr>
            <w:vertAlign w:val="superscript"/>
            <w:rPrChange w:id="66" w:author="epgds" w:date="2014-05-01T14:11:00Z">
              <w:rPr/>
            </w:rPrChange>
          </w:rPr>
          <w:fldChar w:fldCharType="end"/>
        </w:r>
        <w:r w:rsidR="00B615D0" w:rsidRPr="00ED04EB">
          <w:rPr>
            <w:rStyle w:val="EndnoteReference"/>
          </w:rPr>
          <w:t xml:space="preserve"> </w:t>
        </w:r>
        <w:r w:rsidR="00B615D0" w:rsidRPr="00ED04EB">
          <w:rPr>
            <w:rStyle w:val="EndnoteReference"/>
          </w:rPr>
          <w:endnoteReference w:id="7"/>
        </w:r>
        <w:r w:rsidR="00B615D0" w:rsidRPr="00ED04EB">
          <w:rPr>
            <w:rStyle w:val="EndnoteReference"/>
          </w:rPr>
          <w:t xml:space="preserve"> </w:t>
        </w:r>
        <w:r w:rsidR="00B615D0" w:rsidRPr="00ED04EB">
          <w:rPr>
            <w:rStyle w:val="EndnoteReference"/>
          </w:rPr>
          <w:endnoteReference w:id="8"/>
        </w:r>
      </w:ins>
      <w:ins w:id="84" w:author="epgds" w:date="2014-05-01T12:22:00Z">
        <w:r w:rsidR="00B615D0" w:rsidRPr="00ED04EB">
          <w:rPr>
            <w:rStyle w:val="EndnoteReference"/>
          </w:rPr>
          <w:t xml:space="preserve"> </w:t>
        </w:r>
        <w:r w:rsidR="00B615D0" w:rsidRPr="00ED04EB">
          <w:rPr>
            <w:rStyle w:val="EndnoteReference"/>
          </w:rPr>
          <w:endnoteReference w:id="9"/>
        </w:r>
        <w:r w:rsidR="00B615D0" w:rsidRPr="00ED04EB">
          <w:rPr>
            <w:rStyle w:val="EndnoteReference"/>
          </w:rPr>
          <w:t xml:space="preserve"> </w:t>
        </w:r>
        <w:r w:rsidR="00B615D0" w:rsidRPr="00ED04EB">
          <w:rPr>
            <w:rStyle w:val="EndnoteReference"/>
          </w:rPr>
          <w:endnoteReference w:id="10"/>
        </w:r>
        <w:r w:rsidR="00B615D0" w:rsidRPr="00ED04EB">
          <w:rPr>
            <w:rStyle w:val="EndnoteReference"/>
          </w:rPr>
          <w:t xml:space="preserve"> </w:t>
        </w:r>
        <w:r w:rsidR="00B615D0" w:rsidRPr="00ED04EB">
          <w:rPr>
            <w:rStyle w:val="EndnoteReference"/>
          </w:rPr>
          <w:endnoteReference w:id="11"/>
        </w:r>
      </w:ins>
      <w:ins w:id="131" w:author="epgds" w:date="2014-05-01T12:23:00Z">
        <w:r w:rsidR="00B615D0" w:rsidRPr="00ED04EB">
          <w:rPr>
            <w:rStyle w:val="EndnoteReference"/>
          </w:rPr>
          <w:t xml:space="preserve"> </w:t>
        </w:r>
        <w:r w:rsidR="00B615D0" w:rsidRPr="00ED04EB">
          <w:rPr>
            <w:rStyle w:val="EndnoteReference"/>
          </w:rPr>
          <w:endnoteReference w:id="12"/>
        </w:r>
      </w:ins>
      <w:ins w:id="137" w:author="epgds" w:date="2014-05-01T12:24:00Z">
        <w:r w:rsidR="00B615D0" w:rsidRPr="00ED04EB">
          <w:rPr>
            <w:rStyle w:val="EndnoteReference"/>
          </w:rPr>
          <w:t xml:space="preserve"> </w:t>
        </w:r>
        <w:r w:rsidR="00B615D0" w:rsidRPr="00ED04EB">
          <w:rPr>
            <w:rStyle w:val="EndnoteReference"/>
          </w:rPr>
          <w:endnoteReference w:id="13"/>
        </w:r>
      </w:ins>
      <w:ins w:id="142" w:author="epgds" w:date="2014-05-01T12:25:00Z">
        <w:r w:rsidR="00B615D0" w:rsidRPr="00ED04EB">
          <w:rPr>
            <w:rStyle w:val="EndnoteReference"/>
          </w:rPr>
          <w:t xml:space="preserve"> </w:t>
        </w:r>
      </w:ins>
      <w:del w:id="143" w:author="epgds" w:date="2014-05-01T12:21:00Z">
        <w:r w:rsidR="00C6316B" w:rsidRPr="00ED04EB" w:rsidDel="00B615D0">
          <w:delText xml:space="preserve"> (refs)</w:delText>
        </w:r>
      </w:del>
      <w:r w:rsidR="00C6316B" w:rsidRPr="00ED04EB">
        <w:t>, nor summarise the hundreds of empirical studies applying the technique to a wide range of exposures and disease outcomes, rather, after a brief summary of the foundational principles, we will outline recent developments and potential future directions of the field.</w:t>
      </w:r>
    </w:p>
    <w:p w14:paraId="01DC33A1" w14:textId="77777777" w:rsidR="00ED04EB" w:rsidRPr="00ED04EB" w:rsidRDefault="00ED04EB">
      <w:pPr>
        <w:spacing w:after="0" w:line="360" w:lineRule="auto"/>
        <w:pPrChange w:id="144" w:author="epgds" w:date="2014-05-01T14:13:00Z">
          <w:pPr/>
        </w:pPrChange>
      </w:pPr>
    </w:p>
    <w:p w14:paraId="77B567D9" w14:textId="77777777" w:rsidR="00E017D4" w:rsidRPr="00ED04EB" w:rsidRDefault="00E017D4" w:rsidP="007A18EB">
      <w:pPr>
        <w:pStyle w:val="Heading2"/>
        <w:pPrChange w:id="145" w:author="Gib Hemani" w:date="2014-05-07T10:40:00Z">
          <w:pPr/>
        </w:pPrChange>
      </w:pPr>
      <w:r w:rsidRPr="00ED04EB">
        <w:t>Mendelian randomization: basic principles</w:t>
      </w:r>
    </w:p>
    <w:p w14:paraId="7F8116B6" w14:textId="0A583B57" w:rsidR="00733E1C" w:rsidRDefault="004E735F">
      <w:pPr>
        <w:spacing w:after="0" w:line="360" w:lineRule="auto"/>
        <w:rPr>
          <w:ins w:id="146" w:author="Gib Hemani" w:date="2014-05-07T09:06:00Z"/>
        </w:rPr>
        <w:pPrChange w:id="147" w:author="epgds" w:date="2014-05-01T14:13:00Z">
          <w:pPr/>
        </w:pPrChange>
      </w:pPr>
      <w:ins w:id="148" w:author="Gib Hemani" w:date="2014-05-07T08:16:00Z">
        <w:r>
          <w:t xml:space="preserve">In practice, MR can be used to </w:t>
        </w:r>
      </w:ins>
      <w:ins w:id="149" w:author="Gib Hemani" w:date="2014-05-07T10:42:00Z">
        <w:r w:rsidR="00B64BF7">
          <w:t>achieve</w:t>
        </w:r>
      </w:ins>
      <w:ins w:id="150" w:author="Gib Hemani" w:date="2014-05-07T08:16:00Z">
        <w:r>
          <w:t xml:space="preserve"> two </w:t>
        </w:r>
      </w:ins>
      <w:ins w:id="151" w:author="Gib Hemani" w:date="2014-05-07T10:54:00Z">
        <w:r w:rsidR="000F5C7E">
          <w:t>slightly</w:t>
        </w:r>
      </w:ins>
      <w:ins w:id="152" w:author="Gib Hemani" w:date="2014-05-07T08:40:00Z">
        <w:r w:rsidR="006B5E12">
          <w:t xml:space="preserve"> </w:t>
        </w:r>
      </w:ins>
      <w:ins w:id="153" w:author="Gib Hemani" w:date="2014-05-07T08:16:00Z">
        <w:r>
          <w:t xml:space="preserve">different </w:t>
        </w:r>
      </w:ins>
      <w:ins w:id="154" w:author="Gib Hemani" w:date="2014-05-07T10:42:00Z">
        <w:r w:rsidR="00B64BF7">
          <w:t>objectives</w:t>
        </w:r>
      </w:ins>
      <w:ins w:id="155" w:author="Gib Hemani" w:date="2014-05-07T08:16:00Z">
        <w:r w:rsidR="006B5E12">
          <w:t xml:space="preserve">. </w:t>
        </w:r>
      </w:ins>
      <w:ins w:id="156" w:author="Gib Hemani" w:date="2014-05-07T08:40:00Z">
        <w:r w:rsidR="006B5E12">
          <w:t xml:space="preserve">Its first role is concerned with making unbiased estimates in ordinary least squares regression (OLS). Supposing that the </w:t>
        </w:r>
      </w:ins>
      <w:ins w:id="157" w:author="Gib Hemani" w:date="2014-05-07T08:42:00Z">
        <w:r w:rsidR="006B5E12">
          <w:t>in</w:t>
        </w:r>
      </w:ins>
      <w:ins w:id="158" w:author="Gib Hemani" w:date="2014-05-07T08:40:00Z">
        <w:r w:rsidR="006B5E12">
          <w:t>dependent variable has an effec</w:t>
        </w:r>
      </w:ins>
      <w:ins w:id="159" w:author="Gib Hemani" w:date="2014-05-07T08:42:00Z">
        <w:r w:rsidR="006B5E12">
          <w:t>t on some outcome, but it is also correlated with other (unobserved) variables that too have an effect on the outcome, the estimate of the effect will be biased. MR offer</w:t>
        </w:r>
      </w:ins>
      <w:ins w:id="160" w:author="Gib Hemani" w:date="2014-05-07T08:45:00Z">
        <w:r w:rsidR="006B5E12">
          <w:t>s</w:t>
        </w:r>
      </w:ins>
      <w:ins w:id="161" w:author="Gib Hemani" w:date="2014-05-07T08:42:00Z">
        <w:r w:rsidR="006B5E12">
          <w:t xml:space="preserve"> a way to overcome this problem. The second </w:t>
        </w:r>
      </w:ins>
      <w:ins w:id="162" w:author="Gib Hemani" w:date="2014-05-07T08:45:00Z">
        <w:r w:rsidR="006B5E12">
          <w:t xml:space="preserve">function is perhaps of more fundamental importance in </w:t>
        </w:r>
        <w:r w:rsidR="006B5827">
          <w:t>modern biology:</w:t>
        </w:r>
        <w:r w:rsidR="00F77B5F">
          <w:t xml:space="preserve"> making inference </w:t>
        </w:r>
      </w:ins>
      <w:ins w:id="163" w:author="Gib Hemani" w:date="2014-05-07T08:46:00Z">
        <w:r w:rsidR="00F77B5F">
          <w:t>about</w:t>
        </w:r>
      </w:ins>
      <w:ins w:id="164" w:author="Gib Hemani" w:date="2014-05-07T09:07:00Z">
        <w:r w:rsidR="002641B9">
          <w:t xml:space="preserve"> </w:t>
        </w:r>
      </w:ins>
      <w:ins w:id="165" w:author="Gib Hemani" w:date="2014-05-07T08:46:00Z">
        <w:r w:rsidR="00F77B5F">
          <w:t>the causal relationship between c</w:t>
        </w:r>
      </w:ins>
      <w:ins w:id="166" w:author="Gib Hemani" w:date="2014-05-07T08:45:00Z">
        <w:r w:rsidR="00F77B5F">
          <w:t>orrelated variables</w:t>
        </w:r>
      </w:ins>
      <w:ins w:id="167" w:author="Gib Hemani" w:date="2014-05-07T08:46:00Z">
        <w:r w:rsidR="00F77B5F">
          <w:t>.</w:t>
        </w:r>
      </w:ins>
      <w:ins w:id="168" w:author="Gib Hemani" w:date="2014-05-07T08:47:00Z">
        <w:r w:rsidR="00F77B5F">
          <w:t xml:space="preserve"> </w:t>
        </w:r>
      </w:ins>
    </w:p>
    <w:p w14:paraId="490414F3" w14:textId="77777777" w:rsidR="00733E1C" w:rsidRDefault="00733E1C">
      <w:pPr>
        <w:spacing w:after="0" w:line="360" w:lineRule="auto"/>
        <w:rPr>
          <w:ins w:id="169" w:author="Gib Hemani" w:date="2014-05-07T09:06:00Z"/>
        </w:rPr>
        <w:pPrChange w:id="170" w:author="epgds" w:date="2014-05-01T14:13:00Z">
          <w:pPr/>
        </w:pPrChange>
      </w:pPr>
    </w:p>
    <w:p w14:paraId="7D298B19" w14:textId="4514A437" w:rsidR="004E735F" w:rsidRDefault="00F77B5F">
      <w:pPr>
        <w:spacing w:after="0" w:line="360" w:lineRule="auto"/>
        <w:rPr>
          <w:ins w:id="171" w:author="Gib Hemani" w:date="2014-05-07T08:15:00Z"/>
        </w:rPr>
        <w:pPrChange w:id="172" w:author="epgds" w:date="2014-05-01T14:13:00Z">
          <w:pPr/>
        </w:pPrChange>
      </w:pPr>
      <w:ins w:id="173" w:author="Gib Hemani" w:date="2014-05-07T08:47:00Z">
        <w:r>
          <w:t xml:space="preserve">Suppose that trait A </w:t>
        </w:r>
      </w:ins>
      <w:ins w:id="174" w:author="Gib Hemani" w:date="2014-05-07T08:53:00Z">
        <w:r>
          <w:t>and</w:t>
        </w:r>
      </w:ins>
      <w:ins w:id="175" w:author="Gib Hemani" w:date="2014-05-07T08:47:00Z">
        <w:r>
          <w:t xml:space="preserve"> trait B</w:t>
        </w:r>
      </w:ins>
      <w:ins w:id="176" w:author="Gib Hemani" w:date="2014-05-07T08:53:00Z">
        <w:r>
          <w:t xml:space="preserve"> are correlated</w:t>
        </w:r>
      </w:ins>
      <w:ins w:id="177" w:author="Gib Hemani" w:date="2014-05-07T08:47:00Z">
        <w:r>
          <w:t>, it follows that if this correlation arises because A is causing B, then any variable that causes</w:t>
        </w:r>
      </w:ins>
      <w:ins w:id="178" w:author="Gib Hemani" w:date="2014-05-07T08:55:00Z">
        <w:r>
          <w:t xml:space="preserve"> </w:t>
        </w:r>
      </w:ins>
      <w:ins w:id="179" w:author="Gib Hemani" w:date="2014-05-07T08:47:00Z">
        <w:r>
          <w:t>trait A should also cause trait B</w:t>
        </w:r>
      </w:ins>
      <w:ins w:id="180" w:author="Gib Hemani" w:date="2014-05-07T08:55:00Z">
        <w:r w:rsidR="006B5827">
          <w:t>. So t</w:t>
        </w:r>
        <w:r>
          <w:t xml:space="preserve">he key to </w:t>
        </w:r>
        <w:r w:rsidR="006B5827">
          <w:t xml:space="preserve">inferring a causal relationship between A and B is to identify an </w:t>
        </w:r>
      </w:ins>
      <w:ins w:id="181" w:author="Gib Hemani" w:date="2014-05-07T08:56:00Z">
        <w:r w:rsidR="006B5827">
          <w:t>‘instrument’ which is known to cause A. Biologists are in a privileged position in this regard because</w:t>
        </w:r>
      </w:ins>
      <w:ins w:id="182" w:author="Gib Hemani" w:date="2014-05-07T10:43:00Z">
        <w:r w:rsidR="00B64BF7">
          <w:t xml:space="preserve"> it is no exaggeration to say that</w:t>
        </w:r>
      </w:ins>
      <w:ins w:id="183" w:author="Gib Hemani" w:date="2014-05-07T08:56:00Z">
        <w:r w:rsidR="006B5827">
          <w:t xml:space="preserve"> </w:t>
        </w:r>
      </w:ins>
      <w:ins w:id="184" w:author="Gib Hemani" w:date="2014-05-07T09:41:00Z">
        <w:r w:rsidR="00D53D36">
          <w:t>virtually</w:t>
        </w:r>
      </w:ins>
      <w:ins w:id="185" w:author="Gib Hemani" w:date="2014-05-07T09:01:00Z">
        <w:r w:rsidR="006B5827">
          <w:t xml:space="preserve"> all traits of interest are at least partially influenced by genetic effects, and genetic effects can serve as excellent instruments</w:t>
        </w:r>
      </w:ins>
      <w:ins w:id="186" w:author="Gib Hemani" w:date="2014-05-07T09:39:00Z">
        <w:r w:rsidR="00D53D36">
          <w:t xml:space="preserve"> for a number of reasons.</w:t>
        </w:r>
      </w:ins>
      <w:ins w:id="187" w:author="Gib Hemani" w:date="2014-05-07T09:01:00Z">
        <w:r w:rsidR="006B5827">
          <w:t xml:space="preserve"> </w:t>
        </w:r>
      </w:ins>
      <w:ins w:id="188" w:author="Gib Hemani" w:date="2014-05-07T09:39:00Z">
        <w:r w:rsidR="00D53D36">
          <w:t xml:space="preserve">First, and </w:t>
        </w:r>
      </w:ins>
      <w:ins w:id="189" w:author="Gib Hemani" w:date="2014-05-07T09:40:00Z">
        <w:r w:rsidR="00D53D36">
          <w:t xml:space="preserve">most </w:t>
        </w:r>
      </w:ins>
      <w:ins w:id="190" w:author="Gib Hemani" w:date="2014-05-07T09:39:00Z">
        <w:r w:rsidR="00D53D36">
          <w:t>crucially, i</w:t>
        </w:r>
      </w:ins>
      <w:ins w:id="191" w:author="Gib Hemani" w:date="2014-05-07T09:05:00Z">
        <w:r w:rsidR="006B5827">
          <w:t>t is universally acknowledged</w:t>
        </w:r>
      </w:ins>
      <w:ins w:id="192" w:author="Gib Hemani" w:date="2014-05-07T10:24:00Z">
        <w:r w:rsidR="002641B9">
          <w:t xml:space="preserve"> that in a genetic association the direction of causation is from</w:t>
        </w:r>
      </w:ins>
      <w:ins w:id="193" w:author="Gib Hemani" w:date="2014-05-07T09:04:00Z">
        <w:r w:rsidR="006B5827">
          <w:t xml:space="preserve"> </w:t>
        </w:r>
      </w:ins>
      <w:ins w:id="194" w:author="Gib Hemani" w:date="2014-05-07T10:25:00Z">
        <w:r w:rsidR="002641B9">
          <w:t xml:space="preserve">the random </w:t>
        </w:r>
      </w:ins>
      <w:ins w:id="195" w:author="Gib Hemani" w:date="2014-05-07T09:04:00Z">
        <w:r w:rsidR="006B5827">
          <w:t xml:space="preserve">genetic </w:t>
        </w:r>
      </w:ins>
      <w:ins w:id="196" w:author="Gib Hemani" w:date="2014-05-07T10:25:00Z">
        <w:r w:rsidR="002641B9">
          <w:lastRenderedPageBreak/>
          <w:t>polymorphism inherited at conception</w:t>
        </w:r>
      </w:ins>
      <w:ins w:id="197" w:author="Gib Hemani" w:date="2014-05-07T09:04:00Z">
        <w:r w:rsidR="006B5827">
          <w:t xml:space="preserve"> </w:t>
        </w:r>
      </w:ins>
      <w:ins w:id="198" w:author="Gib Hemani" w:date="2014-05-07T10:25:00Z">
        <w:r w:rsidR="002641B9">
          <w:t>leading to the subsequent</w:t>
        </w:r>
      </w:ins>
      <w:ins w:id="199" w:author="Gib Hemani" w:date="2014-05-07T09:04:00Z">
        <w:r w:rsidR="002641B9">
          <w:t xml:space="preserve"> trait of interest</w:t>
        </w:r>
        <w:r w:rsidR="006B5827">
          <w:t xml:space="preserve">, and </w:t>
        </w:r>
      </w:ins>
      <w:ins w:id="200" w:author="Gib Hemani" w:date="2014-05-07T09:01:00Z">
        <w:r w:rsidR="006B5827">
          <w:t>not vice versa.</w:t>
        </w:r>
      </w:ins>
      <w:ins w:id="201" w:author="Gib Hemani" w:date="2014-05-07T10:28:00Z">
        <w:r w:rsidR="00C00C6F">
          <w:t xml:space="preserve"> </w:t>
        </w:r>
      </w:ins>
      <w:ins w:id="202" w:author="Gib Hemani" w:date="2014-05-07T10:44:00Z">
        <w:r w:rsidR="00B64BF7">
          <w:t xml:space="preserve">Second, </w:t>
        </w:r>
      </w:ins>
      <w:ins w:id="203" w:author="Gib Hemani" w:date="2014-05-07T10:29:00Z">
        <w:r w:rsidR="00B64BF7">
          <w:t>using</w:t>
        </w:r>
        <w:r w:rsidR="00C00C6F">
          <w:t xml:space="preserve"> environmental exposures as instruments for inferring causality</w:t>
        </w:r>
      </w:ins>
      <w:ins w:id="204" w:author="Gib Hemani" w:date="2014-05-07T10:44:00Z">
        <w:r w:rsidR="00B64BF7">
          <w:t xml:space="preserve"> (common in conventional observational studies in epidemiology)</w:t>
        </w:r>
      </w:ins>
      <w:ins w:id="205" w:author="Gib Hemani" w:date="2014-05-07T10:29:00Z">
        <w:r w:rsidR="00C00C6F">
          <w:t xml:space="preserve">, but </w:t>
        </w:r>
      </w:ins>
      <w:ins w:id="206" w:author="Gib Hemani" w:date="2014-05-07T10:44:00Z">
        <w:r w:rsidR="00B64BF7">
          <w:t>this can be problematic</w:t>
        </w:r>
      </w:ins>
      <w:ins w:id="207" w:author="Gib Hemani" w:date="2014-05-07T10:29:00Z">
        <w:r w:rsidR="00C00C6F">
          <w:t xml:space="preserve"> </w:t>
        </w:r>
      </w:ins>
      <w:ins w:id="208" w:author="Gib Hemani" w:date="2014-05-07T10:44:00Z">
        <w:r w:rsidR="00B64BF7">
          <w:t>because environmental exposures</w:t>
        </w:r>
      </w:ins>
      <w:ins w:id="209" w:author="Gib Hemani" w:date="2014-05-07T10:29:00Z">
        <w:r w:rsidR="00C00C6F">
          <w:t xml:space="preserve"> </w:t>
        </w:r>
      </w:ins>
      <w:ins w:id="210" w:author="Gib Hemani" w:date="2014-05-07T10:45:00Z">
        <w:r w:rsidR="00B64BF7">
          <w:t>are often</w:t>
        </w:r>
      </w:ins>
      <w:ins w:id="211" w:author="Gib Hemani" w:date="2014-05-07T10:30:00Z">
        <w:r w:rsidR="00C00C6F">
          <w:t xml:space="preserve"> associated with a wide range of behavioural, social, and physiological factors that confo</w:t>
        </w:r>
        <w:r w:rsidR="007A18EB">
          <w:t>und association</w:t>
        </w:r>
      </w:ins>
      <w:ins w:id="212" w:author="Gib Hemani" w:date="2014-05-07T10:39:00Z">
        <w:r w:rsidR="007A18EB" w:rsidRPr="00ED04EB">
          <w:t>s</w:t>
        </w:r>
        <w:r w:rsidR="007A18EB" w:rsidRPr="00ED04EB">
          <w:rPr>
            <w:rStyle w:val="EndnoteReference"/>
          </w:rPr>
          <w:endnoteReference w:id="14"/>
        </w:r>
      </w:ins>
      <w:ins w:id="215" w:author="Gib Hemani" w:date="2014-05-07T10:30:00Z">
        <w:r w:rsidR="00C00C6F">
          <w:t>. Functional genetic variants on the other hand can be precise indicators for a particular trait.</w:t>
        </w:r>
      </w:ins>
      <w:ins w:id="216" w:author="Gib Hemani" w:date="2014-05-07T10:45:00Z">
        <w:r w:rsidR="00B64BF7">
          <w:t xml:space="preserve"> Third, g</w:t>
        </w:r>
      </w:ins>
      <w:ins w:id="217" w:author="Gib Hemani" w:date="2014-05-07T10:35:00Z">
        <w:r w:rsidR="00C00C6F">
          <w:t>enetic variants</w:t>
        </w:r>
      </w:ins>
      <w:ins w:id="218" w:author="Gib Hemani" w:date="2014-05-07T10:36:00Z">
        <w:r w:rsidR="00C00C6F">
          <w:t xml:space="preserve"> and their effects</w:t>
        </w:r>
      </w:ins>
      <w:ins w:id="219" w:author="Gib Hemani" w:date="2014-05-07T10:35:00Z">
        <w:r w:rsidR="00C00C6F">
          <w:t xml:space="preserve"> are subject to relatively little measurement error</w:t>
        </w:r>
      </w:ins>
      <w:ins w:id="220" w:author="Gib Hemani" w:date="2014-05-07T10:36:00Z">
        <w:r w:rsidR="00B64BF7">
          <w:t xml:space="preserve"> or bias. Finally,</w:t>
        </w:r>
      </w:ins>
      <w:ins w:id="221" w:author="Gib Hemani" w:date="2014-05-07T10:45:00Z">
        <w:r w:rsidR="00B64BF7">
          <w:t xml:space="preserve"> </w:t>
        </w:r>
      </w:ins>
      <w:ins w:id="222" w:author="Gib Hemani" w:date="2014-05-07T10:36:00Z">
        <w:r w:rsidR="007A18EB">
          <w:t xml:space="preserve">in the era of </w:t>
        </w:r>
      </w:ins>
      <w:ins w:id="223" w:author="Gib Hemani" w:date="2014-05-07T10:45:00Z">
        <w:r w:rsidR="00B64BF7">
          <w:t xml:space="preserve">genome wide association studies (GWAS) and </w:t>
        </w:r>
      </w:ins>
      <w:ins w:id="224" w:author="Gib Hemani" w:date="2014-05-07T10:39:00Z">
        <w:r w:rsidR="007A18EB">
          <w:t xml:space="preserve">high throughput </w:t>
        </w:r>
      </w:ins>
      <w:ins w:id="225" w:author="Gib Hemani" w:date="2014-05-07T10:36:00Z">
        <w:r w:rsidR="00B64BF7">
          <w:t>genomic technologies</w:t>
        </w:r>
        <w:r w:rsidR="007A18EB">
          <w:t xml:space="preserve"> they are routinely obtainable for huge sample sizes</w:t>
        </w:r>
      </w:ins>
      <w:ins w:id="226" w:author="Gib Hemani" w:date="2014-05-07T10:39:00Z">
        <w:r w:rsidR="007A18EB">
          <w:t xml:space="preserve"> for a vast number of traits</w:t>
        </w:r>
      </w:ins>
      <w:ins w:id="227" w:author="Gib Hemani" w:date="2014-05-07T10:36:00Z">
        <w:r w:rsidR="007A18EB">
          <w:t>.</w:t>
        </w:r>
      </w:ins>
    </w:p>
    <w:p w14:paraId="055DF12A" w14:textId="2C9221DB" w:rsidR="00C1482B" w:rsidDel="004E735F" w:rsidRDefault="00F30FE2">
      <w:pPr>
        <w:spacing w:after="0" w:line="360" w:lineRule="auto"/>
        <w:rPr>
          <w:ins w:id="228" w:author="IT Services" w:date="2014-05-05T19:49:00Z"/>
          <w:del w:id="229" w:author="Gib Hemani" w:date="2014-05-07T08:15:00Z"/>
        </w:rPr>
        <w:pPrChange w:id="230" w:author="epgds" w:date="2014-05-01T14:13:00Z">
          <w:pPr/>
        </w:pPrChange>
      </w:pPr>
      <w:ins w:id="231" w:author="IT Services" w:date="2014-05-05T20:30:00Z">
        <w:del w:id="232" w:author="Gib Hemani" w:date="2014-05-07T08:15:00Z">
          <w:r w:rsidDel="004E735F">
            <w:delText xml:space="preserve">If we have two correlated traits, A and B, </w:delText>
          </w:r>
        </w:del>
      </w:ins>
    </w:p>
    <w:p w14:paraId="2F9500DD" w14:textId="77777777" w:rsidR="007A18EB" w:rsidRDefault="007A18EB">
      <w:pPr>
        <w:spacing w:after="0" w:line="360" w:lineRule="auto"/>
        <w:rPr>
          <w:ins w:id="233" w:author="Gib Hemani" w:date="2014-05-07T10:40:00Z"/>
        </w:rPr>
        <w:pPrChange w:id="234" w:author="epgds" w:date="2014-05-01T14:13:00Z">
          <w:pPr/>
        </w:pPrChange>
      </w:pPr>
    </w:p>
    <w:p w14:paraId="7FF99013" w14:textId="379A0FC5" w:rsidR="00B615D0" w:rsidRPr="007A18EB" w:rsidDel="007A18EB" w:rsidRDefault="00B615D0" w:rsidP="007A18EB">
      <w:pPr>
        <w:pStyle w:val="Heading2"/>
        <w:rPr>
          <w:ins w:id="235" w:author="epgds" w:date="2014-05-01T12:29:00Z"/>
          <w:del w:id="236" w:author="Gib Hemani" w:date="2014-05-07T10:40:00Z"/>
        </w:rPr>
        <w:pPrChange w:id="237" w:author="Gib Hemani" w:date="2014-05-07T10:40:00Z">
          <w:pPr/>
        </w:pPrChange>
      </w:pPr>
      <w:ins w:id="238" w:author="epgds" w:date="2014-05-01T12:28:00Z">
        <w:del w:id="239" w:author="Gib Hemani" w:date="2014-05-07T10:40:00Z">
          <w:r w:rsidRPr="007A18EB" w:rsidDel="007A18EB">
            <w:delText>The basic principle utilized in the Mendelian randomization approach is that if genetic variants either alter the level of, or mirror the biological effects of, a modifiable environmental exposure that itself alters disease risk, then these genetic variants should be related to disease risk to the extent predicted by their influence on exposure to the risk factor.</w:delText>
          </w:r>
        </w:del>
      </w:ins>
    </w:p>
    <w:p w14:paraId="24193578" w14:textId="1284C5D5" w:rsidR="00B615D0" w:rsidRPr="00B64BF7" w:rsidDel="007A18EB" w:rsidRDefault="00B615D0" w:rsidP="007A18EB">
      <w:pPr>
        <w:pStyle w:val="Heading2"/>
        <w:rPr>
          <w:ins w:id="240" w:author="epgds" w:date="2014-05-01T14:13:00Z"/>
          <w:del w:id="241" w:author="Gib Hemani" w:date="2014-05-07T10:40:00Z"/>
        </w:rPr>
        <w:pPrChange w:id="242" w:author="Gib Hemani" w:date="2014-05-07T10:40:00Z">
          <w:pPr/>
        </w:pPrChange>
      </w:pPr>
      <w:ins w:id="243" w:author="epgds" w:date="2014-05-01T12:29:00Z">
        <w:del w:id="244" w:author="Gib Hemani" w:date="2014-05-07T10:40:00Z">
          <w:r w:rsidRPr="007A18EB" w:rsidDel="007A18EB">
            <w:delText xml:space="preserve">There are several crucial advantages of utilizing functional genetic variants (or their markers) in this manner, that relate to problems with </w:delText>
          </w:r>
        </w:del>
      </w:ins>
      <w:ins w:id="245" w:author="epgds" w:date="2014-05-01T12:30:00Z">
        <w:del w:id="246" w:author="Gib Hemani" w:date="2014-05-07T10:40:00Z">
          <w:r w:rsidRPr="007A18EB" w:rsidDel="007A18EB">
            <w:delText xml:space="preserve">conventional </w:delText>
          </w:r>
        </w:del>
      </w:ins>
      <w:ins w:id="247" w:author="epgds" w:date="2014-05-01T12:29:00Z">
        <w:del w:id="248" w:author="Gib Hemani" w:date="2014-05-07T10:40:00Z">
          <w:r w:rsidRPr="007A18EB" w:rsidDel="007A18EB">
            <w:delText>observational studies. First, unlike environmental exposures, genetic variants are not generally associated with the wide range of behavioural, social and physiological factors that can confound association</w:delText>
          </w:r>
        </w:del>
        <w:del w:id="249" w:author="Gib Hemani" w:date="2014-05-07T10:39:00Z">
          <w:r w:rsidRPr="00B64BF7" w:rsidDel="007A18EB">
            <w:delText>s</w:delText>
          </w:r>
          <w:bookmarkStart w:id="250" w:name="_Ref386710924"/>
          <w:r w:rsidRPr="00B64BF7" w:rsidDel="007A18EB">
            <w:rPr>
              <w:rStyle w:val="EndnoteReference"/>
            </w:rPr>
            <w:endnoteReference w:id="15"/>
          </w:r>
        </w:del>
        <w:bookmarkEnd w:id="250"/>
        <w:del w:id="261" w:author="Gib Hemani" w:date="2014-05-07T10:40:00Z">
          <w:r w:rsidRPr="00B64BF7" w:rsidDel="007A18EB">
            <w:delText>.</w:delText>
          </w:r>
        </w:del>
      </w:ins>
    </w:p>
    <w:p w14:paraId="76250D24" w14:textId="0AA62A50" w:rsidR="00ED04EB" w:rsidRPr="00B64BF7" w:rsidDel="007A18EB" w:rsidRDefault="00ED04EB" w:rsidP="007A18EB">
      <w:pPr>
        <w:pStyle w:val="Heading2"/>
        <w:rPr>
          <w:ins w:id="262" w:author="epgds" w:date="2014-05-01T12:30:00Z"/>
          <w:del w:id="263" w:author="Gib Hemani" w:date="2014-05-07T10:40:00Z"/>
        </w:rPr>
        <w:pPrChange w:id="264" w:author="Gib Hemani" w:date="2014-05-07T10:40:00Z">
          <w:pPr/>
        </w:pPrChange>
      </w:pPr>
    </w:p>
    <w:p w14:paraId="06760209" w14:textId="224113E0" w:rsidR="00B615D0" w:rsidRPr="00B64BF7" w:rsidDel="007A18EB" w:rsidRDefault="00B615D0" w:rsidP="007A18EB">
      <w:pPr>
        <w:pStyle w:val="Heading2"/>
        <w:rPr>
          <w:ins w:id="265" w:author="epgds" w:date="2014-05-01T12:31:00Z"/>
          <w:del w:id="266" w:author="Gib Hemani" w:date="2014-05-07T10:40:00Z"/>
        </w:rPr>
        <w:pPrChange w:id="267" w:author="Gib Hemani" w:date="2014-05-07T10:40:00Z">
          <w:pPr/>
        </w:pPrChange>
      </w:pPr>
      <w:ins w:id="268" w:author="epgds" w:date="2014-05-01T12:31:00Z">
        <w:del w:id="269" w:author="Gib Hemani" w:date="2014-05-07T10:40:00Z">
          <w:r w:rsidRPr="00B64BF7" w:rsidDel="007A18EB">
            <w:delText>Second, inferences drawn from observational studies may be subject to bias due to reverse causation. Disease processes may influence exposure levels such as C-reactive protein (CRP). However, germline genetic variants associated with average alcohol intake or circulating levels of intermediate phenotypes will not be influenced by the onset of disease.</w:delText>
          </w:r>
        </w:del>
      </w:ins>
    </w:p>
    <w:p w14:paraId="7838D2BB" w14:textId="78AB7F6A" w:rsidR="00B615D0" w:rsidRPr="00B64BF7" w:rsidDel="007A18EB" w:rsidRDefault="00B615D0" w:rsidP="007A18EB">
      <w:pPr>
        <w:pStyle w:val="Heading2"/>
        <w:rPr>
          <w:ins w:id="270" w:author="epgds" w:date="2014-05-01T14:13:00Z"/>
          <w:del w:id="271" w:author="Gib Hemani" w:date="2014-05-07T10:38:00Z"/>
        </w:rPr>
        <w:pPrChange w:id="272" w:author="Gib Hemani" w:date="2014-05-07T10:40:00Z">
          <w:pPr/>
        </w:pPrChange>
      </w:pPr>
      <w:ins w:id="273" w:author="epgds" w:date="2014-05-01T12:31:00Z">
        <w:del w:id="274" w:author="Gib Hemani" w:date="2014-05-07T10:40:00Z">
          <w:r w:rsidRPr="00B64BF7" w:rsidDel="007A18EB">
            <w:delText>Finally, a genetic variant will indicate long-term levels of exposure, and, if the variant is considered to be a proxy for such exposure, it will not suffer from the measurement error inherent in phenotypes that have high levels of variability.</w:delText>
          </w:r>
        </w:del>
      </w:ins>
    </w:p>
    <w:p w14:paraId="36F94A5E" w14:textId="6643ECFB" w:rsidR="00ED04EB" w:rsidRPr="00B64BF7" w:rsidDel="007A18EB" w:rsidRDefault="00ED04EB" w:rsidP="007A18EB">
      <w:pPr>
        <w:pStyle w:val="Heading2"/>
        <w:rPr>
          <w:ins w:id="275" w:author="epgds" w:date="2014-05-01T12:32:00Z"/>
          <w:del w:id="276" w:author="Gib Hemani" w:date="2014-05-07T10:40:00Z"/>
        </w:rPr>
        <w:pPrChange w:id="277" w:author="Gib Hemani" w:date="2014-05-07T10:40:00Z">
          <w:pPr/>
        </w:pPrChange>
      </w:pPr>
    </w:p>
    <w:p w14:paraId="14A6CA7F" w14:textId="5A6BEF0F" w:rsidR="00B615D0" w:rsidRPr="007A18EB" w:rsidDel="007A18EB" w:rsidRDefault="00B615D0" w:rsidP="007A18EB">
      <w:pPr>
        <w:pStyle w:val="Heading2"/>
        <w:rPr>
          <w:ins w:id="278" w:author="epgds" w:date="2014-05-01T12:32:00Z"/>
          <w:del w:id="279" w:author="Gib Hemani" w:date="2014-05-07T10:40:00Z"/>
          <w:rFonts w:asciiTheme="minorHAnsi" w:hAnsiTheme="minorHAnsi"/>
          <w:sz w:val="22"/>
          <w:szCs w:val="22"/>
          <w:rPrChange w:id="280" w:author="Gib Hemani" w:date="2014-05-07T10:40:00Z">
            <w:rPr>
              <w:ins w:id="281" w:author="epgds" w:date="2014-05-01T12:32:00Z"/>
              <w:del w:id="282" w:author="Gib Hemani" w:date="2014-05-07T10:40:00Z"/>
              <w:rFonts w:asciiTheme="minorHAnsi" w:hAnsiTheme="minorHAnsi"/>
              <w:sz w:val="22"/>
              <w:szCs w:val="22"/>
            </w:rPr>
          </w:rPrChange>
        </w:rPr>
        <w:pPrChange w:id="283" w:author="Gib Hemani" w:date="2014-05-07T10:40:00Z">
          <w:pPr>
            <w:pStyle w:val="Header"/>
            <w:tabs>
              <w:tab w:val="clear" w:pos="4153"/>
              <w:tab w:val="clear" w:pos="8306"/>
            </w:tabs>
            <w:spacing w:before="120" w:line="480" w:lineRule="auto"/>
          </w:pPr>
        </w:pPrChange>
      </w:pPr>
      <w:moveFromRangeStart w:id="284" w:author="Gib Hemani" w:date="2014-05-07T10:38:00Z" w:name="move261078441"/>
      <w:moveFrom w:id="285" w:author="Gib Hemani" w:date="2014-05-07T10:38:00Z">
        <w:ins w:id="286" w:author="epgds" w:date="2014-05-01T12:32:00Z">
          <w:del w:id="287" w:author="Gib Hemani" w:date="2014-05-07T10:40:00Z">
            <w:r w:rsidRPr="007A18EB" w:rsidDel="007A18EB">
              <w:rPr>
                <w:rFonts w:asciiTheme="minorHAnsi" w:hAnsiTheme="minorHAnsi"/>
                <w:sz w:val="22"/>
                <w:szCs w:val="22"/>
                <w:rPrChange w:id="288" w:author="Gib Hemani" w:date="2014-05-07T10:40:00Z">
                  <w:rPr>
                    <w:rFonts w:asciiTheme="minorHAnsi" w:hAnsiTheme="minorHAnsi"/>
                    <w:sz w:val="22"/>
                    <w:szCs w:val="22"/>
                  </w:rPr>
                </w:rPrChange>
              </w:rPr>
              <w:delText xml:space="preserve">The principle of Mendelian randomization relies on the basic (but approximate) laws of Mendelian genetics.  If the probability that a postmeiotic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delText>
            </w:r>
            <w:r w:rsidRPr="007A18EB" w:rsidDel="007A18EB">
              <w:rPr>
                <w:rStyle w:val="EndnoteReference"/>
                <w:rFonts w:asciiTheme="minorHAnsi" w:hAnsiTheme="minorHAnsi"/>
                <w:sz w:val="22"/>
                <w:szCs w:val="22"/>
                <w:rPrChange w:id="289" w:author="Gib Hemani" w:date="2014-05-07T10:40:00Z">
                  <w:rPr>
                    <w:rStyle w:val="EndnoteReference"/>
                    <w:rFonts w:asciiTheme="minorHAnsi" w:hAnsiTheme="minorHAnsi"/>
                    <w:sz w:val="22"/>
                    <w:szCs w:val="22"/>
                  </w:rPr>
                </w:rPrChange>
              </w:rPr>
              <w:endnoteReference w:id="16"/>
            </w:r>
            <w:r w:rsidRPr="007A18EB" w:rsidDel="007A18EB">
              <w:rPr>
                <w:rFonts w:asciiTheme="minorHAnsi" w:hAnsiTheme="minorHAnsi"/>
                <w:sz w:val="22"/>
                <w:szCs w:val="22"/>
                <w:rPrChange w:id="301" w:author="Gib Hemani" w:date="2014-05-07T10:40:00Z">
                  <w:rPr>
                    <w:rFonts w:asciiTheme="minorHAnsi" w:hAnsiTheme="minorHAnsi"/>
                    <w:sz w:val="22"/>
                    <w:szCs w:val="22"/>
                  </w:rPr>
                </w:rPrChange>
              </w:rPr>
              <w:delTex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delText>
            </w:r>
            <w:r w:rsidRPr="007A18EB" w:rsidDel="007A18EB">
              <w:rPr>
                <w:rFonts w:asciiTheme="minorHAnsi" w:hAnsiTheme="minorHAnsi"/>
                <w:sz w:val="22"/>
                <w:szCs w:val="22"/>
                <w:lang w:val="en-US"/>
                <w:rPrChange w:id="302" w:author="Gib Hemani" w:date="2014-05-07T10:40:00Z">
                  <w:rPr>
                    <w:rFonts w:asciiTheme="minorHAnsi" w:hAnsiTheme="minorHAnsi"/>
                    <w:sz w:val="22"/>
                    <w:szCs w:val="22"/>
                    <w:lang w:val="en-US"/>
                  </w:rPr>
                </w:rPrChange>
              </w:rPr>
              <w:delText xml:space="preserve">However, they hardly differ in terms of allele frequencies. </w:delText>
            </w:r>
            <w:r w:rsidRPr="007A18EB" w:rsidDel="007A18EB">
              <w:rPr>
                <w:rFonts w:asciiTheme="minorHAnsi" w:hAnsiTheme="minorHAnsi"/>
                <w:sz w:val="22"/>
                <w:szCs w:val="22"/>
                <w:rPrChange w:id="303" w:author="Gib Hemani" w:date="2014-05-07T10:40:00Z">
                  <w:rPr>
                    <w:rFonts w:asciiTheme="minorHAnsi" w:hAnsiTheme="minorHAnsi"/>
                    <w:sz w:val="22"/>
                    <w:szCs w:val="22"/>
                  </w:rPr>
                </w:rPrChange>
              </w:rPr>
              <w:delText>Similarly, we have demonstrated the lack of association between a range of SNPs of known phenotypic effects and nearly 100 socio-cultural, behavioural and biological risk factors for disease</w:delText>
            </w:r>
          </w:del>
        </w:ins>
        <w:ins w:id="304" w:author="epgds" w:date="2014-05-01T12:33:00Z">
          <w:del w:id="305" w:author="Gib Hemani" w:date="2014-05-07T10:40:00Z">
            <w:r w:rsidRPr="007A18EB" w:rsidDel="007A18EB">
              <w:rPr>
                <w:rFonts w:asciiTheme="minorHAnsi" w:hAnsiTheme="minorHAnsi"/>
                <w:sz w:val="22"/>
                <w:szCs w:val="22"/>
                <w:vertAlign w:val="superscript"/>
                <w:rPrChange w:id="306" w:author="Gib Hemani" w:date="2014-05-07T10:40:00Z">
                  <w:rPr>
                    <w:sz w:val="22"/>
                    <w:szCs w:val="22"/>
                  </w:rPr>
                </w:rPrChange>
              </w:rPr>
              <w:fldChar w:fldCharType="begin"/>
            </w:r>
            <w:r w:rsidRPr="007A18EB" w:rsidDel="007A18EB">
              <w:rPr>
                <w:rFonts w:asciiTheme="minorHAnsi" w:hAnsiTheme="minorHAnsi"/>
                <w:sz w:val="22"/>
                <w:szCs w:val="22"/>
                <w:vertAlign w:val="superscript"/>
                <w:rPrChange w:id="307" w:author="Gib Hemani" w:date="2014-05-07T10:40:00Z">
                  <w:rPr>
                    <w:sz w:val="22"/>
                    <w:szCs w:val="22"/>
                  </w:rPr>
                </w:rPrChange>
              </w:rPr>
              <w:delInstrText xml:space="preserve"> NOTEREF _Ref386710924 \h </w:delInstrText>
            </w:r>
          </w:del>
        </w:ins>
        <w:del w:id="308" w:author="Gib Hemani" w:date="2014-05-07T10:40:00Z">
          <w:r w:rsidRPr="007A18EB" w:rsidDel="007A18EB">
            <w:rPr>
              <w:rFonts w:asciiTheme="minorHAnsi" w:hAnsiTheme="minorHAnsi"/>
              <w:sz w:val="22"/>
              <w:szCs w:val="22"/>
              <w:vertAlign w:val="superscript"/>
              <w:rPrChange w:id="309" w:author="Gib Hemani" w:date="2014-05-07T10:40:00Z">
                <w:rPr>
                  <w:sz w:val="22"/>
                  <w:szCs w:val="22"/>
                  <w:vertAlign w:val="superscript"/>
                </w:rPr>
              </w:rPrChange>
            </w:rPr>
            <w:delInstrText xml:space="preserve"> \* MERGEFORMAT </w:delInstrText>
          </w:r>
          <w:r w:rsidRPr="007A18EB" w:rsidDel="007A18EB">
            <w:rPr>
              <w:rFonts w:asciiTheme="minorHAnsi" w:hAnsiTheme="minorHAnsi"/>
              <w:sz w:val="22"/>
              <w:szCs w:val="22"/>
              <w:vertAlign w:val="superscript"/>
              <w:rPrChange w:id="310" w:author="Gib Hemani" w:date="2014-05-07T10:40:00Z">
                <w:rPr>
                  <w:rFonts w:asciiTheme="minorHAnsi" w:hAnsiTheme="minorHAnsi"/>
                  <w:sz w:val="22"/>
                  <w:szCs w:val="22"/>
                  <w:vertAlign w:val="superscript"/>
                </w:rPr>
              </w:rPrChange>
            </w:rPr>
          </w:r>
          <w:r w:rsidRPr="007A18EB" w:rsidDel="007A18EB">
            <w:rPr>
              <w:rFonts w:asciiTheme="minorHAnsi" w:hAnsiTheme="minorHAnsi"/>
              <w:sz w:val="22"/>
              <w:szCs w:val="22"/>
              <w:vertAlign w:val="superscript"/>
              <w:rPrChange w:id="311" w:author="Gib Hemani" w:date="2014-05-07T10:40:00Z">
                <w:rPr>
                  <w:sz w:val="22"/>
                  <w:szCs w:val="22"/>
                </w:rPr>
              </w:rPrChange>
            </w:rPr>
            <w:fldChar w:fldCharType="separate"/>
          </w:r>
        </w:del>
        <w:ins w:id="312" w:author="epgds" w:date="2014-05-01T14:12:00Z">
          <w:del w:id="313" w:author="Gib Hemani" w:date="2014-05-07T10:40:00Z">
            <w:r w:rsidR="00ED04EB" w:rsidRPr="007A18EB" w:rsidDel="007A18EB">
              <w:rPr>
                <w:rFonts w:asciiTheme="minorHAnsi" w:hAnsiTheme="minorHAnsi"/>
                <w:sz w:val="22"/>
                <w:szCs w:val="22"/>
                <w:vertAlign w:val="superscript"/>
                <w:rPrChange w:id="314" w:author="Gib Hemani" w:date="2014-05-07T10:40:00Z">
                  <w:rPr>
                    <w:rFonts w:asciiTheme="minorHAnsi" w:hAnsiTheme="minorHAnsi"/>
                    <w:sz w:val="22"/>
                    <w:szCs w:val="22"/>
                    <w:vertAlign w:val="superscript"/>
                  </w:rPr>
                </w:rPrChange>
              </w:rPr>
              <w:delText>14</w:delText>
            </w:r>
          </w:del>
        </w:ins>
        <w:ins w:id="315" w:author="epgds" w:date="2014-05-01T12:33:00Z">
          <w:del w:id="316" w:author="Gib Hemani" w:date="2014-05-07T10:40:00Z">
            <w:r w:rsidRPr="007A18EB" w:rsidDel="007A18EB">
              <w:rPr>
                <w:rFonts w:asciiTheme="minorHAnsi" w:hAnsiTheme="minorHAnsi"/>
                <w:sz w:val="22"/>
                <w:szCs w:val="22"/>
                <w:vertAlign w:val="superscript"/>
                <w:rPrChange w:id="317" w:author="Gib Hemani" w:date="2014-05-07T10:40:00Z">
                  <w:rPr>
                    <w:sz w:val="22"/>
                    <w:szCs w:val="22"/>
                  </w:rPr>
                </w:rPrChange>
              </w:rPr>
              <w:fldChar w:fldCharType="end"/>
            </w:r>
          </w:del>
        </w:ins>
        <w:ins w:id="318" w:author="epgds" w:date="2014-05-01T12:32:00Z">
          <w:del w:id="319" w:author="Gib Hemani" w:date="2014-05-07T10:40:00Z">
            <w:r w:rsidRPr="007A18EB" w:rsidDel="007A18EB">
              <w:rPr>
                <w:rFonts w:asciiTheme="minorHAnsi" w:hAnsiTheme="minorHAnsi"/>
                <w:sz w:val="22"/>
                <w:szCs w:val="22"/>
                <w:rPrChange w:id="320" w:author="Gib Hemani" w:date="2014-05-07T10:40:00Z">
                  <w:rPr>
                    <w:rFonts w:asciiTheme="minorHAnsi" w:hAnsiTheme="minorHAnsi"/>
                    <w:sz w:val="22"/>
                    <w:szCs w:val="22"/>
                  </w:rPr>
                </w:rPrChange>
              </w:rPr>
              <w:delText>.</w:delText>
            </w:r>
          </w:del>
        </w:ins>
      </w:moveFrom>
    </w:p>
    <w:moveFromRangeEnd w:id="284"/>
    <w:p w14:paraId="5DB33583" w14:textId="79BF00F7" w:rsidR="00B615D0" w:rsidRPr="007A18EB" w:rsidDel="007A18EB" w:rsidRDefault="00B615D0" w:rsidP="007A18EB">
      <w:pPr>
        <w:pStyle w:val="Heading2"/>
        <w:rPr>
          <w:ins w:id="321" w:author="epgds" w:date="2014-05-01T12:29:00Z"/>
          <w:del w:id="322" w:author="Gib Hemani" w:date="2014-05-07T10:40:00Z"/>
        </w:rPr>
        <w:pPrChange w:id="323" w:author="Gib Hemani" w:date="2014-05-07T10:40:00Z">
          <w:pPr/>
        </w:pPrChange>
      </w:pPr>
    </w:p>
    <w:p w14:paraId="3F18D874" w14:textId="77777777" w:rsidR="00FE1096" w:rsidRPr="007A18EB" w:rsidDel="00B615D0" w:rsidRDefault="00FE1096" w:rsidP="007A18EB">
      <w:pPr>
        <w:pStyle w:val="Heading2"/>
        <w:rPr>
          <w:del w:id="324" w:author="epgds" w:date="2014-05-01T12:28:00Z"/>
        </w:rPr>
        <w:pPrChange w:id="325" w:author="Gib Hemani" w:date="2014-05-07T10:40:00Z">
          <w:pPr/>
        </w:pPrChange>
      </w:pPr>
      <w:del w:id="326" w:author="epgds" w:date="2014-05-01T12:28:00Z">
        <w:r w:rsidRPr="007A18EB" w:rsidDel="00B615D0">
          <w:delText>The basic principles of Mendelian randomization (insert from Genes and Nutrition)</w:delText>
        </w:r>
      </w:del>
    </w:p>
    <w:p w14:paraId="3734A944" w14:textId="77777777" w:rsidR="00FE1096" w:rsidRPr="007A18EB" w:rsidRDefault="00FE1096" w:rsidP="007A18EB">
      <w:pPr>
        <w:pStyle w:val="Heading2"/>
        <w:pPrChange w:id="327" w:author="Gib Hemani" w:date="2014-05-07T10:40:00Z">
          <w:pPr/>
        </w:pPrChange>
      </w:pPr>
      <w:proofErr w:type="spellStart"/>
      <w:r w:rsidRPr="007A18EB">
        <w:rPr>
          <w:rPrChange w:id="328" w:author="Gib Hemani" w:date="2014-05-07T10:40:00Z">
            <w:rPr>
              <w:i/>
            </w:rPr>
          </w:rPrChange>
        </w:rPr>
        <w:t>Mendelian</w:t>
      </w:r>
      <w:proofErr w:type="spellEnd"/>
      <w:r w:rsidRPr="007A18EB">
        <w:rPr>
          <w:rPrChange w:id="329" w:author="Gib Hemani" w:date="2014-05-07T10:40:00Z">
            <w:rPr>
              <w:i/>
            </w:rPr>
          </w:rPrChange>
        </w:rPr>
        <w:t xml:space="preserve"> randomization and instrumental variables analysis</w:t>
      </w:r>
    </w:p>
    <w:p w14:paraId="6A43408D" w14:textId="067770B8" w:rsidR="00B64BF7" w:rsidRDefault="00736B76">
      <w:pPr>
        <w:spacing w:after="0" w:line="360" w:lineRule="auto"/>
        <w:rPr>
          <w:ins w:id="330" w:author="Gib Hemani" w:date="2014-05-07T10:46:00Z"/>
        </w:rPr>
        <w:pPrChange w:id="331" w:author="epgds" w:date="2014-05-01T14:13:00Z">
          <w:pPr/>
        </w:pPrChange>
      </w:pPr>
      <w:ins w:id="332" w:author="Gib Hemani" w:date="2014-05-07T11:06:00Z">
        <w:r>
          <w:t xml:space="preserve">Conventional instrumental variable (IV) analysis requires that </w:t>
        </w:r>
      </w:ins>
      <w:ins w:id="333" w:author="Gib Hemani" w:date="2014-05-07T11:08:00Z">
        <w:r>
          <w:t xml:space="preserve">the instruments are valid, and in order to be valid they must meet three criteria. </w:t>
        </w:r>
      </w:ins>
      <w:bookmarkStart w:id="334" w:name="_GoBack"/>
      <w:bookmarkEnd w:id="334"/>
    </w:p>
    <w:p w14:paraId="7A4E6859" w14:textId="77777777" w:rsidR="00FE1096" w:rsidRDefault="00FE1096">
      <w:pPr>
        <w:spacing w:after="0" w:line="360" w:lineRule="auto"/>
        <w:rPr>
          <w:ins w:id="335" w:author="epgds" w:date="2014-05-01T14:13:00Z"/>
        </w:rPr>
        <w:pPrChange w:id="336" w:author="epgds" w:date="2014-05-01T14:13:00Z">
          <w:pPr/>
        </w:pPrChange>
      </w:pPr>
      <w:r w:rsidRPr="00ED04EB">
        <w:t xml:space="preserve">Gib – IV </w:t>
      </w:r>
      <w:r w:rsidR="00C6316B" w:rsidRPr="00ED04EB">
        <w:t>3 criteria, DAG, estimation of causal effect</w:t>
      </w:r>
      <w:r w:rsidRPr="00ED04EB">
        <w:t xml:space="preserve"> </w:t>
      </w:r>
    </w:p>
    <w:p w14:paraId="2D060596" w14:textId="77777777" w:rsidR="00ED04EB" w:rsidRPr="00ED04EB" w:rsidRDefault="00ED04EB">
      <w:pPr>
        <w:spacing w:after="0" w:line="360" w:lineRule="auto"/>
        <w:pPrChange w:id="337" w:author="epgds" w:date="2014-05-01T14:13:00Z">
          <w:pPr/>
        </w:pPrChange>
      </w:pPr>
    </w:p>
    <w:p w14:paraId="5B110AA8" w14:textId="77777777" w:rsidR="00097E12" w:rsidRPr="007A18EB" w:rsidRDefault="00097E12" w:rsidP="007A18EB">
      <w:pPr>
        <w:pStyle w:val="Heading2"/>
        <w:rPr>
          <w:rPrChange w:id="338" w:author="Gib Hemani" w:date="2014-05-07T10:40:00Z">
            <w:rPr>
              <w:i/>
            </w:rPr>
          </w:rPrChange>
        </w:rPr>
        <w:pPrChange w:id="339" w:author="Gib Hemani" w:date="2014-05-07T10:40:00Z">
          <w:pPr/>
        </w:pPrChange>
      </w:pPr>
      <w:r w:rsidRPr="007A18EB">
        <w:rPr>
          <w:rPrChange w:id="340" w:author="Gib Hemani" w:date="2014-05-07T10:40:00Z">
            <w:rPr>
              <w:i/>
            </w:rPr>
          </w:rPrChange>
        </w:rPr>
        <w:t xml:space="preserve">Analogy between Mendelian randomization and randomised controlled trials </w:t>
      </w:r>
    </w:p>
    <w:p w14:paraId="15FA92A1" w14:textId="77777777" w:rsidR="007A18EB" w:rsidRPr="009D4257" w:rsidRDefault="007A18EB" w:rsidP="007A18EB">
      <w:pPr>
        <w:pStyle w:val="Header"/>
        <w:tabs>
          <w:tab w:val="clear" w:pos="4153"/>
          <w:tab w:val="clear" w:pos="8306"/>
        </w:tabs>
        <w:spacing w:line="360" w:lineRule="auto"/>
        <w:rPr>
          <w:rFonts w:asciiTheme="minorHAnsi" w:hAnsiTheme="minorHAnsi"/>
          <w:sz w:val="22"/>
          <w:szCs w:val="22"/>
        </w:rPr>
      </w:pPr>
      <w:moveToRangeStart w:id="341" w:author="Gib Hemani" w:date="2014-05-07T10:38:00Z" w:name="move261078441"/>
      <w:moveTo w:id="342" w:author="Gib Hemani" w:date="2014-05-07T10:38:00Z">
        <w:r w:rsidRPr="009D4257">
          <w:rPr>
            <w:rFonts w:asciiTheme="minorHAnsi" w:hAnsiTheme="minorHAnsi"/>
            <w:sz w:val="22"/>
            <w:szCs w:val="22"/>
          </w:rPr>
          <w:t xml:space="preserve">The principle of </w:t>
        </w:r>
        <w:proofErr w:type="spellStart"/>
        <w:r w:rsidRPr="009D4257">
          <w:rPr>
            <w:rFonts w:asciiTheme="minorHAnsi" w:hAnsiTheme="minorHAnsi"/>
            <w:sz w:val="22"/>
            <w:szCs w:val="22"/>
          </w:rPr>
          <w:t>Mendelian</w:t>
        </w:r>
        <w:proofErr w:type="spellEnd"/>
        <w:r w:rsidRPr="009D4257">
          <w:rPr>
            <w:rFonts w:asciiTheme="minorHAnsi" w:hAnsiTheme="minorHAnsi"/>
            <w:sz w:val="22"/>
            <w:szCs w:val="22"/>
          </w:rPr>
          <w:t xml:space="preserve"> randomization relies on the basic (but approximate) laws of </w:t>
        </w:r>
        <w:proofErr w:type="spellStart"/>
        <w:r w:rsidRPr="009D4257">
          <w:rPr>
            <w:rFonts w:asciiTheme="minorHAnsi" w:hAnsiTheme="minorHAnsi"/>
            <w:sz w:val="22"/>
            <w:szCs w:val="22"/>
          </w:rPr>
          <w:t>Mendelian</w:t>
        </w:r>
        <w:proofErr w:type="spellEnd"/>
        <w:r w:rsidRPr="009D4257">
          <w:rPr>
            <w:rFonts w:asciiTheme="minorHAnsi" w:hAnsiTheme="minorHAnsi"/>
            <w:sz w:val="22"/>
            <w:szCs w:val="22"/>
          </w:rPr>
          <w:t xml:space="preserve"> genetics.  If the probability that a </w:t>
        </w:r>
        <w:proofErr w:type="spellStart"/>
        <w:r w:rsidRPr="009D4257">
          <w:rPr>
            <w:rFonts w:asciiTheme="minorHAnsi" w:hAnsiTheme="minorHAnsi"/>
            <w:sz w:val="22"/>
            <w:szCs w:val="22"/>
          </w:rPr>
          <w:t>postmeiotic</w:t>
        </w:r>
        <w:proofErr w:type="spellEnd"/>
        <w:r w:rsidRPr="009D4257">
          <w:rPr>
            <w:rFonts w:asciiTheme="minorHAnsi" w:hAnsiTheme="minorHAnsi"/>
            <w:sz w:val="22"/>
            <w:szCs w:val="22"/>
          </w:rPr>
          <w:t xml:space="preserve"> germ cell that has received any particular allele at segregation contributes to a viable concepts is independent of environment (following from Mendel’s first law), and if genetic variants sort independently (following on from Mendel’s second law), then at a population level these variants will not be associated with the confounding factors that generally distort conventional observational studies.  Empirical evidence that there is lack of confounding of genetic variants with factors that confound exposures in conventional observational epidemiological studies comes from several sources. For example, consider the virtually identical allele frequencies in the British 1958 birth cohort and British blood donors </w:t>
        </w:r>
        <w:r w:rsidRPr="009D4257">
          <w:rPr>
            <w:rStyle w:val="EndnoteReference"/>
            <w:rFonts w:asciiTheme="minorHAnsi" w:hAnsiTheme="minorHAnsi"/>
            <w:sz w:val="22"/>
            <w:szCs w:val="22"/>
          </w:rPr>
          <w:endnoteReference w:id="17"/>
        </w:r>
        <w:r w:rsidRPr="009D4257">
          <w:rPr>
            <w:rFonts w:asciiTheme="minorHAnsi" w:hAnsiTheme="minorHAnsi"/>
            <w:sz w:val="22"/>
            <w:szCs w:val="22"/>
          </w:rPr>
          <w:t xml:space="preserve">. Blood donors are clearly a very selected sample of the population, whereas the 1958 birth cohort comprised all births born in 1week in Britain with minimal selection bias. Blood donors and the general population sample would differ considerably with respect to the behavioural, socio-economic and physiological risk factors that are the confounding factors in observational epidemiological studies.  </w:t>
        </w:r>
        <w:r w:rsidRPr="009D4257">
          <w:rPr>
            <w:rFonts w:asciiTheme="minorHAnsi" w:hAnsiTheme="minorHAnsi"/>
            <w:sz w:val="22"/>
            <w:szCs w:val="22"/>
            <w:lang w:val="en-US"/>
          </w:rPr>
          <w:t xml:space="preserve">However, they hardly differ in terms of allele frequencies. </w:t>
        </w:r>
        <w:r w:rsidRPr="009D4257">
          <w:rPr>
            <w:rFonts w:asciiTheme="minorHAnsi" w:hAnsiTheme="minorHAnsi"/>
            <w:sz w:val="22"/>
            <w:szCs w:val="22"/>
          </w:rPr>
          <w:t>Similarly, we have demonstrated the lack of association between a range of SNPs of known phenotypic effects and nearly 100 socio-cultural, behavioural and biological risk factors for disease</w:t>
        </w:r>
        <w:r w:rsidRPr="009D4257">
          <w:rPr>
            <w:rFonts w:asciiTheme="minorHAnsi" w:hAnsiTheme="minorHAnsi"/>
            <w:sz w:val="22"/>
            <w:szCs w:val="22"/>
            <w:vertAlign w:val="superscript"/>
          </w:rPr>
          <w:fldChar w:fldCharType="begin"/>
        </w:r>
        <w:r w:rsidRPr="009D4257">
          <w:rPr>
            <w:rFonts w:asciiTheme="minorHAnsi" w:hAnsiTheme="minorHAnsi"/>
            <w:sz w:val="22"/>
            <w:szCs w:val="22"/>
            <w:vertAlign w:val="superscript"/>
          </w:rPr>
          <w:instrText xml:space="preserve"> NOTEREF _Ref386710924 \h  \* MERGEFORMAT </w:instrText>
        </w:r>
        <w:r w:rsidRPr="009D4257">
          <w:rPr>
            <w:rFonts w:asciiTheme="minorHAnsi" w:hAnsiTheme="minorHAnsi"/>
            <w:sz w:val="22"/>
            <w:szCs w:val="22"/>
            <w:vertAlign w:val="superscript"/>
          </w:rPr>
        </w:r>
        <w:r w:rsidRPr="009D4257">
          <w:rPr>
            <w:rFonts w:asciiTheme="minorHAnsi" w:hAnsiTheme="minorHAnsi"/>
            <w:sz w:val="22"/>
            <w:szCs w:val="22"/>
            <w:vertAlign w:val="superscript"/>
          </w:rPr>
          <w:fldChar w:fldCharType="separate"/>
        </w:r>
      </w:moveTo>
      <w:r>
        <w:rPr>
          <w:rFonts w:asciiTheme="minorHAnsi" w:hAnsiTheme="minorHAnsi"/>
          <w:sz w:val="22"/>
          <w:szCs w:val="22"/>
          <w:vertAlign w:val="superscript"/>
        </w:rPr>
        <w:t>14</w:t>
      </w:r>
      <w:moveTo w:id="345" w:author="Gib Hemani" w:date="2014-05-07T10:38:00Z">
        <w:r w:rsidRPr="009D4257">
          <w:rPr>
            <w:rFonts w:asciiTheme="minorHAnsi" w:hAnsiTheme="minorHAnsi"/>
            <w:sz w:val="22"/>
            <w:szCs w:val="22"/>
            <w:vertAlign w:val="superscript"/>
          </w:rPr>
          <w:fldChar w:fldCharType="end"/>
        </w:r>
        <w:r w:rsidRPr="009D4257">
          <w:rPr>
            <w:rFonts w:asciiTheme="minorHAnsi" w:hAnsiTheme="minorHAnsi"/>
            <w:sz w:val="22"/>
            <w:szCs w:val="22"/>
          </w:rPr>
          <w:t>.</w:t>
        </w:r>
      </w:moveTo>
    </w:p>
    <w:moveToRangeEnd w:id="341"/>
    <w:p w14:paraId="7C61B4A2" w14:textId="77777777" w:rsidR="007A18EB" w:rsidRDefault="007A18EB">
      <w:pPr>
        <w:spacing w:after="0" w:line="360" w:lineRule="auto"/>
        <w:rPr>
          <w:ins w:id="346" w:author="Gib Hemani" w:date="2014-05-07T10:38:00Z"/>
        </w:rPr>
        <w:pPrChange w:id="347" w:author="epgds" w:date="2014-05-01T14:13:00Z">
          <w:pPr/>
        </w:pPrChange>
      </w:pPr>
    </w:p>
    <w:p w14:paraId="4B5BA5F5" w14:textId="77777777" w:rsidR="007A18EB" w:rsidRDefault="007A18EB">
      <w:pPr>
        <w:spacing w:after="0" w:line="360" w:lineRule="auto"/>
        <w:rPr>
          <w:ins w:id="348" w:author="Gib Hemani" w:date="2014-05-07T10:38:00Z"/>
        </w:rPr>
        <w:pPrChange w:id="349" w:author="epgds" w:date="2014-05-01T14:13:00Z">
          <w:pPr/>
        </w:pPrChange>
      </w:pPr>
    </w:p>
    <w:p w14:paraId="37D2AD97" w14:textId="77777777" w:rsidR="00097E12" w:rsidRDefault="00097E12">
      <w:pPr>
        <w:spacing w:after="0" w:line="360" w:lineRule="auto"/>
        <w:rPr>
          <w:ins w:id="350" w:author="epgds" w:date="2014-05-01T14:13:00Z"/>
        </w:rPr>
        <w:pPrChange w:id="351" w:author="epgds" w:date="2014-05-01T14:13:00Z">
          <w:pPr/>
        </w:pPrChange>
      </w:pPr>
      <w:r w:rsidRPr="00ED04EB">
        <w:t xml:space="preserve">Include MR and drug target validation </w:t>
      </w:r>
    </w:p>
    <w:p w14:paraId="285A5C8A" w14:textId="77777777" w:rsidR="00ED04EB" w:rsidRPr="00ED04EB" w:rsidRDefault="00ED04EB">
      <w:pPr>
        <w:spacing w:after="0" w:line="360" w:lineRule="auto"/>
        <w:pPrChange w:id="352" w:author="epgds" w:date="2014-05-01T14:13:00Z">
          <w:pPr/>
        </w:pPrChange>
      </w:pPr>
    </w:p>
    <w:p w14:paraId="2D9CD614" w14:textId="77777777" w:rsidR="00C6316B" w:rsidRPr="00ED04EB" w:rsidRDefault="00C6316B" w:rsidP="007A18EB">
      <w:pPr>
        <w:pStyle w:val="Heading2"/>
        <w:pPrChange w:id="353" w:author="Gib Hemani" w:date="2014-05-07T10:41:00Z">
          <w:pPr/>
        </w:pPrChange>
      </w:pPr>
      <w:r w:rsidRPr="00ED04EB">
        <w:t>Examples of Mendelian randomization studies</w:t>
      </w:r>
    </w:p>
    <w:p w14:paraId="74CD7CBA" w14:textId="77777777" w:rsidR="0073356A" w:rsidRDefault="00C6316B">
      <w:pPr>
        <w:spacing w:after="0" w:line="360" w:lineRule="auto"/>
        <w:rPr>
          <w:ins w:id="354" w:author="epgds" w:date="2014-05-01T14:13:00Z"/>
        </w:rPr>
        <w:pPrChange w:id="355" w:author="epgds" w:date="2014-05-01T14:13:00Z">
          <w:pPr/>
        </w:pPrChange>
      </w:pPr>
      <w:r w:rsidRPr="00ED04EB">
        <w:t>In table 1 we provide examples of MR studies that cover the range of applications from biomarkers (CRP, LDL cholesterol), physiological measures (BMI, blood pressure), behaviours (alcohol, smoking), and maternal influences (alcohol)</w:t>
      </w:r>
      <w:r w:rsidR="0073356A" w:rsidRPr="00ED04EB">
        <w:t xml:space="preserve">. </w:t>
      </w:r>
    </w:p>
    <w:p w14:paraId="0A36E602" w14:textId="77777777" w:rsidR="00ED04EB" w:rsidRPr="00ED04EB" w:rsidRDefault="00ED04EB">
      <w:pPr>
        <w:spacing w:after="0" w:line="360" w:lineRule="auto"/>
        <w:pPrChange w:id="356" w:author="epgds" w:date="2014-05-01T14:13:00Z">
          <w:pPr/>
        </w:pPrChange>
      </w:pPr>
    </w:p>
    <w:p w14:paraId="0A98086E" w14:textId="77777777" w:rsidR="007A18EB" w:rsidRDefault="00585657" w:rsidP="00B64BF7">
      <w:pPr>
        <w:pStyle w:val="Heading2"/>
        <w:rPr>
          <w:ins w:id="357" w:author="Gib Hemani" w:date="2014-05-07T10:41:00Z"/>
        </w:rPr>
        <w:pPrChange w:id="358" w:author="Gib Hemani" w:date="2014-05-07T10:41:00Z">
          <w:pPr/>
        </w:pPrChange>
      </w:pPr>
      <w:proofErr w:type="spellStart"/>
      <w:r w:rsidRPr="00ED04EB">
        <w:t>Mendelian</w:t>
      </w:r>
      <w:proofErr w:type="spellEnd"/>
      <w:r w:rsidRPr="00ED04EB">
        <w:t xml:space="preserve"> randomization without an instrumental variables estimate of the causal effect</w:t>
      </w:r>
    </w:p>
    <w:p w14:paraId="537338C7" w14:textId="77777777" w:rsidR="007A18EB" w:rsidRPr="007A18EB" w:rsidRDefault="007A18EB">
      <w:pPr>
        <w:spacing w:after="0" w:line="360" w:lineRule="auto"/>
        <w:rPr>
          <w:ins w:id="359" w:author="Gib Hemani" w:date="2014-05-07T10:41:00Z"/>
          <w:rPrChange w:id="360" w:author="Gib Hemani" w:date="2014-05-07T10:41:00Z">
            <w:rPr>
              <w:ins w:id="361" w:author="Gib Hemani" w:date="2014-05-07T10:41:00Z"/>
              <w:i/>
            </w:rPr>
          </w:rPrChange>
        </w:rPr>
        <w:pPrChange w:id="362" w:author="epgds" w:date="2014-05-01T14:13:00Z">
          <w:pPr/>
        </w:pPrChange>
      </w:pPr>
    </w:p>
    <w:p w14:paraId="772286B5" w14:textId="05882800" w:rsidR="0092693F" w:rsidRPr="00ED04EB" w:rsidRDefault="00C6316B">
      <w:pPr>
        <w:spacing w:after="0" w:line="360" w:lineRule="auto"/>
        <w:pPrChange w:id="363" w:author="epgds" w:date="2014-05-01T14:13:00Z">
          <w:pPr/>
        </w:pPrChange>
      </w:pPr>
      <w:r w:rsidRPr="00ED04EB">
        <w:t xml:space="preserve"> </w:t>
      </w:r>
      <w:r w:rsidR="0076528C" w:rsidRPr="00ED04EB">
        <w:rPr>
          <w:highlight w:val="yellow"/>
        </w:rPr>
        <w:t>(</w:t>
      </w:r>
      <w:proofErr w:type="gramStart"/>
      <w:r w:rsidR="0076528C" w:rsidRPr="00ED04EB">
        <w:rPr>
          <w:highlight w:val="yellow"/>
        </w:rPr>
        <w:t>this</w:t>
      </w:r>
      <w:proofErr w:type="gramEnd"/>
      <w:r w:rsidR="0076528C" w:rsidRPr="00ED04EB">
        <w:rPr>
          <w:highlight w:val="yellow"/>
        </w:rPr>
        <w:t xml:space="preserve"> is from another paper – Gib, needs rewriting)</w:t>
      </w:r>
    </w:p>
    <w:p w14:paraId="0296BF80" w14:textId="77777777" w:rsidR="0066705B" w:rsidRPr="00ED04EB" w:rsidRDefault="0066705B">
      <w:pPr>
        <w:spacing w:after="480" w:line="360" w:lineRule="auto"/>
        <w:rPr>
          <w:ins w:id="364" w:author="epgds" w:date="2014-05-01T13:15:00Z"/>
          <w:b/>
        </w:rPr>
        <w:pPrChange w:id="365" w:author="IT Services" w:date="2014-05-05T19:52:00Z">
          <w:pPr>
            <w:spacing w:afterLines="200" w:after="480" w:line="360" w:lineRule="auto"/>
          </w:pPr>
        </w:pPrChange>
      </w:pPr>
      <w:ins w:id="366" w:author="epgds" w:date="2014-05-01T13:15:00Z">
        <w:r w:rsidRPr="00ED04EB">
          <w:t>Interleukin-6 (IL6) is a second cytokine that has been associated with CHD risk in observational studies</w:t>
        </w:r>
        <w:r w:rsidRPr="00ED04EB">
          <w:rPr>
            <w:rStyle w:val="EndnoteReference"/>
          </w:rPr>
          <w:endnoteReference w:id="18"/>
        </w:r>
        <w:r w:rsidRPr="00ED04EB">
          <w:t>. IL6 is strongly associated with CRP and with the clotting factor fibrinogen (Figure 3 top panel) and all three biomarkers predict CHD risk (Figure 3, bottom panel). Conventional analyses fail in their ability to separate the effects of these. As shown above, Mendelian randomization studies suggest that CRP is not causally associated with CHD risk, and the same is true for fibrinogen</w:t>
        </w:r>
        <w:r w:rsidRPr="00ED04EB">
          <w:rPr>
            <w:rStyle w:val="EndnoteReference"/>
          </w:rPr>
          <w:endnoteReference w:id="19"/>
        </w:r>
        <w:r w:rsidRPr="00ED04EB">
          <w:t xml:space="preserve"> </w:t>
        </w:r>
        <w:r w:rsidRPr="00ED04EB">
          <w:rPr>
            <w:rStyle w:val="EndnoteReference"/>
          </w:rPr>
          <w:endnoteReference w:id="20"/>
        </w:r>
      </w:ins>
      <w:ins w:id="448" w:author="epgds" w:date="2014-05-01T13:19:00Z">
        <w:r w:rsidR="002D00E2" w:rsidRPr="00ED04EB">
          <w:t xml:space="preserve"> </w:t>
        </w:r>
        <w:r w:rsidR="002D00E2" w:rsidRPr="00ED04EB">
          <w:rPr>
            <w:rStyle w:val="EndnoteReference"/>
          </w:rPr>
          <w:endnoteReference w:id="21"/>
        </w:r>
      </w:ins>
      <w:ins w:id="455" w:author="epgds" w:date="2014-05-01T13:15:00Z">
        <w:r w:rsidRPr="00ED04EB">
          <w:t>. Genetic variants strongly and specifically related to circulating IL-6 levels have not been well characterised, however there is a variant that relates to IL-6 receptor function that can serve as an indicator of IL-6 activity</w:t>
        </w:r>
      </w:ins>
      <w:ins w:id="456" w:author="epgds" w:date="2014-05-01T13:16:00Z">
        <w:r w:rsidRPr="00ED04EB">
          <w:rPr>
            <w:rStyle w:val="EndnoteReference"/>
          </w:rPr>
          <w:endnoteReference w:id="22"/>
        </w:r>
      </w:ins>
      <w:ins w:id="469" w:author="epgds" w:date="2014-05-01T13:15:00Z">
        <w:r w:rsidRPr="00ED04EB">
          <w:t xml:space="preserve"> </w:t>
        </w:r>
        <w:r w:rsidRPr="00ED04EB">
          <w:rPr>
            <w:rStyle w:val="EndnoteReference"/>
          </w:rPr>
          <w:endnoteReference w:id="23"/>
        </w:r>
        <w:r w:rsidRPr="00ED04EB">
          <w:t xml:space="preserve">.  The variant that relates to reduced IL-6 signalling is associated with higher circulating levels of IL-6, but indicates lower activity, and relates quantitatively in the expected way with factors thought to be regulated by IL-6. Furthermore, associations with the variant are concordant with effects produced by </w:t>
        </w:r>
        <w:proofErr w:type="spellStart"/>
        <w:r w:rsidRPr="00ED04EB">
          <w:t>tocilizumab</w:t>
        </w:r>
        <w:proofErr w:type="spellEnd"/>
        <w:r w:rsidRPr="00ED04EB">
          <w:t>, a monoclonal antibody that blocks membrane-bound and circulating IL-6R. The variant associated with lower IL-6 activity is very robustly related to lower risk of CHD</w:t>
        </w:r>
      </w:ins>
      <w:bookmarkStart w:id="492" w:name="_Ref386713661"/>
      <w:ins w:id="493" w:author="epgds" w:date="2014-05-01T13:17:00Z">
        <w:r w:rsidRPr="00ED04EB">
          <w:rPr>
            <w:rStyle w:val="EndnoteReference"/>
          </w:rPr>
          <w:endnoteReference w:id="24"/>
        </w:r>
      </w:ins>
      <w:bookmarkEnd w:id="492"/>
      <w:ins w:id="508" w:author="epgds" w:date="2014-05-01T13:18:00Z">
        <w:r w:rsidRPr="00ED04EB">
          <w:t xml:space="preserve"> </w:t>
        </w:r>
        <w:r w:rsidRPr="00ED04EB">
          <w:rPr>
            <w:rStyle w:val="EndnoteReference"/>
          </w:rPr>
          <w:endnoteReference w:id="25"/>
        </w:r>
      </w:ins>
      <w:ins w:id="530" w:author="epgds" w:date="2014-05-01T13:15:00Z">
        <w:r w:rsidRPr="00ED04EB">
          <w:t>.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w:t>
        </w:r>
      </w:ins>
      <w:ins w:id="531" w:author="epgds" w:date="2014-05-01T13:18:00Z">
        <w:r w:rsidR="002D00E2" w:rsidRPr="00ED04EB">
          <w:rPr>
            <w:vertAlign w:val="superscript"/>
            <w:rPrChange w:id="532" w:author="epgds" w:date="2014-05-01T14:11:00Z">
              <w:rPr/>
            </w:rPrChange>
          </w:rPr>
          <w:fldChar w:fldCharType="begin"/>
        </w:r>
        <w:r w:rsidR="002D00E2" w:rsidRPr="00ED04EB">
          <w:rPr>
            <w:vertAlign w:val="superscript"/>
            <w:rPrChange w:id="533" w:author="epgds" w:date="2014-05-01T14:11:00Z">
              <w:rPr/>
            </w:rPrChange>
          </w:rPr>
          <w:instrText xml:space="preserve"> NOTEREF _Ref386713661 \h </w:instrText>
        </w:r>
      </w:ins>
      <w:r w:rsidR="002D00E2" w:rsidRPr="00ED04EB">
        <w:rPr>
          <w:vertAlign w:val="superscript"/>
        </w:rPr>
        <w:instrText xml:space="preserve"> \* MERGEFORMAT </w:instrText>
      </w:r>
      <w:r w:rsidR="002D00E2" w:rsidRPr="00ED04EB">
        <w:rPr>
          <w:vertAlign w:val="superscript"/>
          <w:rPrChange w:id="534" w:author="epgds" w:date="2014-05-01T14:11:00Z">
            <w:rPr>
              <w:vertAlign w:val="superscript"/>
            </w:rPr>
          </w:rPrChange>
        </w:rPr>
      </w:r>
      <w:r w:rsidR="002D00E2" w:rsidRPr="00ED04EB">
        <w:rPr>
          <w:vertAlign w:val="superscript"/>
          <w:rPrChange w:id="535" w:author="epgds" w:date="2014-05-01T14:11:00Z">
            <w:rPr/>
          </w:rPrChange>
        </w:rPr>
        <w:fldChar w:fldCharType="separate"/>
      </w:r>
      <w:ins w:id="536" w:author="epgds" w:date="2014-05-01T14:12:00Z">
        <w:r w:rsidR="00ED04EB">
          <w:rPr>
            <w:vertAlign w:val="superscript"/>
          </w:rPr>
          <w:t>22</w:t>
        </w:r>
      </w:ins>
      <w:ins w:id="537" w:author="epgds" w:date="2014-05-01T13:18:00Z">
        <w:r w:rsidR="002D00E2" w:rsidRPr="00ED04EB">
          <w:rPr>
            <w:vertAlign w:val="superscript"/>
            <w:rPrChange w:id="538" w:author="epgds" w:date="2014-05-01T14:11:00Z">
              <w:rPr/>
            </w:rPrChange>
          </w:rPr>
          <w:fldChar w:fldCharType="end"/>
        </w:r>
      </w:ins>
      <w:ins w:id="539" w:author="epgds" w:date="2014-05-01T13:15:00Z">
        <w:r w:rsidRPr="00ED04EB">
          <w:t xml:space="preserve">). </w:t>
        </w:r>
        <w:proofErr w:type="spellStart"/>
        <w:r w:rsidRPr="00ED04EB">
          <w:t>Tocilizumab</w:t>
        </w:r>
        <w:proofErr w:type="spellEnd"/>
        <w:r w:rsidRPr="00ED04EB">
          <w:t xml:space="preserve"> is currently being evaluated as a secondary prevention treatment for CHD. </w:t>
        </w:r>
      </w:ins>
    </w:p>
    <w:p w14:paraId="6C3D3AC8" w14:textId="77777777" w:rsidR="0092693F" w:rsidDel="00ED04EB" w:rsidRDefault="0076528C">
      <w:pPr>
        <w:spacing w:after="0" w:line="360" w:lineRule="auto"/>
        <w:rPr>
          <w:del w:id="540" w:author="epgds" w:date="2014-05-01T13:14:00Z"/>
        </w:rPr>
        <w:pPrChange w:id="541" w:author="epgds" w:date="2014-05-01T14:13:00Z">
          <w:pPr/>
        </w:pPrChange>
      </w:pPr>
      <w:del w:id="542" w:author="epgds" w:date="2014-05-01T13:14:00Z">
        <w:r w:rsidRPr="00ED04EB" w:rsidDel="0066705B">
          <w:lastRenderedPageBreak/>
          <w:delText>Interleukin-6 (IL6) is a second cytokine that has been associated with CHD risk in observational studies</w:delText>
        </w:r>
        <w:bookmarkStart w:id="543" w:name="_Ref384021702"/>
        <w:r w:rsidRPr="00ED04EB" w:rsidDel="0066705B">
          <w:rPr>
            <w:rStyle w:val="EndnoteReference"/>
          </w:rPr>
          <w:endnoteReference w:id="26"/>
        </w:r>
        <w:bookmarkEnd w:id="543"/>
        <w:r w:rsidRPr="00ED04EB" w:rsidDel="0066705B">
          <w:delText>. IL6 is strongly associated with CRP and with the clotting factor fibrinogen (Figure x top panel) and all three biomarkers predict CHD risk (Figure x, bottom panel). Conventional analyses fail in their ability to separate the effects of these. As shown above, Mendelian randomization studies suggest that CRP is not causally associated with CHD risk, and the same is true for fibrinogen</w:delText>
        </w:r>
        <w:r w:rsidRPr="00ED04EB" w:rsidDel="0066705B">
          <w:rPr>
            <w:rStyle w:val="EndnoteReference"/>
          </w:rPr>
          <w:endnoteReference w:id="27"/>
        </w:r>
        <w:r w:rsidRPr="00ED04EB" w:rsidDel="0066705B">
          <w:delText xml:space="preserve"> </w:delText>
        </w:r>
        <w:r w:rsidRPr="00ED04EB" w:rsidDel="0066705B">
          <w:rPr>
            <w:rStyle w:val="EndnoteReference"/>
          </w:rPr>
          <w:endnoteReference w:id="28"/>
        </w:r>
        <w:r w:rsidRPr="00ED04EB" w:rsidDel="0066705B">
          <w:delText xml:space="preserve"> </w:delText>
        </w:r>
        <w:r w:rsidR="00014E72" w:rsidRPr="00ED04EB" w:rsidDel="0066705B">
          <w:fldChar w:fldCharType="begin"/>
        </w:r>
        <w:r w:rsidR="00014E72" w:rsidRPr="00ED04EB" w:rsidDel="0066705B">
          <w:delInstrText xml:space="preserve"> NOTEREF _Ref382832876 \h  \* MERGEFORMAT </w:delInstrText>
        </w:r>
        <w:r w:rsidR="00014E72" w:rsidRPr="00ED04EB" w:rsidDel="0066705B">
          <w:fldChar w:fldCharType="separate"/>
        </w:r>
        <w:r w:rsidRPr="00ED04EB" w:rsidDel="0066705B">
          <w:rPr>
            <w:vertAlign w:val="superscript"/>
          </w:rPr>
          <w:delText>98</w:delText>
        </w:r>
        <w:r w:rsidR="00014E72" w:rsidRPr="00ED04EB" w:rsidDel="0066705B">
          <w:fldChar w:fldCharType="end"/>
        </w:r>
        <w:r w:rsidRPr="00ED04EB" w:rsidDel="0066705B">
          <w:delText xml:space="preserve">. Genetic variants strongly and specifically related to circulating IL-6 levels have not been well characterised, however there is a variant that relates to IL-6 receptor function that can serve as an indicator of IL-6 activity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xml:space="preserve"> </w:delText>
        </w:r>
        <w:r w:rsidRPr="00ED04EB" w:rsidDel="0066705B">
          <w:rPr>
            <w:rStyle w:val="EndnoteReference"/>
          </w:rPr>
          <w:endnoteReference w:id="29"/>
        </w:r>
        <w:r w:rsidRPr="00ED04EB" w:rsidDel="0066705B">
          <w:delText xml:space="preserve">.  The variant that relates to reduced IL-6 signalling is associated with higher circulating levels of IL-6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but indicates lower activity, and relates quantitatively in the expected way with factors thought to be regulated by IL-6. Furthermore, associations with the variant are concordant with effects produced by tocilizumab, a monoclonal antibody that blocks membrane-bound and circulating IL-6R. The variant associated with lower IL-6 activity is very robustly related to lower risk of CHD</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rPr>
            <w:vertAlign w:val="superscript"/>
          </w:rPr>
          <w:delText xml:space="preserve"> </w:delText>
        </w:r>
        <w:r w:rsidR="00014E72" w:rsidRPr="00ED04EB" w:rsidDel="0066705B">
          <w:fldChar w:fldCharType="begin"/>
        </w:r>
        <w:r w:rsidR="00014E72" w:rsidRPr="00ED04EB" w:rsidDel="0066705B">
          <w:delInstrText xml:space="preserve"> NOTEREF _Ref384025855 \h  \* MERGEFORMAT </w:delInstrText>
        </w:r>
        <w:r w:rsidR="00014E72" w:rsidRPr="00ED04EB" w:rsidDel="0066705B">
          <w:fldChar w:fldCharType="separate"/>
        </w:r>
        <w:r w:rsidRPr="00ED04EB" w:rsidDel="0066705B">
          <w:rPr>
            <w:vertAlign w:val="superscript"/>
          </w:rPr>
          <w:delText>49</w:delText>
        </w:r>
        <w:r w:rsidR="00014E72" w:rsidRPr="00ED04EB" w:rsidDel="0066705B">
          <w:fldChar w:fldCharType="end"/>
        </w:r>
        <w:r w:rsidRPr="00ED04EB" w:rsidDel="0066705B">
          <w:delText xml:space="preserve">. Whilst in this situation it is not possible to generate an instrumental variables estimate of the casual effect of higher circulating IL-6 levels on CHD the evidence strongly supports a causal interpretation, and a quantitative analysis of the predicted effects of the variant on CHD with the effect of the variant on IL-6 regulated biomarkers demonstrates that the relative magnitude of effects are as would be predicted with a causal interpretation. However it is possible that the signalling effects of the receptor variant may differ from the effects of differential levels of circulating IL-6 in particular tissues (for discussion see supplementary material in </w:delText>
        </w:r>
        <w:r w:rsidR="00014E72" w:rsidRPr="00ED04EB" w:rsidDel="0066705B">
          <w:fldChar w:fldCharType="begin"/>
        </w:r>
        <w:r w:rsidR="00014E72" w:rsidRPr="00ED04EB" w:rsidDel="0066705B">
          <w:delInstrText xml:space="preserve"> NOTEREF _Ref384021702 \h  \* MERGEFORMAT </w:delInstrText>
        </w:r>
        <w:r w:rsidR="00014E72" w:rsidRPr="00ED04EB" w:rsidDel="0066705B">
          <w:fldChar w:fldCharType="separate"/>
        </w:r>
        <w:r w:rsidRPr="00ED04EB" w:rsidDel="0066705B">
          <w:rPr>
            <w:vertAlign w:val="superscript"/>
          </w:rPr>
          <w:delText>46</w:delText>
        </w:r>
        <w:r w:rsidR="00014E72" w:rsidRPr="00ED04EB" w:rsidDel="0066705B">
          <w:fldChar w:fldCharType="end"/>
        </w:r>
        <w:r w:rsidRPr="00ED04EB" w:rsidDel="0066705B">
          <w:delText>). Tocilizumab is currently being evaluated as a secondary prevention treatment for CHD.</w:delText>
        </w:r>
      </w:del>
    </w:p>
    <w:p w14:paraId="04050E16" w14:textId="77777777" w:rsidR="00ED04EB" w:rsidRPr="00ED04EB" w:rsidRDefault="00ED04EB">
      <w:pPr>
        <w:spacing w:after="0" w:line="360" w:lineRule="auto"/>
        <w:rPr>
          <w:ins w:id="620" w:author="epgds" w:date="2014-05-01T14:13:00Z"/>
        </w:rPr>
        <w:pPrChange w:id="621" w:author="epgds" w:date="2014-05-01T14:13:00Z">
          <w:pPr/>
        </w:pPrChange>
      </w:pPr>
    </w:p>
    <w:p w14:paraId="50FA1D1C" w14:textId="77777777" w:rsidR="0076528C" w:rsidRPr="00ED04EB" w:rsidRDefault="0076528C" w:rsidP="00B64BF7">
      <w:pPr>
        <w:pStyle w:val="Heading2"/>
        <w:pPrChange w:id="622" w:author="Gib Hemani" w:date="2014-05-07T10:41:00Z">
          <w:pPr/>
        </w:pPrChange>
      </w:pPr>
      <w:r w:rsidRPr="00ED04EB">
        <w:t>Limitations of Mendelian randomization</w:t>
      </w:r>
    </w:p>
    <w:p w14:paraId="263BA114" w14:textId="77777777" w:rsidR="00FE391B" w:rsidRDefault="0076528C">
      <w:pPr>
        <w:pStyle w:val="ListParagraph"/>
        <w:numPr>
          <w:ilvl w:val="0"/>
          <w:numId w:val="1"/>
        </w:numPr>
        <w:spacing w:after="0" w:line="360" w:lineRule="auto"/>
        <w:rPr>
          <w:ins w:id="623" w:author="epgds" w:date="2014-05-01T14:13:00Z"/>
        </w:rPr>
        <w:pPrChange w:id="624" w:author="epgds" w:date="2014-05-01T14:13:00Z">
          <w:pPr>
            <w:pStyle w:val="ListParagraph"/>
            <w:numPr>
              <w:numId w:val="1"/>
            </w:numPr>
            <w:ind w:hanging="360"/>
          </w:pPr>
        </w:pPrChange>
      </w:pPr>
      <w:r w:rsidRPr="00ED04EB">
        <w:t>Table from 10 years</w:t>
      </w:r>
      <w:r w:rsidR="00FE391B" w:rsidRPr="00ED04EB">
        <w:t xml:space="preserve">; add (1) </w:t>
      </w:r>
      <w:r w:rsidRPr="00ED04EB">
        <w:t xml:space="preserve">if genetic variant causes the disease and the disease influences a marker (e.g. atheroma and BMI influences CRP) then apparent </w:t>
      </w:r>
      <w:r w:rsidR="00FE391B" w:rsidRPr="00ED04EB">
        <w:t xml:space="preserve">misleading </w:t>
      </w:r>
      <w:r w:rsidRPr="00ED04EB">
        <w:t>causal effects can be generated if genetic variant is mistaken as being a variant for the exposure (</w:t>
      </w:r>
      <w:proofErr w:type="spellStart"/>
      <w:r w:rsidRPr="00ED04EB">
        <w:t>ie</w:t>
      </w:r>
      <w:proofErr w:type="spellEnd"/>
      <w:r w:rsidRPr="00ED04EB">
        <w:t xml:space="preserve"> an atheroma or obesity </w:t>
      </w:r>
      <w:r w:rsidR="00FE391B" w:rsidRPr="00ED04EB">
        <w:t>variant taken to be one for CRP;</w:t>
      </w:r>
      <w:ins w:id="625" w:author="epgds" w:date="2014-05-01T13:02:00Z">
        <w:r w:rsidR="00A55BA1" w:rsidRPr="00ED04EB">
          <w:rPr>
            <w:rStyle w:val="EndnoteReference"/>
          </w:rPr>
          <w:endnoteReference w:id="30"/>
        </w:r>
      </w:ins>
      <w:r w:rsidR="00FE391B" w:rsidRPr="00ED04EB">
        <w:t xml:space="preserve"> (Bowden Stats in Medicine)</w:t>
      </w:r>
    </w:p>
    <w:p w14:paraId="589F30F0" w14:textId="77777777" w:rsidR="00ED04EB" w:rsidRPr="00ED04EB" w:rsidRDefault="00ED04EB">
      <w:pPr>
        <w:pStyle w:val="ListParagraph"/>
        <w:numPr>
          <w:ilvl w:val="0"/>
          <w:numId w:val="1"/>
        </w:numPr>
        <w:spacing w:after="0" w:line="360" w:lineRule="auto"/>
        <w:pPrChange w:id="642" w:author="epgds" w:date="2014-05-01T14:13:00Z">
          <w:pPr>
            <w:pStyle w:val="ListParagraph"/>
            <w:numPr>
              <w:numId w:val="1"/>
            </w:numPr>
            <w:ind w:hanging="360"/>
          </w:pPr>
        </w:pPrChange>
      </w:pPr>
    </w:p>
    <w:p w14:paraId="6E255BA0" w14:textId="77777777" w:rsidR="007C348F" w:rsidRDefault="007C348F" w:rsidP="00B64BF7">
      <w:pPr>
        <w:pStyle w:val="Heading2"/>
        <w:rPr>
          <w:ins w:id="643" w:author="epgds" w:date="2014-05-01T14:13:00Z"/>
        </w:rPr>
        <w:pPrChange w:id="644" w:author="Gib Hemani" w:date="2014-05-07T10:41:00Z">
          <w:pPr/>
        </w:pPrChange>
      </w:pPr>
      <w:r w:rsidRPr="00ED04EB">
        <w:t>Use of multiple variants to increase power and test assumptions</w:t>
      </w:r>
    </w:p>
    <w:p w14:paraId="2A38ED4E" w14:textId="77777777" w:rsidR="00ED04EB" w:rsidRPr="00ED04EB" w:rsidRDefault="00ED04EB">
      <w:pPr>
        <w:spacing w:after="0" w:line="360" w:lineRule="auto"/>
        <w:rPr>
          <w:i/>
        </w:rPr>
        <w:pPrChange w:id="645" w:author="epgds" w:date="2014-05-01T14:13:00Z">
          <w:pPr/>
        </w:pPrChange>
      </w:pPr>
    </w:p>
    <w:p w14:paraId="64F49DA1" w14:textId="77777777" w:rsidR="00097E12" w:rsidRDefault="00097E12" w:rsidP="00B64BF7">
      <w:pPr>
        <w:pStyle w:val="Heading2"/>
        <w:rPr>
          <w:ins w:id="646" w:author="epgds" w:date="2014-05-01T14:13:00Z"/>
        </w:rPr>
        <w:pPrChange w:id="647" w:author="Gib Hemani" w:date="2014-05-07T10:41:00Z">
          <w:pPr/>
        </w:pPrChange>
      </w:pPr>
      <w:r w:rsidRPr="00ED04EB">
        <w:t xml:space="preserve">Two sample Mendelian randomization </w:t>
      </w:r>
    </w:p>
    <w:p w14:paraId="17501098" w14:textId="77777777" w:rsidR="00ED04EB" w:rsidRPr="00ED04EB" w:rsidRDefault="00ED04EB">
      <w:pPr>
        <w:spacing w:after="0" w:line="360" w:lineRule="auto"/>
        <w:rPr>
          <w:i/>
        </w:rPr>
        <w:pPrChange w:id="648" w:author="epgds" w:date="2014-05-01T14:13:00Z">
          <w:pPr/>
        </w:pPrChange>
      </w:pPr>
    </w:p>
    <w:p w14:paraId="7599484B" w14:textId="77423451" w:rsidR="00097E12" w:rsidRDefault="00097E12" w:rsidP="00B64BF7">
      <w:pPr>
        <w:pStyle w:val="Heading2"/>
        <w:rPr>
          <w:ins w:id="649" w:author="epgds" w:date="2014-05-01T14:13:00Z"/>
        </w:rPr>
        <w:pPrChange w:id="650" w:author="Gib Hemani" w:date="2014-05-07T10:41:00Z">
          <w:pPr/>
        </w:pPrChange>
      </w:pPr>
      <w:r w:rsidRPr="00ED04EB">
        <w:t>Bi</w:t>
      </w:r>
      <w:ins w:id="651" w:author="Gib Hemani" w:date="2014-05-07T10:41:00Z">
        <w:r w:rsidR="00B64BF7">
          <w:t>directional</w:t>
        </w:r>
      </w:ins>
      <w:del w:id="652" w:author="Gib Hemani" w:date="2014-05-07T10:41:00Z">
        <w:r w:rsidRPr="00ED04EB" w:rsidDel="00B64BF7">
          <w:delText>variate</w:delText>
        </w:r>
      </w:del>
      <w:r w:rsidRPr="00ED04EB">
        <w:t xml:space="preserve"> Mendelian randomization</w:t>
      </w:r>
    </w:p>
    <w:p w14:paraId="1477647A" w14:textId="77777777" w:rsidR="00ED04EB" w:rsidRPr="00ED04EB" w:rsidRDefault="00ED04EB">
      <w:pPr>
        <w:spacing w:after="0" w:line="360" w:lineRule="auto"/>
        <w:rPr>
          <w:i/>
        </w:rPr>
        <w:pPrChange w:id="653" w:author="epgds" w:date="2014-05-01T14:13:00Z">
          <w:pPr/>
        </w:pPrChange>
      </w:pPr>
    </w:p>
    <w:p w14:paraId="43566048" w14:textId="77777777" w:rsidR="00097E12" w:rsidRDefault="00097E12" w:rsidP="00B64BF7">
      <w:pPr>
        <w:pStyle w:val="Heading2"/>
        <w:rPr>
          <w:ins w:id="654" w:author="epgds" w:date="2014-05-01T14:13:00Z"/>
        </w:rPr>
        <w:pPrChange w:id="655" w:author="Gib Hemani" w:date="2014-05-07T10:41:00Z">
          <w:pPr/>
        </w:pPrChange>
      </w:pPr>
      <w:r w:rsidRPr="00ED04EB">
        <w:t xml:space="preserve">Network Mendelian randomization </w:t>
      </w:r>
    </w:p>
    <w:p w14:paraId="63B87A54" w14:textId="77777777" w:rsidR="00ED04EB" w:rsidRPr="00ED04EB" w:rsidRDefault="00ED04EB">
      <w:pPr>
        <w:spacing w:after="0" w:line="360" w:lineRule="auto"/>
        <w:rPr>
          <w:i/>
        </w:rPr>
        <w:pPrChange w:id="656" w:author="epgds" w:date="2014-05-01T14:13:00Z">
          <w:pPr/>
        </w:pPrChange>
      </w:pPr>
    </w:p>
    <w:p w14:paraId="3739CFFE" w14:textId="77777777" w:rsidR="00097E12" w:rsidRPr="00ED04EB" w:rsidRDefault="00097E12" w:rsidP="00B64BF7">
      <w:pPr>
        <w:pStyle w:val="Heading2"/>
        <w:pPrChange w:id="657" w:author="Gib Hemani" w:date="2014-05-07T10:42:00Z">
          <w:pPr/>
        </w:pPrChange>
      </w:pPr>
      <w:r w:rsidRPr="00ED04EB">
        <w:t>Factorial Mendelian randomization</w:t>
      </w:r>
    </w:p>
    <w:p w14:paraId="3FED1732" w14:textId="77777777" w:rsidR="00E16B66" w:rsidRDefault="00E16B66">
      <w:pPr>
        <w:spacing w:after="0" w:line="360" w:lineRule="auto"/>
        <w:rPr>
          <w:ins w:id="658" w:author="epgds" w:date="2014-05-01T14:13:00Z"/>
        </w:rPr>
        <w:pPrChange w:id="659" w:author="epgds" w:date="2014-05-01T14:13:00Z">
          <w:pPr/>
        </w:pPrChange>
      </w:pPr>
      <w:r w:rsidRPr="00ED04EB">
        <w:t xml:space="preserve">The manner by which causes of disease act together to increase disease risk can have important public health implications, as above additive effects lead to the clustering of risk factors generating a greater burden of disease in the population. For example it has been suggested that the </w:t>
      </w:r>
      <w:r w:rsidR="00D31BC4" w:rsidRPr="00ED04EB">
        <w:t xml:space="preserve">risk of liver disease associated with the </w:t>
      </w:r>
      <w:r w:rsidRPr="00ED04EB">
        <w:t>combination of obesity a</w:t>
      </w:r>
      <w:r w:rsidR="00D31BC4" w:rsidRPr="00ED04EB">
        <w:t xml:space="preserve">nd heavy alcohol consumption is greater than multiplicative </w:t>
      </w:r>
      <w:ins w:id="660" w:author="epgds" w:date="2014-05-01T13:03:00Z">
        <w:r w:rsidR="00A55BA1" w:rsidRPr="00ED04EB">
          <w:rPr>
            <w:rStyle w:val="EndnoteReference"/>
          </w:rPr>
          <w:endnoteReference w:id="31"/>
        </w:r>
      </w:ins>
      <w:del w:id="667" w:author="epgds" w:date="2014-05-01T13:03:00Z">
        <w:r w:rsidR="00D31BC4" w:rsidRPr="00ED04EB" w:rsidDel="00A55BA1">
          <w:delText>(ref)</w:delText>
        </w:r>
      </w:del>
      <w:r w:rsidR="00D31BC4" w:rsidRPr="00ED04EB">
        <w:t>, and adverse trends for these two risk factors would be predicted to generate considerable increases in liver disease. It is difficult to estimate such effects, however, as confounding can be magnified when examining two already confounded risk factors. By analogy with factorial randomised controlled trials, where separate randomisation of different treatments allows characterization of interactions between them</w:t>
      </w:r>
      <w:del w:id="668" w:author="epgds" w:date="2014-05-01T13:04:00Z">
        <w:r w:rsidR="00D31BC4" w:rsidRPr="00ED04EB" w:rsidDel="00A55BA1">
          <w:delText xml:space="preserve"> (ref)</w:delText>
        </w:r>
      </w:del>
      <w:ins w:id="669" w:author="epgds" w:date="2014-05-01T13:05:00Z">
        <w:r w:rsidR="00A55BA1" w:rsidRPr="00ED04EB">
          <w:rPr>
            <w:rStyle w:val="EndnoteReference"/>
          </w:rPr>
          <w:endnoteReference w:id="32"/>
        </w:r>
      </w:ins>
      <w:r w:rsidR="00D31BC4" w:rsidRPr="00ED04EB">
        <w:t>,</w:t>
      </w:r>
      <w:r w:rsidR="00812398" w:rsidRPr="00ED04EB">
        <w:t xml:space="preserve"> Mendelian randomization studies can investigate disease risk associated with combinations of genetic variants and through this obtain </w:t>
      </w:r>
      <w:proofErr w:type="spellStart"/>
      <w:r w:rsidR="00812398" w:rsidRPr="00ED04EB">
        <w:t>unconfounded</w:t>
      </w:r>
      <w:proofErr w:type="spellEnd"/>
      <w:r w:rsidR="00812398" w:rsidRPr="00ED04EB">
        <w:t xml:space="preserve"> estimates of the effect of co-occurrence of the two risk factors that the genetic variants are taken to be indicators of.   </w:t>
      </w:r>
    </w:p>
    <w:p w14:paraId="059F9D6D" w14:textId="77777777" w:rsidR="00ED04EB" w:rsidRPr="00ED04EB" w:rsidRDefault="00ED04EB">
      <w:pPr>
        <w:spacing w:after="0" w:line="360" w:lineRule="auto"/>
        <w:pPrChange w:id="674" w:author="epgds" w:date="2014-05-01T14:13:00Z">
          <w:pPr/>
        </w:pPrChange>
      </w:pPr>
    </w:p>
    <w:p w14:paraId="57672448" w14:textId="77777777" w:rsidR="00812398" w:rsidRPr="00ED04EB" w:rsidRDefault="00097E12" w:rsidP="00B64BF7">
      <w:pPr>
        <w:pStyle w:val="Heading2"/>
        <w:pPrChange w:id="675" w:author="Gib Hemani" w:date="2014-05-07T10:42:00Z">
          <w:pPr/>
        </w:pPrChange>
      </w:pPr>
      <w:proofErr w:type="spellStart"/>
      <w:r w:rsidRPr="00ED04EB">
        <w:t>Multiphenotype</w:t>
      </w:r>
      <w:proofErr w:type="spellEnd"/>
      <w:r w:rsidRPr="00ED04EB">
        <w:t xml:space="preserve"> Mendelian randomization</w:t>
      </w:r>
    </w:p>
    <w:p w14:paraId="2AE7B526" w14:textId="77777777" w:rsidR="00097E12" w:rsidRPr="00ED04EB" w:rsidRDefault="00812398">
      <w:pPr>
        <w:spacing w:after="0" w:line="360" w:lineRule="auto"/>
        <w:rPr>
          <w:rPrChange w:id="676" w:author="epgds" w:date="2014-05-01T14:11:00Z">
            <w:rPr>
              <w:i/>
            </w:rPr>
          </w:rPrChange>
        </w:rPr>
        <w:pPrChange w:id="677" w:author="epgds" w:date="2014-05-01T14:13:00Z">
          <w:pPr/>
        </w:pPrChange>
      </w:pPr>
      <w:r w:rsidRPr="00ED04EB">
        <w:t xml:space="preserve">In some situations genetic variants </w:t>
      </w:r>
      <w:r w:rsidR="00C40F96" w:rsidRPr="00ED04EB">
        <w:t>tend to be associated with more than one intermediate phenotype, and</w:t>
      </w:r>
      <w:r w:rsidR="00E05C82" w:rsidRPr="00ED04EB">
        <w:t xml:space="preserve"> estimating the causal effect of one particular intermediate phenotype is rendered </w:t>
      </w:r>
      <w:r w:rsidR="00E05C82" w:rsidRPr="00ED04EB">
        <w:lastRenderedPageBreak/>
        <w:t>problematic. A case in point are categories of blood lipids that associated with coronary heart disease, in particular HDL cholesterol and triglycerides, which are highly inversely correlated and cannot be reliably separated using purely statistical approaches in observational studies</w:t>
      </w:r>
      <w:ins w:id="678" w:author="epgds" w:date="2014-05-01T13:06:00Z">
        <w:r w:rsidR="0066705B" w:rsidRPr="00ED04EB">
          <w:rPr>
            <w:rStyle w:val="EndnoteReference"/>
          </w:rPr>
          <w:endnoteReference w:id="33"/>
        </w:r>
      </w:ins>
      <w:del w:id="684" w:author="epgds" w:date="2014-05-01T13:06:00Z">
        <w:r w:rsidR="00E05C82" w:rsidRPr="00ED04EB" w:rsidDel="0066705B">
          <w:delText xml:space="preserve"> (ref 1991)</w:delText>
        </w:r>
      </w:del>
      <w:r w:rsidR="00E05C82" w:rsidRPr="00ED04EB">
        <w:t>. The large number of genetic variants related to HDL-C and triglycerides generally associate with both, but to a greater or lesser degrees</w:t>
      </w:r>
      <w:ins w:id="685" w:author="epgds" w:date="2014-05-01T13:12:00Z">
        <w:r w:rsidR="0066705B" w:rsidRPr="00ED04EB">
          <w:rPr>
            <w:rStyle w:val="EndnoteReference"/>
          </w:rPr>
          <w:endnoteReference w:id="34"/>
        </w:r>
      </w:ins>
      <w:del w:id="698" w:author="epgds" w:date="2014-05-01T13:11:00Z">
        <w:r w:rsidR="00E05C82" w:rsidRPr="00ED04EB" w:rsidDel="0066705B">
          <w:delText xml:space="preserve"> </w:delText>
        </w:r>
      </w:del>
      <w:del w:id="699" w:author="epgds" w:date="2014-05-01T13:10:00Z">
        <w:r w:rsidR="00E05C82" w:rsidRPr="00ED04EB" w:rsidDel="0066705B">
          <w:delText>(ref, generate figure from data?)</w:delText>
        </w:r>
      </w:del>
      <w:r w:rsidR="00080AE7" w:rsidRPr="00ED04EB">
        <w:t xml:space="preserve"> and thus genetic instruments created with multiple variants do not purely relate to one of the two lipids. In this context regression methods can be applied to attempt to separate the effects; two independent studies utilizing this approach suggested that the causal influence of triglycerides was robust, whereas the apparent protective effect of HDL-C was not</w:t>
      </w:r>
      <w:del w:id="700" w:author="epgds" w:date="2014-05-01T13:07:00Z">
        <w:r w:rsidR="00080AE7" w:rsidRPr="00ED04EB" w:rsidDel="0066705B">
          <w:delText xml:space="preserve"> (Do et al, Holmes et al)</w:delText>
        </w:r>
      </w:del>
      <w:ins w:id="701" w:author="epgds" w:date="2014-05-01T13:07:00Z">
        <w:r w:rsidR="0066705B" w:rsidRPr="00ED04EB">
          <w:rPr>
            <w:rStyle w:val="EndnoteReference"/>
          </w:rPr>
          <w:endnoteReference w:id="35"/>
        </w:r>
      </w:ins>
      <w:ins w:id="721" w:author="epgds" w:date="2014-05-01T13:10:00Z">
        <w:r w:rsidR="0066705B" w:rsidRPr="00ED04EB">
          <w:t xml:space="preserve"> </w:t>
        </w:r>
        <w:r w:rsidR="0066705B" w:rsidRPr="00ED04EB">
          <w:rPr>
            <w:rStyle w:val="EndnoteReference"/>
          </w:rPr>
          <w:endnoteReference w:id="36"/>
        </w:r>
      </w:ins>
      <w:r w:rsidR="00080AE7" w:rsidRPr="00ED04EB">
        <w:t>.</w:t>
      </w:r>
      <w:r w:rsidR="00FA24A9" w:rsidRPr="00ED04EB">
        <w:t xml:space="preserve"> Unlike in the situation with factorial Mendelian randomization there is a dependence on attempting to statistically separate effects, which reintroduces problems in conventional observational studies. Both the appropriateness of different statistical approaches and whether reliable answers can be obtained in the </w:t>
      </w:r>
      <w:proofErr w:type="spellStart"/>
      <w:r w:rsidR="00FA24A9" w:rsidRPr="00ED04EB">
        <w:t>multiphenotype</w:t>
      </w:r>
      <w:proofErr w:type="spellEnd"/>
      <w:r w:rsidR="00FA24A9" w:rsidRPr="00ED04EB">
        <w:t xml:space="preserve"> context remain areas of active investigation. </w:t>
      </w:r>
    </w:p>
    <w:p w14:paraId="161D483A" w14:textId="77777777" w:rsidR="00097E12" w:rsidRPr="00ED04EB" w:rsidRDefault="00097E12" w:rsidP="00B64BF7">
      <w:pPr>
        <w:pStyle w:val="Heading2"/>
        <w:pPrChange w:id="727" w:author="Gib Hemani" w:date="2014-05-07T10:42:00Z">
          <w:pPr/>
        </w:pPrChange>
      </w:pPr>
      <w:r w:rsidRPr="00ED04EB">
        <w:t>Gene by environment interaction interpreted within the Mendelian randomization framework</w:t>
      </w:r>
    </w:p>
    <w:p w14:paraId="7C688F3D" w14:textId="77777777" w:rsidR="00681EF5" w:rsidRPr="00ED04EB" w:rsidRDefault="00681EF5" w:rsidP="00B64BF7">
      <w:pPr>
        <w:pStyle w:val="Heading2"/>
        <w:pPrChange w:id="728" w:author="Gib Hemani" w:date="2014-05-07T10:42:00Z">
          <w:pPr/>
        </w:pPrChange>
      </w:pPr>
      <w:r w:rsidRPr="00ED04EB">
        <w:t xml:space="preserve">Two step Mendelian randomization </w:t>
      </w:r>
    </w:p>
    <w:p w14:paraId="524C23E0" w14:textId="77777777" w:rsidR="00097E12" w:rsidRPr="00ED04EB" w:rsidRDefault="00097E12" w:rsidP="00B64BF7">
      <w:pPr>
        <w:pStyle w:val="Heading2"/>
        <w:pPrChange w:id="729" w:author="Gib Hemani" w:date="2014-05-07T10:42:00Z">
          <w:pPr/>
        </w:pPrChange>
      </w:pPr>
      <w:r w:rsidRPr="00ED04EB">
        <w:t xml:space="preserve">GWAS and Mendelian randomization </w:t>
      </w:r>
    </w:p>
    <w:p w14:paraId="4E092702" w14:textId="77777777" w:rsidR="00097E12" w:rsidRPr="00ED04EB" w:rsidRDefault="00097E12" w:rsidP="00B64BF7">
      <w:pPr>
        <w:pStyle w:val="Heading2"/>
        <w:pPrChange w:id="730" w:author="Gib Hemani" w:date="2014-05-07T10:42:00Z">
          <w:pPr/>
        </w:pPrChange>
      </w:pPr>
      <w:r w:rsidRPr="00ED04EB">
        <w:t>Hypothesis free Mendelian randomization</w:t>
      </w:r>
    </w:p>
    <w:p w14:paraId="502A6160" w14:textId="77777777" w:rsidR="00097E12" w:rsidRDefault="00097E12" w:rsidP="00B64BF7">
      <w:pPr>
        <w:pStyle w:val="Heading2"/>
        <w:rPr>
          <w:ins w:id="731" w:author="epgds" w:date="2014-05-01T14:13:00Z"/>
        </w:rPr>
        <w:pPrChange w:id="732" w:author="Gib Hemani" w:date="2014-05-07T10:42:00Z">
          <w:pPr/>
        </w:pPrChange>
      </w:pPr>
      <w:r w:rsidRPr="00ED04EB">
        <w:t>Conclusions</w:t>
      </w:r>
    </w:p>
    <w:p w14:paraId="04E67E10" w14:textId="77777777" w:rsidR="00ED04EB" w:rsidRPr="00ED04EB" w:rsidRDefault="00ED04EB">
      <w:pPr>
        <w:spacing w:after="0" w:line="360" w:lineRule="auto"/>
        <w:pPrChange w:id="733" w:author="epgds" w:date="2014-05-01T14:13:00Z">
          <w:pPr/>
        </w:pPrChange>
      </w:pPr>
    </w:p>
    <w:p w14:paraId="197EEBA7" w14:textId="77777777" w:rsidR="00E16B66" w:rsidRPr="00ED04EB" w:rsidRDefault="00E16B66" w:rsidP="00B64BF7">
      <w:pPr>
        <w:pStyle w:val="Heading2"/>
        <w:pPrChange w:id="734" w:author="Gib Hemani" w:date="2014-05-07T10:42:00Z">
          <w:pPr/>
        </w:pPrChange>
      </w:pPr>
      <w:r w:rsidRPr="00ED04EB">
        <w:t>Acknowledgements</w:t>
      </w:r>
    </w:p>
    <w:p w14:paraId="35233638" w14:textId="77777777" w:rsidR="002D00E2" w:rsidRPr="00ED04EB" w:rsidRDefault="00E16B66">
      <w:pPr>
        <w:spacing w:after="0" w:line="360" w:lineRule="auto"/>
        <w:rPr>
          <w:ins w:id="735" w:author="epgds" w:date="2014-05-01T13:24:00Z"/>
        </w:rPr>
        <w:pPrChange w:id="736" w:author="epgds" w:date="2014-05-01T14:13:00Z">
          <w:pPr/>
        </w:pPrChange>
      </w:pPr>
      <w:r w:rsidRPr="00ED04EB">
        <w:t>Thanks to Professor Sheila Bird who (in 2002) suggested the term “factorial Mendelian randomization” and to Dr Tom Palmer who suggested the term “</w:t>
      </w:r>
      <w:proofErr w:type="spellStart"/>
      <w:r w:rsidRPr="00ED04EB">
        <w:t>multipheotype</w:t>
      </w:r>
      <w:proofErr w:type="spellEnd"/>
      <w:r w:rsidRPr="00ED04EB">
        <w:t xml:space="preserve"> Mendelian randomization”</w:t>
      </w:r>
    </w:p>
    <w:p w14:paraId="22E3BFF0" w14:textId="77777777" w:rsidR="002D00E2" w:rsidRPr="00ED04EB" w:rsidRDefault="002D00E2">
      <w:pPr>
        <w:spacing w:after="0" w:line="360" w:lineRule="auto"/>
        <w:rPr>
          <w:ins w:id="737" w:author="epgds" w:date="2014-05-01T13:24:00Z"/>
        </w:rPr>
        <w:pPrChange w:id="738" w:author="epgds" w:date="2014-05-01T14:13:00Z">
          <w:pPr/>
        </w:pPrChange>
      </w:pPr>
      <w:ins w:id="739" w:author="epgds" w:date="2014-05-01T13:24:00Z">
        <w:r w:rsidRPr="00ED04EB">
          <w:br w:type="page"/>
        </w:r>
      </w:ins>
    </w:p>
    <w:p w14:paraId="16471981" w14:textId="77777777" w:rsidR="002D00E2" w:rsidRPr="00ED04EB" w:rsidRDefault="002D00E2">
      <w:pPr>
        <w:spacing w:after="0" w:line="360" w:lineRule="auto"/>
        <w:jc w:val="both"/>
        <w:rPr>
          <w:ins w:id="740" w:author="epgds" w:date="2014-05-01T13:24:00Z"/>
          <w:rFonts w:cs="Times New Roman"/>
          <w:rPrChange w:id="741" w:author="epgds" w:date="2014-05-01T14:11:00Z">
            <w:rPr>
              <w:ins w:id="742" w:author="epgds" w:date="2014-05-01T13:24:00Z"/>
              <w:rFonts w:ascii="Times New Roman" w:hAnsi="Times New Roman" w:cs="Times New Roman"/>
            </w:rPr>
          </w:rPrChange>
        </w:rPr>
        <w:pPrChange w:id="743" w:author="epgds" w:date="2014-05-01T14:13:00Z">
          <w:pPr>
            <w:spacing w:after="0" w:line="240" w:lineRule="auto"/>
            <w:jc w:val="both"/>
          </w:pPr>
        </w:pPrChange>
      </w:pPr>
      <w:ins w:id="744" w:author="epgds" w:date="2014-05-01T13:24:00Z">
        <w:r w:rsidRPr="00ED04EB">
          <w:rPr>
            <w:rFonts w:cs="Times New Roman"/>
            <w:b/>
            <w:rPrChange w:id="745" w:author="epgds" w:date="2014-05-01T14:11:00Z">
              <w:rPr>
                <w:rFonts w:ascii="Times New Roman" w:hAnsi="Times New Roman" w:cs="Times New Roman"/>
                <w:b/>
              </w:rPr>
            </w:rPrChange>
          </w:rPr>
          <w:lastRenderedPageBreak/>
          <w:t>Table 1</w:t>
        </w:r>
        <w:r w:rsidRPr="00ED04EB">
          <w:rPr>
            <w:rFonts w:cs="Times New Roman"/>
            <w:rPrChange w:id="746" w:author="epgds" w:date="2014-05-01T14:11:00Z">
              <w:rPr>
                <w:rFonts w:ascii="Times New Roman" w:hAnsi="Times New Roman" w:cs="Times New Roman"/>
              </w:rPr>
            </w:rPrChange>
          </w:rPr>
          <w:t xml:space="preserve"> - Limitations of Mendelian randomization</w:t>
        </w:r>
      </w:ins>
    </w:p>
    <w:tbl>
      <w:tblPr>
        <w:tblW w:w="9747" w:type="dxa"/>
        <w:tblBorders>
          <w:insideH w:val="single" w:sz="18" w:space="0" w:color="FFFFFF"/>
          <w:insideV w:val="single" w:sz="18" w:space="0" w:color="FFFFFF"/>
        </w:tblBorders>
        <w:tblLook w:val="04A0" w:firstRow="1" w:lastRow="0" w:firstColumn="1" w:lastColumn="0" w:noHBand="0" w:noVBand="1"/>
      </w:tblPr>
      <w:tblGrid>
        <w:gridCol w:w="1809"/>
        <w:gridCol w:w="4111"/>
        <w:gridCol w:w="3827"/>
      </w:tblGrid>
      <w:tr w:rsidR="002D00E2" w:rsidRPr="00ED04EB" w14:paraId="785AC8C9" w14:textId="77777777" w:rsidTr="002D00E2">
        <w:trPr>
          <w:ins w:id="747" w:author="epgds" w:date="2014-05-01T13:24:00Z"/>
        </w:trPr>
        <w:tc>
          <w:tcPr>
            <w:tcW w:w="1809" w:type="dxa"/>
            <w:tcBorders>
              <w:top w:val="nil"/>
              <w:left w:val="nil"/>
              <w:bottom w:val="single" w:sz="18" w:space="0" w:color="FFFFFF"/>
              <w:right w:val="single" w:sz="18" w:space="0" w:color="FFFFFF"/>
            </w:tcBorders>
            <w:shd w:val="pct20" w:color="000000" w:fill="FFFFFF"/>
            <w:hideMark/>
          </w:tcPr>
          <w:p w14:paraId="40AA2FFF" w14:textId="77777777" w:rsidR="002D00E2" w:rsidRPr="00ED04EB" w:rsidRDefault="002D00E2">
            <w:pPr>
              <w:pStyle w:val="Header"/>
              <w:tabs>
                <w:tab w:val="left" w:pos="720"/>
              </w:tabs>
              <w:spacing w:line="360" w:lineRule="auto"/>
              <w:jc w:val="both"/>
              <w:rPr>
                <w:ins w:id="748" w:author="epgds" w:date="2014-05-01T13:24:00Z"/>
                <w:rFonts w:asciiTheme="minorHAnsi" w:eastAsia="Calibri" w:hAnsiTheme="minorHAnsi"/>
                <w:b/>
                <w:bCs/>
                <w:iCs/>
                <w:sz w:val="22"/>
                <w:szCs w:val="22"/>
                <w:rPrChange w:id="749" w:author="epgds" w:date="2014-05-01T14:11:00Z">
                  <w:rPr>
                    <w:ins w:id="750" w:author="epgds" w:date="2014-05-01T13:24:00Z"/>
                    <w:rFonts w:eastAsia="Calibri"/>
                    <w:b/>
                    <w:bCs/>
                    <w:i/>
                    <w:iCs/>
                    <w:color w:val="404040" w:themeColor="text1" w:themeTint="BF"/>
                    <w:sz w:val="18"/>
                    <w:szCs w:val="18"/>
                  </w:rPr>
                </w:rPrChange>
              </w:rPr>
              <w:pPrChange w:id="751" w:author="epgds" w:date="2014-05-01T14:13:00Z">
                <w:pPr>
                  <w:pStyle w:val="Header"/>
                  <w:keepNext/>
                  <w:keepLines/>
                  <w:tabs>
                    <w:tab w:val="left" w:pos="720"/>
                  </w:tabs>
                  <w:spacing w:before="200"/>
                  <w:jc w:val="both"/>
                  <w:outlineLvl w:val="8"/>
                </w:pPr>
              </w:pPrChange>
            </w:pPr>
            <w:ins w:id="752" w:author="epgds" w:date="2014-05-01T13:24:00Z">
              <w:r w:rsidRPr="00ED04EB">
                <w:rPr>
                  <w:rFonts w:asciiTheme="minorHAnsi" w:eastAsia="Calibri" w:hAnsiTheme="minorHAnsi"/>
                  <w:b/>
                  <w:bCs/>
                  <w:iCs/>
                  <w:sz w:val="22"/>
                  <w:szCs w:val="22"/>
                  <w:rPrChange w:id="753" w:author="epgds" w:date="2014-05-01T14:11:00Z">
                    <w:rPr>
                      <w:rFonts w:eastAsia="Calibri"/>
                      <w:b/>
                      <w:bCs/>
                      <w:iCs/>
                      <w:sz w:val="18"/>
                      <w:szCs w:val="18"/>
                    </w:rPr>
                  </w:rPrChange>
                </w:rPr>
                <w:t>Limitation</w:t>
              </w:r>
            </w:ins>
          </w:p>
        </w:tc>
        <w:tc>
          <w:tcPr>
            <w:tcW w:w="4111" w:type="dxa"/>
            <w:tcBorders>
              <w:top w:val="nil"/>
              <w:left w:val="single" w:sz="18" w:space="0" w:color="FFFFFF"/>
              <w:bottom w:val="single" w:sz="18" w:space="0" w:color="FFFFFF"/>
              <w:right w:val="single" w:sz="18" w:space="0" w:color="FFFFFF"/>
            </w:tcBorders>
            <w:shd w:val="pct20" w:color="000000" w:fill="FFFFFF"/>
            <w:hideMark/>
          </w:tcPr>
          <w:p w14:paraId="5C002413" w14:textId="77777777" w:rsidR="002D00E2" w:rsidRPr="00ED04EB" w:rsidRDefault="002D00E2">
            <w:pPr>
              <w:pStyle w:val="Header"/>
              <w:tabs>
                <w:tab w:val="left" w:pos="720"/>
              </w:tabs>
              <w:spacing w:line="360" w:lineRule="auto"/>
              <w:jc w:val="both"/>
              <w:rPr>
                <w:ins w:id="754" w:author="epgds" w:date="2014-05-01T13:24:00Z"/>
                <w:rFonts w:asciiTheme="minorHAnsi" w:eastAsia="Calibri" w:hAnsiTheme="minorHAnsi"/>
                <w:b/>
                <w:bCs/>
                <w:iCs/>
                <w:sz w:val="22"/>
                <w:szCs w:val="22"/>
                <w:rPrChange w:id="755" w:author="epgds" w:date="2014-05-01T14:11:00Z">
                  <w:rPr>
                    <w:ins w:id="756" w:author="epgds" w:date="2014-05-01T13:24:00Z"/>
                    <w:rFonts w:eastAsia="Calibri"/>
                    <w:b/>
                    <w:bCs/>
                    <w:iCs/>
                    <w:sz w:val="18"/>
                    <w:szCs w:val="18"/>
                  </w:rPr>
                </w:rPrChange>
              </w:rPr>
              <w:pPrChange w:id="757" w:author="epgds" w:date="2014-05-01T14:13:00Z">
                <w:pPr>
                  <w:pStyle w:val="Header"/>
                  <w:tabs>
                    <w:tab w:val="left" w:pos="720"/>
                  </w:tabs>
                  <w:jc w:val="both"/>
                </w:pPr>
              </w:pPrChange>
            </w:pPr>
            <w:ins w:id="758" w:author="epgds" w:date="2014-05-01T13:24:00Z">
              <w:r w:rsidRPr="00ED04EB">
                <w:rPr>
                  <w:rFonts w:asciiTheme="minorHAnsi" w:eastAsia="Calibri" w:hAnsiTheme="minorHAnsi"/>
                  <w:b/>
                  <w:bCs/>
                  <w:iCs/>
                  <w:sz w:val="22"/>
                  <w:szCs w:val="22"/>
                  <w:rPrChange w:id="759" w:author="epgds" w:date="2014-05-01T14:11:00Z">
                    <w:rPr>
                      <w:rFonts w:eastAsia="Calibri"/>
                      <w:b/>
                      <w:bCs/>
                      <w:iCs/>
                      <w:sz w:val="18"/>
                      <w:szCs w:val="18"/>
                    </w:rPr>
                  </w:rPrChange>
                </w:rPr>
                <w:t>Role in Mendelian randomization  (MR) studies</w:t>
              </w:r>
            </w:ins>
          </w:p>
        </w:tc>
        <w:tc>
          <w:tcPr>
            <w:tcW w:w="3827" w:type="dxa"/>
            <w:tcBorders>
              <w:top w:val="nil"/>
              <w:left w:val="single" w:sz="18" w:space="0" w:color="FFFFFF"/>
              <w:bottom w:val="single" w:sz="18" w:space="0" w:color="FFFFFF"/>
              <w:right w:val="nil"/>
            </w:tcBorders>
            <w:shd w:val="pct20" w:color="000000" w:fill="FFFFFF"/>
            <w:hideMark/>
          </w:tcPr>
          <w:p w14:paraId="0C74CFF6" w14:textId="77777777" w:rsidR="002D00E2" w:rsidRPr="00ED04EB" w:rsidRDefault="002D00E2">
            <w:pPr>
              <w:pStyle w:val="Header"/>
              <w:tabs>
                <w:tab w:val="left" w:pos="720"/>
              </w:tabs>
              <w:spacing w:line="360" w:lineRule="auto"/>
              <w:jc w:val="both"/>
              <w:rPr>
                <w:ins w:id="760" w:author="epgds" w:date="2014-05-01T13:24:00Z"/>
                <w:rFonts w:asciiTheme="minorHAnsi" w:eastAsia="Calibri" w:hAnsiTheme="minorHAnsi"/>
                <w:b/>
                <w:bCs/>
                <w:iCs/>
                <w:sz w:val="22"/>
                <w:szCs w:val="22"/>
                <w:rPrChange w:id="761" w:author="epgds" w:date="2014-05-01T14:11:00Z">
                  <w:rPr>
                    <w:ins w:id="762" w:author="epgds" w:date="2014-05-01T13:24:00Z"/>
                    <w:rFonts w:eastAsia="Calibri"/>
                    <w:b/>
                    <w:bCs/>
                    <w:i/>
                    <w:iCs/>
                    <w:color w:val="404040" w:themeColor="text1" w:themeTint="BF"/>
                    <w:sz w:val="18"/>
                    <w:szCs w:val="18"/>
                  </w:rPr>
                </w:rPrChange>
              </w:rPr>
              <w:pPrChange w:id="763" w:author="epgds" w:date="2014-05-01T14:13:00Z">
                <w:pPr>
                  <w:pStyle w:val="Header"/>
                  <w:keepNext/>
                  <w:keepLines/>
                  <w:tabs>
                    <w:tab w:val="left" w:pos="720"/>
                  </w:tabs>
                  <w:spacing w:before="200"/>
                  <w:jc w:val="both"/>
                  <w:outlineLvl w:val="8"/>
                </w:pPr>
              </w:pPrChange>
            </w:pPr>
            <w:ins w:id="764" w:author="epgds" w:date="2014-05-01T13:24:00Z">
              <w:r w:rsidRPr="00ED04EB">
                <w:rPr>
                  <w:rFonts w:asciiTheme="minorHAnsi" w:eastAsia="Calibri" w:hAnsiTheme="minorHAnsi"/>
                  <w:b/>
                  <w:bCs/>
                  <w:iCs/>
                  <w:sz w:val="22"/>
                  <w:szCs w:val="22"/>
                  <w:rPrChange w:id="765" w:author="epgds" w:date="2014-05-01T14:11:00Z">
                    <w:rPr>
                      <w:rFonts w:eastAsia="Calibri"/>
                      <w:b/>
                      <w:bCs/>
                      <w:iCs/>
                      <w:sz w:val="18"/>
                      <w:szCs w:val="18"/>
                    </w:rPr>
                  </w:rPrChange>
                </w:rPr>
                <w:t>Approaches to evaluating or avoiding the limitation</w:t>
              </w:r>
            </w:ins>
          </w:p>
        </w:tc>
      </w:tr>
      <w:tr w:rsidR="002D00E2" w:rsidRPr="00ED04EB" w14:paraId="43B1A065" w14:textId="77777777" w:rsidTr="002D00E2">
        <w:trPr>
          <w:ins w:id="766"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4DD5BE9B" w14:textId="77777777" w:rsidR="002D00E2" w:rsidRPr="00ED04EB" w:rsidRDefault="002D00E2">
            <w:pPr>
              <w:spacing w:after="0" w:line="360" w:lineRule="auto"/>
              <w:rPr>
                <w:ins w:id="767" w:author="epgds" w:date="2014-05-01T13:24:00Z"/>
                <w:rFonts w:eastAsia="Calibri" w:cs="Times New Roman"/>
                <w:rPrChange w:id="768" w:author="epgds" w:date="2014-05-01T14:11:00Z">
                  <w:rPr>
                    <w:ins w:id="769" w:author="epgds" w:date="2014-05-01T13:24:00Z"/>
                    <w:rFonts w:ascii="Times New Roman" w:eastAsia="Calibri" w:hAnsi="Times New Roman" w:cs="Times New Roman"/>
                    <w:sz w:val="18"/>
                    <w:szCs w:val="18"/>
                  </w:rPr>
                </w:rPrChange>
              </w:rPr>
              <w:pPrChange w:id="770" w:author="epgds" w:date="2014-05-01T14:13:00Z">
                <w:pPr>
                  <w:spacing w:after="0" w:line="240" w:lineRule="auto"/>
                </w:pPr>
              </w:pPrChange>
            </w:pPr>
            <w:ins w:id="771" w:author="epgds" w:date="2014-05-01T13:24:00Z">
              <w:r w:rsidRPr="00ED04EB">
                <w:rPr>
                  <w:rFonts w:eastAsia="Calibri" w:cs="Times New Roman"/>
                  <w:rPrChange w:id="772" w:author="epgds" w:date="2014-05-01T14:11:00Z">
                    <w:rPr>
                      <w:rFonts w:ascii="Times New Roman" w:eastAsia="Calibri" w:hAnsi="Times New Roman" w:cs="Times New Roman"/>
                      <w:sz w:val="18"/>
                      <w:szCs w:val="18"/>
                    </w:rPr>
                  </w:rPrChange>
                </w:rPr>
                <w:t>Low statistical power</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1BFE1641" w14:textId="77777777" w:rsidR="002D00E2" w:rsidRPr="00ED04EB" w:rsidRDefault="002D00E2">
            <w:pPr>
              <w:spacing w:after="0" w:line="360" w:lineRule="auto"/>
              <w:rPr>
                <w:ins w:id="773" w:author="epgds" w:date="2014-05-01T13:24:00Z"/>
                <w:rFonts w:eastAsia="Calibri" w:cs="Times New Roman"/>
                <w:rPrChange w:id="774" w:author="epgds" w:date="2014-05-01T14:11:00Z">
                  <w:rPr>
                    <w:ins w:id="775" w:author="epgds" w:date="2014-05-01T13:24:00Z"/>
                    <w:rFonts w:ascii="Times New Roman" w:eastAsia="Calibri" w:hAnsi="Times New Roman" w:cs="Times New Roman"/>
                    <w:sz w:val="18"/>
                    <w:szCs w:val="18"/>
                  </w:rPr>
                </w:rPrChange>
              </w:rPr>
              <w:pPrChange w:id="776" w:author="epgds" w:date="2014-05-01T14:13:00Z">
                <w:pPr>
                  <w:spacing w:after="0" w:line="240" w:lineRule="auto"/>
                </w:pPr>
              </w:pPrChange>
            </w:pPr>
            <w:ins w:id="777" w:author="epgds" w:date="2014-05-01T13:24:00Z">
              <w:r w:rsidRPr="00ED04EB">
                <w:rPr>
                  <w:rFonts w:eastAsia="Calibri" w:cs="Times New Roman"/>
                  <w:rPrChange w:id="778" w:author="epgds" w:date="2014-05-01T14:11:00Z">
                    <w:rPr>
                      <w:rFonts w:ascii="Times New Roman" w:eastAsia="Calibri" w:hAnsi="Times New Roman" w:cs="Times New Roman"/>
                      <w:sz w:val="18"/>
                      <w:szCs w:val="18"/>
                    </w:rPr>
                  </w:rPrChange>
                </w:rPr>
                <w:t>MR studies are often of low power and effect estimates are imprecise because of this</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7DA87C33" w14:textId="77777777" w:rsidR="002D00E2" w:rsidRPr="00ED04EB" w:rsidRDefault="002D00E2">
            <w:pPr>
              <w:spacing w:after="0" w:line="360" w:lineRule="auto"/>
              <w:rPr>
                <w:ins w:id="779" w:author="epgds" w:date="2014-05-01T13:24:00Z"/>
                <w:rFonts w:eastAsia="Calibri" w:cs="Times New Roman"/>
                <w:rPrChange w:id="780" w:author="epgds" w:date="2014-05-01T14:11:00Z">
                  <w:rPr>
                    <w:ins w:id="781" w:author="epgds" w:date="2014-05-01T13:24:00Z"/>
                    <w:rFonts w:ascii="Times New Roman" w:eastAsia="Calibri" w:hAnsi="Times New Roman" w:cs="Times New Roman"/>
                    <w:sz w:val="18"/>
                    <w:szCs w:val="18"/>
                  </w:rPr>
                </w:rPrChange>
              </w:rPr>
              <w:pPrChange w:id="782" w:author="epgds" w:date="2014-05-01T14:13:00Z">
                <w:pPr>
                  <w:spacing w:after="0" w:line="240" w:lineRule="auto"/>
                </w:pPr>
              </w:pPrChange>
            </w:pPr>
            <w:ins w:id="783" w:author="epgds" w:date="2014-05-01T13:24:00Z">
              <w:r w:rsidRPr="00ED04EB">
                <w:rPr>
                  <w:rFonts w:eastAsia="Calibri" w:cs="Times New Roman"/>
                  <w:rPrChange w:id="784" w:author="epgds" w:date="2014-05-01T14:11:00Z">
                    <w:rPr>
                      <w:rFonts w:ascii="Times New Roman" w:eastAsia="Calibri" w:hAnsi="Times New Roman" w:cs="Times New Roman"/>
                      <w:sz w:val="18"/>
                      <w:szCs w:val="18"/>
                    </w:rPr>
                  </w:rPrChange>
                </w:rPr>
                <w:t xml:space="preserve">Increase sample size and/or combine genetic variants so they explain more of the variance of the intermediate phenotype </w:t>
              </w:r>
            </w:ins>
          </w:p>
        </w:tc>
      </w:tr>
      <w:tr w:rsidR="002D00E2" w:rsidRPr="00ED04EB" w14:paraId="3DB5BE21" w14:textId="77777777" w:rsidTr="002D00E2">
        <w:trPr>
          <w:ins w:id="785"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106323E0" w14:textId="77777777" w:rsidR="002D00E2" w:rsidRPr="00ED04EB" w:rsidRDefault="002D00E2">
            <w:pPr>
              <w:pStyle w:val="Header"/>
              <w:tabs>
                <w:tab w:val="left" w:pos="720"/>
              </w:tabs>
              <w:spacing w:line="360" w:lineRule="auto"/>
              <w:rPr>
                <w:ins w:id="786" w:author="epgds" w:date="2014-05-01T13:24:00Z"/>
                <w:rFonts w:asciiTheme="minorHAnsi" w:eastAsia="Calibri" w:hAnsiTheme="minorHAnsi"/>
                <w:bCs/>
                <w:iCs/>
                <w:sz w:val="22"/>
                <w:szCs w:val="22"/>
                <w:rPrChange w:id="787" w:author="epgds" w:date="2014-05-01T14:11:00Z">
                  <w:rPr>
                    <w:ins w:id="788" w:author="epgds" w:date="2014-05-01T13:24:00Z"/>
                    <w:rFonts w:eastAsia="Calibri"/>
                    <w:bCs/>
                    <w:i/>
                    <w:iCs/>
                    <w:color w:val="404040" w:themeColor="text1" w:themeTint="BF"/>
                    <w:sz w:val="18"/>
                    <w:szCs w:val="18"/>
                  </w:rPr>
                </w:rPrChange>
              </w:rPr>
              <w:pPrChange w:id="789" w:author="epgds" w:date="2014-05-01T14:13:00Z">
                <w:pPr>
                  <w:pStyle w:val="Header"/>
                  <w:keepNext/>
                  <w:keepLines/>
                  <w:tabs>
                    <w:tab w:val="left" w:pos="720"/>
                  </w:tabs>
                  <w:spacing w:before="200"/>
                  <w:outlineLvl w:val="8"/>
                </w:pPr>
              </w:pPrChange>
            </w:pPr>
            <w:ins w:id="790" w:author="epgds" w:date="2014-05-01T13:24:00Z">
              <w:r w:rsidRPr="00ED04EB">
                <w:rPr>
                  <w:rFonts w:asciiTheme="minorHAnsi" w:eastAsia="Calibri" w:hAnsiTheme="minorHAnsi"/>
                  <w:bCs/>
                  <w:iCs/>
                  <w:sz w:val="22"/>
                  <w:szCs w:val="22"/>
                  <w:rPrChange w:id="791" w:author="epgds" w:date="2014-05-01T14:11:00Z">
                    <w:rPr>
                      <w:rFonts w:eastAsia="Calibri"/>
                      <w:bCs/>
                      <w:iCs/>
                      <w:sz w:val="18"/>
                      <w:szCs w:val="18"/>
                    </w:rPr>
                  </w:rPrChange>
                </w:rPr>
                <w:t xml:space="preserve">Population stratification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46641267" w14:textId="77777777" w:rsidR="002D00E2" w:rsidRPr="00ED04EB" w:rsidRDefault="002D00E2">
            <w:pPr>
              <w:spacing w:after="0" w:line="360" w:lineRule="auto"/>
              <w:rPr>
                <w:ins w:id="792" w:author="epgds" w:date="2014-05-01T13:24:00Z"/>
                <w:rFonts w:eastAsia="Calibri" w:cs="Times New Roman"/>
                <w:rPrChange w:id="793" w:author="epgds" w:date="2014-05-01T14:11:00Z">
                  <w:rPr>
                    <w:ins w:id="794" w:author="epgds" w:date="2014-05-01T13:24:00Z"/>
                    <w:rFonts w:ascii="Times New Roman" w:eastAsia="Calibri" w:hAnsi="Times New Roman" w:cs="Times New Roman"/>
                    <w:i/>
                    <w:iCs/>
                    <w:color w:val="404040" w:themeColor="text1" w:themeTint="BF"/>
                    <w:sz w:val="18"/>
                    <w:szCs w:val="18"/>
                  </w:rPr>
                </w:rPrChange>
              </w:rPr>
              <w:pPrChange w:id="795" w:author="epgds" w:date="2014-05-01T14:13:00Z">
                <w:pPr>
                  <w:keepNext/>
                  <w:keepLines/>
                  <w:spacing w:before="200" w:after="0"/>
                  <w:outlineLvl w:val="8"/>
                </w:pPr>
              </w:pPrChange>
            </w:pPr>
            <w:ins w:id="796" w:author="epgds" w:date="2014-05-01T13:24:00Z">
              <w:r w:rsidRPr="00ED04EB">
                <w:rPr>
                  <w:rFonts w:eastAsia="Calibri" w:cs="Times New Roman"/>
                  <w:rPrChange w:id="797" w:author="epgds" w:date="2014-05-01T14:11:00Z">
                    <w:rPr>
                      <w:rFonts w:ascii="Times New Roman" w:eastAsia="Calibri" w:hAnsi="Times New Roman" w:cs="Times New Roman"/>
                      <w:sz w:val="18"/>
                      <w:szCs w:val="18"/>
                    </w:rPr>
                  </w:rPrChange>
                </w:rPr>
                <w:t xml:space="preserve">A potential problem but can be avoided by applying standard genetic epidemiology methodologies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0822E4F2" w14:textId="77777777" w:rsidR="002D00E2" w:rsidRPr="00ED04EB" w:rsidRDefault="002D00E2">
            <w:pPr>
              <w:spacing w:after="0" w:line="360" w:lineRule="auto"/>
              <w:rPr>
                <w:ins w:id="798" w:author="epgds" w:date="2014-05-01T13:24:00Z"/>
                <w:rFonts w:eastAsia="Calibri" w:cs="Times New Roman"/>
                <w:rPrChange w:id="799" w:author="epgds" w:date="2014-05-01T14:11:00Z">
                  <w:rPr>
                    <w:ins w:id="800" w:author="epgds" w:date="2014-05-01T13:24:00Z"/>
                    <w:rFonts w:ascii="Times New Roman" w:eastAsia="Calibri" w:hAnsi="Times New Roman" w:cs="Times New Roman"/>
                    <w:sz w:val="18"/>
                    <w:szCs w:val="18"/>
                  </w:rPr>
                </w:rPrChange>
              </w:rPr>
              <w:pPrChange w:id="801" w:author="epgds" w:date="2014-05-01T14:13:00Z">
                <w:pPr>
                  <w:spacing w:after="0" w:line="240" w:lineRule="auto"/>
                </w:pPr>
              </w:pPrChange>
            </w:pPr>
            <w:ins w:id="802" w:author="epgds" w:date="2014-05-01T13:24:00Z">
              <w:r w:rsidRPr="00ED04EB">
                <w:rPr>
                  <w:rFonts w:eastAsia="Calibri" w:cs="Times New Roman"/>
                  <w:rPrChange w:id="803" w:author="epgds" w:date="2014-05-01T14:11:00Z">
                    <w:rPr>
                      <w:rFonts w:ascii="Times New Roman" w:eastAsia="Calibri" w:hAnsi="Times New Roman" w:cs="Times New Roman"/>
                      <w:sz w:val="18"/>
                      <w:szCs w:val="18"/>
                    </w:rPr>
                  </w:rPrChange>
                </w:rPr>
                <w:t xml:space="preserve">Restrict analyses to ethnically homogeneous groups, families and/or apply correction methods using ancestrally informative markers or principal components from genome wide data  </w:t>
              </w:r>
            </w:ins>
          </w:p>
        </w:tc>
      </w:tr>
      <w:tr w:rsidR="002D00E2" w:rsidRPr="00ED04EB" w14:paraId="15753530" w14:textId="77777777" w:rsidTr="002D00E2">
        <w:trPr>
          <w:ins w:id="804" w:author="epgds" w:date="2014-05-01T13:24:00Z"/>
        </w:trPr>
        <w:tc>
          <w:tcPr>
            <w:tcW w:w="1809" w:type="dxa"/>
            <w:tcBorders>
              <w:top w:val="nil"/>
              <w:left w:val="nil"/>
              <w:bottom w:val="single" w:sz="18" w:space="0" w:color="FFFFFF"/>
              <w:right w:val="single" w:sz="18" w:space="0" w:color="FFFFFF"/>
            </w:tcBorders>
            <w:shd w:val="pct5" w:color="000000" w:fill="FFFFFF"/>
            <w:hideMark/>
          </w:tcPr>
          <w:p w14:paraId="004BC3E5" w14:textId="77777777" w:rsidR="002D00E2" w:rsidRPr="00ED04EB" w:rsidRDefault="002D00E2">
            <w:pPr>
              <w:pStyle w:val="Header"/>
              <w:tabs>
                <w:tab w:val="left" w:pos="720"/>
              </w:tabs>
              <w:spacing w:line="360" w:lineRule="auto"/>
              <w:rPr>
                <w:ins w:id="805" w:author="epgds" w:date="2014-05-01T13:24:00Z"/>
                <w:rFonts w:asciiTheme="minorHAnsi" w:eastAsia="Calibri" w:hAnsiTheme="minorHAnsi"/>
                <w:bCs/>
                <w:iCs/>
                <w:sz w:val="22"/>
                <w:szCs w:val="22"/>
                <w:rPrChange w:id="806" w:author="epgds" w:date="2014-05-01T14:11:00Z">
                  <w:rPr>
                    <w:ins w:id="807" w:author="epgds" w:date="2014-05-01T13:24:00Z"/>
                    <w:rFonts w:eastAsia="Calibri"/>
                    <w:bCs/>
                    <w:i/>
                    <w:iCs/>
                    <w:color w:val="404040" w:themeColor="text1" w:themeTint="BF"/>
                    <w:sz w:val="18"/>
                    <w:szCs w:val="18"/>
                  </w:rPr>
                </w:rPrChange>
              </w:rPr>
              <w:pPrChange w:id="808" w:author="epgds" w:date="2014-05-01T14:13:00Z">
                <w:pPr>
                  <w:pStyle w:val="Header"/>
                  <w:keepNext/>
                  <w:keepLines/>
                  <w:tabs>
                    <w:tab w:val="left" w:pos="720"/>
                  </w:tabs>
                  <w:spacing w:before="200"/>
                  <w:outlineLvl w:val="8"/>
                </w:pPr>
              </w:pPrChange>
            </w:pPr>
            <w:ins w:id="809" w:author="epgds" w:date="2014-05-01T13:24:00Z">
              <w:r w:rsidRPr="00ED04EB">
                <w:rPr>
                  <w:rFonts w:asciiTheme="minorHAnsi" w:eastAsia="Calibri" w:hAnsiTheme="minorHAnsi"/>
                  <w:bCs/>
                  <w:iCs/>
                  <w:sz w:val="22"/>
                  <w:szCs w:val="22"/>
                  <w:rPrChange w:id="810" w:author="epgds" w:date="2014-05-01T14:11:00Z">
                    <w:rPr>
                      <w:rFonts w:eastAsia="Calibri"/>
                      <w:bCs/>
                      <w:iCs/>
                      <w:sz w:val="18"/>
                      <w:szCs w:val="18"/>
                    </w:rPr>
                  </w:rPrChange>
                </w:rPr>
                <w:t xml:space="preserve">Reintroduced confounding though </w:t>
              </w:r>
              <w:proofErr w:type="spellStart"/>
              <w:r w:rsidRPr="00ED04EB">
                <w:rPr>
                  <w:rFonts w:asciiTheme="minorHAnsi" w:eastAsia="Calibri" w:hAnsiTheme="minorHAnsi"/>
                  <w:bCs/>
                  <w:iCs/>
                  <w:sz w:val="22"/>
                  <w:szCs w:val="22"/>
                  <w:rPrChange w:id="811" w:author="epgds" w:date="2014-05-01T14:11:00Z">
                    <w:rPr>
                      <w:rFonts w:eastAsia="Calibri"/>
                      <w:bCs/>
                      <w:iCs/>
                      <w:sz w:val="18"/>
                      <w:szCs w:val="18"/>
                    </w:rPr>
                  </w:rPrChange>
                </w:rPr>
                <w:t>pleiotropy</w:t>
              </w:r>
              <w:proofErr w:type="spellEnd"/>
              <w:r w:rsidRPr="00ED04EB">
                <w:rPr>
                  <w:rFonts w:asciiTheme="minorHAnsi" w:eastAsia="Calibri" w:hAnsiTheme="minorHAnsi"/>
                  <w:bCs/>
                  <w:iCs/>
                  <w:sz w:val="22"/>
                  <w:szCs w:val="22"/>
                  <w:rPrChange w:id="812" w:author="epgds" w:date="2014-05-01T14:11:00Z">
                    <w:rPr>
                      <w:rFonts w:eastAsia="Calibri"/>
                      <w:bCs/>
                      <w:iCs/>
                      <w:sz w:val="18"/>
                      <w:szCs w:val="18"/>
                    </w:rPr>
                  </w:rPrChange>
                </w:rPr>
                <w:t xml:space="preserve"> </w:t>
              </w:r>
            </w:ins>
          </w:p>
        </w:tc>
        <w:tc>
          <w:tcPr>
            <w:tcW w:w="4111" w:type="dxa"/>
            <w:tcBorders>
              <w:top w:val="nil"/>
              <w:left w:val="single" w:sz="18" w:space="0" w:color="FFFFFF"/>
              <w:bottom w:val="single" w:sz="18" w:space="0" w:color="FFFFFF"/>
              <w:right w:val="single" w:sz="18" w:space="0" w:color="FFFFFF"/>
            </w:tcBorders>
            <w:shd w:val="pct5" w:color="000000" w:fill="FFFFFF"/>
            <w:hideMark/>
          </w:tcPr>
          <w:p w14:paraId="75A6DBBD" w14:textId="77777777" w:rsidR="002D00E2" w:rsidRPr="00ED04EB" w:rsidRDefault="002D00E2">
            <w:pPr>
              <w:spacing w:after="0" w:line="360" w:lineRule="auto"/>
              <w:rPr>
                <w:ins w:id="813" w:author="epgds" w:date="2014-05-01T13:24:00Z"/>
                <w:rFonts w:eastAsia="Calibri" w:cs="Times New Roman"/>
                <w:rPrChange w:id="814" w:author="epgds" w:date="2014-05-01T14:11:00Z">
                  <w:rPr>
                    <w:ins w:id="815" w:author="epgds" w:date="2014-05-01T13:24:00Z"/>
                    <w:rFonts w:ascii="Times New Roman" w:eastAsia="Calibri" w:hAnsi="Times New Roman" w:cs="Times New Roman"/>
                    <w:sz w:val="18"/>
                    <w:szCs w:val="18"/>
                  </w:rPr>
                </w:rPrChange>
              </w:rPr>
              <w:pPrChange w:id="816" w:author="epgds" w:date="2014-05-01T14:13:00Z">
                <w:pPr>
                  <w:spacing w:after="0" w:line="240" w:lineRule="auto"/>
                </w:pPr>
              </w:pPrChange>
            </w:pPr>
            <w:ins w:id="817" w:author="epgds" w:date="2014-05-01T13:24:00Z">
              <w:r w:rsidRPr="00ED04EB">
                <w:rPr>
                  <w:rFonts w:eastAsia="Calibri" w:cs="Times New Roman"/>
                  <w:rPrChange w:id="818" w:author="epgds" w:date="2014-05-01T14:11:00Z">
                    <w:rPr>
                      <w:rFonts w:ascii="Times New Roman" w:eastAsia="Calibri" w:hAnsi="Times New Roman" w:cs="Times New Roman"/>
                      <w:sz w:val="18"/>
                      <w:szCs w:val="18"/>
                    </w:rPr>
                  </w:rPrChange>
                </w:rPr>
                <w:t>A genetic variant may directly influence more than one post-transcriptional process. Known to be the case for some genetic variants</w:t>
              </w:r>
            </w:ins>
          </w:p>
          <w:p w14:paraId="1D48E0AB" w14:textId="77777777" w:rsidR="002D00E2" w:rsidRPr="00ED04EB" w:rsidRDefault="002D00E2">
            <w:pPr>
              <w:spacing w:after="0" w:line="360" w:lineRule="auto"/>
              <w:rPr>
                <w:ins w:id="819" w:author="epgds" w:date="2014-05-01T13:24:00Z"/>
                <w:rFonts w:eastAsia="Calibri" w:cs="Times New Roman"/>
                <w:rPrChange w:id="820" w:author="epgds" w:date="2014-05-01T14:11:00Z">
                  <w:rPr>
                    <w:ins w:id="821" w:author="epgds" w:date="2014-05-01T13:24:00Z"/>
                    <w:rFonts w:ascii="Times New Roman" w:eastAsia="Calibri" w:hAnsi="Times New Roman" w:cs="Times New Roman"/>
                    <w:sz w:val="18"/>
                    <w:szCs w:val="18"/>
                  </w:rPr>
                </w:rPrChange>
              </w:rPr>
              <w:pPrChange w:id="822" w:author="epgds" w:date="2014-05-01T14:13:00Z">
                <w:pPr>
                  <w:spacing w:after="0" w:line="240" w:lineRule="auto"/>
                </w:pPr>
              </w:pPrChange>
            </w:pPr>
            <w:ins w:id="823" w:author="epgds" w:date="2014-05-01T13:24:00Z">
              <w:r w:rsidRPr="00ED04EB">
                <w:rPr>
                  <w:rFonts w:eastAsia="Calibri" w:cs="Times New Roman"/>
                  <w:rPrChange w:id="824" w:author="epgds" w:date="2014-05-01T14:11:00Z">
                    <w:rPr>
                      <w:rFonts w:ascii="Times New Roman" w:eastAsia="Calibri" w:hAnsi="Times New Roman" w:cs="Times New Roman"/>
                      <w:sz w:val="18"/>
                      <w:szCs w:val="18"/>
                    </w:rPr>
                  </w:rPrChange>
                </w:rPr>
                <w:t xml:space="preserve"> </w:t>
              </w:r>
            </w:ins>
          </w:p>
        </w:tc>
        <w:tc>
          <w:tcPr>
            <w:tcW w:w="3827" w:type="dxa"/>
            <w:tcBorders>
              <w:top w:val="nil"/>
              <w:left w:val="single" w:sz="18" w:space="0" w:color="FFFFFF"/>
              <w:bottom w:val="single" w:sz="18" w:space="0" w:color="FFFFFF"/>
              <w:right w:val="nil"/>
            </w:tcBorders>
            <w:shd w:val="pct5" w:color="000000" w:fill="FFFFFF"/>
            <w:hideMark/>
          </w:tcPr>
          <w:p w14:paraId="0FDFBD7E" w14:textId="77777777" w:rsidR="002D00E2" w:rsidRPr="00ED04EB" w:rsidRDefault="002D00E2">
            <w:pPr>
              <w:spacing w:after="0" w:line="360" w:lineRule="auto"/>
              <w:rPr>
                <w:ins w:id="825" w:author="epgds" w:date="2014-05-01T13:24:00Z"/>
                <w:rFonts w:eastAsia="Calibri" w:cs="Times New Roman"/>
                <w:rPrChange w:id="826" w:author="epgds" w:date="2014-05-01T14:11:00Z">
                  <w:rPr>
                    <w:ins w:id="827" w:author="epgds" w:date="2014-05-01T13:24:00Z"/>
                    <w:rFonts w:ascii="Times New Roman" w:eastAsia="Calibri" w:hAnsi="Times New Roman" w:cs="Times New Roman"/>
                    <w:sz w:val="18"/>
                    <w:szCs w:val="18"/>
                  </w:rPr>
                </w:rPrChange>
              </w:rPr>
              <w:pPrChange w:id="828" w:author="epgds" w:date="2014-05-01T14:13:00Z">
                <w:pPr>
                  <w:spacing w:after="0" w:line="240" w:lineRule="auto"/>
                </w:pPr>
              </w:pPrChange>
            </w:pPr>
            <w:ins w:id="829" w:author="epgds" w:date="2014-05-01T13:24:00Z">
              <w:r w:rsidRPr="00ED04EB">
                <w:rPr>
                  <w:rFonts w:eastAsia="Calibri" w:cs="Times New Roman"/>
                  <w:rPrChange w:id="830" w:author="epgds" w:date="2014-05-01T14:11:00Z">
                    <w:rPr>
                      <w:rFonts w:ascii="Times New Roman" w:eastAsia="Calibri" w:hAnsi="Times New Roman" w:cs="Times New Roman"/>
                      <w:sz w:val="18"/>
                      <w:szCs w:val="18"/>
                    </w:rPr>
                  </w:rPrChange>
                </w:rPr>
                <w:t xml:space="preserve">When possible utilise </w:t>
              </w:r>
              <w:proofErr w:type="spellStart"/>
              <w:r w:rsidRPr="00ED04EB">
                <w:rPr>
                  <w:rFonts w:eastAsia="Calibri" w:cs="Times New Roman"/>
                  <w:rPrChange w:id="831" w:author="epgds" w:date="2014-05-01T14:11:00Z">
                    <w:rPr>
                      <w:rFonts w:ascii="Times New Roman" w:eastAsia="Calibri" w:hAnsi="Times New Roman" w:cs="Times New Roman"/>
                      <w:sz w:val="18"/>
                      <w:szCs w:val="18"/>
                    </w:rPr>
                  </w:rPrChange>
                </w:rPr>
                <w:t>cis</w:t>
              </w:r>
              <w:proofErr w:type="spellEnd"/>
              <w:r w:rsidRPr="00ED04EB">
                <w:rPr>
                  <w:rFonts w:eastAsia="Calibri" w:cs="Times New Roman"/>
                  <w:rPrChange w:id="832" w:author="epgds" w:date="2014-05-01T14:11:00Z">
                    <w:rPr>
                      <w:rFonts w:ascii="Times New Roman" w:eastAsia="Calibri" w:hAnsi="Times New Roman" w:cs="Times New Roman"/>
                      <w:sz w:val="18"/>
                      <w:szCs w:val="18"/>
                    </w:rPr>
                  </w:rPrChange>
                </w:rPr>
                <w:t xml:space="preserve"> variants with respect to the intermediate phenotype under study, as these may be less likely to have pleiotropic effects. Apply multiple instrument approaches with more than one independent genetic variant as unlikely </w:t>
              </w:r>
              <w:proofErr w:type="spellStart"/>
              <w:r w:rsidRPr="00ED04EB">
                <w:rPr>
                  <w:rFonts w:eastAsia="Calibri" w:cs="Times New Roman"/>
                  <w:rPrChange w:id="833"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834" w:author="epgds" w:date="2014-05-01T14:11:00Z">
                    <w:rPr>
                      <w:rFonts w:ascii="Times New Roman" w:eastAsia="Calibri" w:hAnsi="Times New Roman" w:cs="Times New Roman"/>
                      <w:sz w:val="18"/>
                      <w:szCs w:val="18"/>
                    </w:rPr>
                  </w:rPrChange>
                </w:rPr>
                <w:t xml:space="preserve"> will generate the same associations for different instruments</w:t>
              </w:r>
            </w:ins>
          </w:p>
        </w:tc>
      </w:tr>
      <w:tr w:rsidR="002D00E2" w:rsidRPr="00ED04EB" w14:paraId="1712154D" w14:textId="77777777" w:rsidTr="002D00E2">
        <w:trPr>
          <w:ins w:id="835" w:author="epgds" w:date="2014-05-01T13:24:00Z"/>
        </w:trPr>
        <w:tc>
          <w:tcPr>
            <w:tcW w:w="1809" w:type="dxa"/>
            <w:tcBorders>
              <w:top w:val="single" w:sz="18" w:space="0" w:color="FFFFFF"/>
              <w:left w:val="nil"/>
              <w:bottom w:val="single" w:sz="18" w:space="0" w:color="FFFFFF"/>
              <w:right w:val="single" w:sz="18" w:space="0" w:color="FFFFFF"/>
            </w:tcBorders>
            <w:shd w:val="pct20" w:color="000000" w:fill="FFFFFF"/>
            <w:hideMark/>
          </w:tcPr>
          <w:p w14:paraId="4C861E92" w14:textId="77777777" w:rsidR="002D00E2" w:rsidRPr="00ED04EB" w:rsidRDefault="002D00E2">
            <w:pPr>
              <w:pStyle w:val="Header"/>
              <w:tabs>
                <w:tab w:val="left" w:pos="720"/>
              </w:tabs>
              <w:spacing w:line="360" w:lineRule="auto"/>
              <w:rPr>
                <w:ins w:id="836" w:author="epgds" w:date="2014-05-01T13:24:00Z"/>
                <w:rFonts w:asciiTheme="minorHAnsi" w:eastAsia="Calibri" w:hAnsiTheme="minorHAnsi"/>
                <w:bCs/>
                <w:iCs/>
                <w:sz w:val="22"/>
                <w:szCs w:val="22"/>
                <w:rPrChange w:id="837" w:author="epgds" w:date="2014-05-01T14:11:00Z">
                  <w:rPr>
                    <w:ins w:id="838" w:author="epgds" w:date="2014-05-01T13:24:00Z"/>
                    <w:rFonts w:eastAsia="Calibri"/>
                    <w:bCs/>
                    <w:i/>
                    <w:iCs/>
                    <w:color w:val="404040" w:themeColor="text1" w:themeTint="BF"/>
                    <w:sz w:val="18"/>
                    <w:szCs w:val="18"/>
                  </w:rPr>
                </w:rPrChange>
              </w:rPr>
              <w:pPrChange w:id="839" w:author="epgds" w:date="2014-05-01T14:13:00Z">
                <w:pPr>
                  <w:pStyle w:val="Header"/>
                  <w:keepNext/>
                  <w:keepLines/>
                  <w:tabs>
                    <w:tab w:val="left" w:pos="720"/>
                  </w:tabs>
                  <w:spacing w:before="200"/>
                  <w:outlineLvl w:val="8"/>
                </w:pPr>
              </w:pPrChange>
            </w:pPr>
            <w:ins w:id="840" w:author="epgds" w:date="2014-05-01T13:24:00Z">
              <w:r w:rsidRPr="00ED04EB">
                <w:rPr>
                  <w:rFonts w:asciiTheme="minorHAnsi" w:eastAsia="Calibri" w:hAnsiTheme="minorHAnsi"/>
                  <w:bCs/>
                  <w:iCs/>
                  <w:sz w:val="22"/>
                  <w:szCs w:val="22"/>
                  <w:rPrChange w:id="841" w:author="epgds" w:date="2014-05-01T14:11:00Z">
                    <w:rPr>
                      <w:rFonts w:eastAsia="Calibri"/>
                      <w:bCs/>
                      <w:iCs/>
                      <w:sz w:val="18"/>
                      <w:szCs w:val="18"/>
                    </w:rPr>
                  </w:rPrChange>
                </w:rPr>
                <w:t xml:space="preserve">Linkage disequilibrium (LD) induced confounding </w:t>
              </w:r>
            </w:ins>
          </w:p>
        </w:tc>
        <w:tc>
          <w:tcPr>
            <w:tcW w:w="4111" w:type="dxa"/>
            <w:tcBorders>
              <w:top w:val="single" w:sz="18" w:space="0" w:color="FFFFFF"/>
              <w:left w:val="single" w:sz="18" w:space="0" w:color="FFFFFF"/>
              <w:bottom w:val="single" w:sz="18" w:space="0" w:color="FFFFFF"/>
              <w:right w:val="single" w:sz="18" w:space="0" w:color="FFFFFF"/>
            </w:tcBorders>
            <w:shd w:val="pct20" w:color="000000" w:fill="FFFFFF"/>
            <w:hideMark/>
          </w:tcPr>
          <w:p w14:paraId="504FA05A" w14:textId="77777777" w:rsidR="002D00E2" w:rsidRPr="00ED04EB" w:rsidRDefault="002D00E2">
            <w:pPr>
              <w:spacing w:after="0" w:line="360" w:lineRule="auto"/>
              <w:rPr>
                <w:ins w:id="842" w:author="epgds" w:date="2014-05-01T13:24:00Z"/>
                <w:rFonts w:eastAsia="Calibri" w:cs="Times New Roman"/>
                <w:rPrChange w:id="843" w:author="epgds" w:date="2014-05-01T14:11:00Z">
                  <w:rPr>
                    <w:ins w:id="844" w:author="epgds" w:date="2014-05-01T13:24:00Z"/>
                    <w:rFonts w:ascii="Times New Roman" w:eastAsia="Calibri" w:hAnsi="Times New Roman" w:cs="Times New Roman"/>
                    <w:sz w:val="18"/>
                    <w:szCs w:val="18"/>
                  </w:rPr>
                </w:rPrChange>
              </w:rPr>
              <w:pPrChange w:id="845" w:author="epgds" w:date="2014-05-01T14:13:00Z">
                <w:pPr>
                  <w:spacing w:after="0" w:line="240" w:lineRule="auto"/>
                </w:pPr>
              </w:pPrChange>
            </w:pPr>
            <w:ins w:id="846" w:author="epgds" w:date="2014-05-01T13:24:00Z">
              <w:r w:rsidRPr="00ED04EB">
                <w:rPr>
                  <w:rFonts w:eastAsia="Calibri" w:cs="Times New Roman"/>
                  <w:rPrChange w:id="847" w:author="epgds" w:date="2014-05-01T14:11:00Z">
                    <w:rPr>
                      <w:rFonts w:ascii="Times New Roman" w:eastAsia="Calibri" w:hAnsi="Times New Roman" w:cs="Times New Roman"/>
                      <w:sz w:val="18"/>
                      <w:szCs w:val="18"/>
                    </w:rPr>
                  </w:rPrChange>
                </w:rPr>
                <w:t xml:space="preserve">LD is crucial in genetic association studies as it allows marker SNPs to proxy for un-genotyped causal SNPs. However this can reintroduce confounding if LD leads to the association of SNPs related to more than one post-transcriptional process. This case will be similar to the </w:t>
              </w:r>
              <w:proofErr w:type="spellStart"/>
              <w:r w:rsidRPr="00ED04EB">
                <w:rPr>
                  <w:rFonts w:eastAsia="Calibri" w:cs="Times New Roman"/>
                  <w:rPrChange w:id="848"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849" w:author="epgds" w:date="2014-05-01T14:11:00Z">
                    <w:rPr>
                      <w:rFonts w:ascii="Times New Roman" w:eastAsia="Calibri" w:hAnsi="Times New Roman" w:cs="Times New Roman"/>
                      <w:sz w:val="18"/>
                      <w:szCs w:val="18"/>
                    </w:rPr>
                  </w:rPrChange>
                </w:rPr>
                <w:t xml:space="preserve"> situation </w:t>
              </w:r>
            </w:ins>
          </w:p>
        </w:tc>
        <w:tc>
          <w:tcPr>
            <w:tcW w:w="3827" w:type="dxa"/>
            <w:tcBorders>
              <w:top w:val="single" w:sz="18" w:space="0" w:color="FFFFFF"/>
              <w:left w:val="single" w:sz="18" w:space="0" w:color="FFFFFF"/>
              <w:bottom w:val="single" w:sz="18" w:space="0" w:color="FFFFFF"/>
              <w:right w:val="nil"/>
            </w:tcBorders>
            <w:shd w:val="pct20" w:color="000000" w:fill="FFFFFF"/>
            <w:hideMark/>
          </w:tcPr>
          <w:p w14:paraId="19C78A51" w14:textId="77777777" w:rsidR="002D00E2" w:rsidRPr="00ED04EB" w:rsidRDefault="002D00E2">
            <w:pPr>
              <w:spacing w:after="0" w:line="360" w:lineRule="auto"/>
              <w:rPr>
                <w:ins w:id="850" w:author="epgds" w:date="2014-05-01T13:24:00Z"/>
                <w:rFonts w:eastAsia="Calibri" w:cs="Times New Roman"/>
                <w:rPrChange w:id="851" w:author="epgds" w:date="2014-05-01T14:11:00Z">
                  <w:rPr>
                    <w:ins w:id="852" w:author="epgds" w:date="2014-05-01T13:24:00Z"/>
                    <w:rFonts w:ascii="Times New Roman" w:eastAsia="Calibri" w:hAnsi="Times New Roman" w:cs="Times New Roman"/>
                    <w:sz w:val="18"/>
                    <w:szCs w:val="18"/>
                  </w:rPr>
                </w:rPrChange>
              </w:rPr>
              <w:pPrChange w:id="853" w:author="epgds" w:date="2014-05-01T14:13:00Z">
                <w:pPr>
                  <w:spacing w:after="0" w:line="240" w:lineRule="auto"/>
                </w:pPr>
              </w:pPrChange>
            </w:pPr>
            <w:ins w:id="854" w:author="epgds" w:date="2014-05-01T13:24:00Z">
              <w:r w:rsidRPr="00ED04EB">
                <w:rPr>
                  <w:rFonts w:eastAsia="Calibri" w:cs="Times New Roman"/>
                  <w:rPrChange w:id="855" w:author="epgds" w:date="2014-05-01T14:11:00Z">
                    <w:rPr>
                      <w:rFonts w:ascii="Times New Roman" w:eastAsia="Calibri" w:hAnsi="Times New Roman" w:cs="Times New Roman"/>
                      <w:sz w:val="18"/>
                      <w:szCs w:val="18"/>
                    </w:rPr>
                  </w:rPrChange>
                </w:rPr>
                <w:t xml:space="preserve">Studies can be carried out in populations with different LD structures. Approaches to avoiding distortion by </w:t>
              </w:r>
              <w:proofErr w:type="spellStart"/>
              <w:r w:rsidRPr="00ED04EB">
                <w:rPr>
                  <w:rFonts w:eastAsia="Calibri" w:cs="Times New Roman"/>
                  <w:rPrChange w:id="856" w:author="epgds" w:date="2014-05-01T14:11:00Z">
                    <w:rPr>
                      <w:rFonts w:ascii="Times New Roman" w:eastAsia="Calibri" w:hAnsi="Times New Roman" w:cs="Times New Roman"/>
                      <w:sz w:val="18"/>
                      <w:szCs w:val="18"/>
                    </w:rPr>
                  </w:rPrChange>
                </w:rPr>
                <w:t>pleiotropy</w:t>
              </w:r>
              <w:proofErr w:type="spellEnd"/>
              <w:r w:rsidRPr="00ED04EB">
                <w:rPr>
                  <w:rFonts w:eastAsia="Calibri" w:cs="Times New Roman"/>
                  <w:rPrChange w:id="857" w:author="epgds" w:date="2014-05-01T14:11:00Z">
                    <w:rPr>
                      <w:rFonts w:ascii="Times New Roman" w:eastAsia="Calibri" w:hAnsi="Times New Roman" w:cs="Times New Roman"/>
                      <w:sz w:val="18"/>
                      <w:szCs w:val="18"/>
                    </w:rPr>
                  </w:rPrChange>
                </w:rPr>
                <w:t xml:space="preserve"> will also counter problems due to LD </w:t>
              </w:r>
            </w:ins>
          </w:p>
        </w:tc>
      </w:tr>
      <w:tr w:rsidR="002D00E2" w:rsidRPr="00ED04EB" w14:paraId="39A44D23" w14:textId="77777777" w:rsidTr="002D00E2">
        <w:trPr>
          <w:ins w:id="858" w:author="epgds" w:date="2014-05-01T13:24:00Z"/>
        </w:trPr>
        <w:tc>
          <w:tcPr>
            <w:tcW w:w="1809" w:type="dxa"/>
            <w:tcBorders>
              <w:top w:val="single" w:sz="18" w:space="0" w:color="FFFFFF"/>
              <w:left w:val="nil"/>
              <w:bottom w:val="single" w:sz="18" w:space="0" w:color="FFFFFF"/>
              <w:right w:val="single" w:sz="18" w:space="0" w:color="FFFFFF"/>
            </w:tcBorders>
            <w:shd w:val="pct5" w:color="000000" w:fill="FFFFFF"/>
            <w:hideMark/>
          </w:tcPr>
          <w:p w14:paraId="2BC7F694" w14:textId="77777777" w:rsidR="002D00E2" w:rsidRPr="00ED04EB" w:rsidRDefault="002D00E2">
            <w:pPr>
              <w:pStyle w:val="Header"/>
              <w:tabs>
                <w:tab w:val="left" w:pos="720"/>
              </w:tabs>
              <w:spacing w:line="360" w:lineRule="auto"/>
              <w:rPr>
                <w:ins w:id="859" w:author="epgds" w:date="2014-05-01T13:24:00Z"/>
                <w:rFonts w:asciiTheme="minorHAnsi" w:eastAsia="Calibri" w:hAnsiTheme="minorHAnsi"/>
                <w:bCs/>
                <w:iCs/>
                <w:sz w:val="22"/>
                <w:szCs w:val="22"/>
                <w:rPrChange w:id="860" w:author="epgds" w:date="2014-05-01T14:11:00Z">
                  <w:rPr>
                    <w:ins w:id="861" w:author="epgds" w:date="2014-05-01T13:24:00Z"/>
                    <w:rFonts w:eastAsia="Calibri"/>
                    <w:bCs/>
                    <w:i/>
                    <w:iCs/>
                    <w:color w:val="404040" w:themeColor="text1" w:themeTint="BF"/>
                    <w:sz w:val="18"/>
                    <w:szCs w:val="18"/>
                  </w:rPr>
                </w:rPrChange>
              </w:rPr>
              <w:pPrChange w:id="862" w:author="epgds" w:date="2014-05-01T14:13:00Z">
                <w:pPr>
                  <w:pStyle w:val="Header"/>
                  <w:keepNext/>
                  <w:keepLines/>
                  <w:tabs>
                    <w:tab w:val="left" w:pos="720"/>
                  </w:tabs>
                  <w:spacing w:before="200"/>
                  <w:outlineLvl w:val="8"/>
                </w:pPr>
              </w:pPrChange>
            </w:pPr>
            <w:ins w:id="863" w:author="epgds" w:date="2014-05-01T13:24:00Z">
              <w:r w:rsidRPr="00ED04EB">
                <w:rPr>
                  <w:rFonts w:asciiTheme="minorHAnsi" w:eastAsia="Calibri" w:hAnsiTheme="minorHAnsi"/>
                  <w:bCs/>
                  <w:iCs/>
                  <w:sz w:val="22"/>
                  <w:szCs w:val="22"/>
                  <w:rPrChange w:id="864" w:author="epgds" w:date="2014-05-01T14:11:00Z">
                    <w:rPr>
                      <w:rFonts w:eastAsia="Calibri"/>
                      <w:bCs/>
                      <w:iCs/>
                      <w:sz w:val="18"/>
                      <w:szCs w:val="18"/>
                    </w:rPr>
                  </w:rPrChange>
                </w:rPr>
                <w:t xml:space="preserve">Canalization / developmental compensation </w:t>
              </w:r>
            </w:ins>
          </w:p>
        </w:tc>
        <w:tc>
          <w:tcPr>
            <w:tcW w:w="4111" w:type="dxa"/>
            <w:tcBorders>
              <w:top w:val="single" w:sz="18" w:space="0" w:color="FFFFFF"/>
              <w:left w:val="single" w:sz="18" w:space="0" w:color="FFFFFF"/>
              <w:bottom w:val="single" w:sz="18" w:space="0" w:color="FFFFFF"/>
              <w:right w:val="single" w:sz="18" w:space="0" w:color="FFFFFF"/>
            </w:tcBorders>
            <w:shd w:val="pct5" w:color="000000" w:fill="FFFFFF"/>
            <w:hideMark/>
          </w:tcPr>
          <w:p w14:paraId="314B49CF" w14:textId="77777777" w:rsidR="002D00E2" w:rsidRPr="00ED04EB" w:rsidRDefault="002D00E2">
            <w:pPr>
              <w:spacing w:after="0" w:line="360" w:lineRule="auto"/>
              <w:rPr>
                <w:ins w:id="865" w:author="epgds" w:date="2014-05-01T13:24:00Z"/>
                <w:rFonts w:eastAsia="Calibri" w:cs="Times New Roman"/>
                <w:rPrChange w:id="866" w:author="epgds" w:date="2014-05-01T14:11:00Z">
                  <w:rPr>
                    <w:ins w:id="867" w:author="epgds" w:date="2014-05-01T13:24:00Z"/>
                    <w:rFonts w:ascii="Times New Roman" w:eastAsia="Calibri" w:hAnsi="Times New Roman" w:cs="Times New Roman"/>
                    <w:sz w:val="18"/>
                    <w:szCs w:val="18"/>
                  </w:rPr>
                </w:rPrChange>
              </w:rPr>
              <w:pPrChange w:id="868" w:author="epgds" w:date="2014-05-01T14:13:00Z">
                <w:pPr>
                  <w:spacing w:after="0" w:line="240" w:lineRule="auto"/>
                </w:pPr>
              </w:pPrChange>
            </w:pPr>
            <w:ins w:id="869" w:author="epgds" w:date="2014-05-01T13:24:00Z">
              <w:r w:rsidRPr="00ED04EB">
                <w:rPr>
                  <w:rFonts w:eastAsia="Calibri" w:cs="Times New Roman"/>
                  <w:rPrChange w:id="870" w:author="epgds" w:date="2014-05-01T14:11:00Z">
                    <w:rPr>
                      <w:rFonts w:ascii="Times New Roman" w:eastAsia="Calibri" w:hAnsi="Times New Roman" w:cs="Times New Roman"/>
                      <w:sz w:val="18"/>
                      <w:szCs w:val="18"/>
                    </w:rPr>
                  </w:rPrChange>
                </w:rPr>
                <w:t xml:space="preserve">During development compensatory processes may be generated that counter the phenotypic perturbation consequent on the genetic variant utilized as an </w:t>
              </w:r>
              <w:r w:rsidRPr="00ED04EB">
                <w:rPr>
                  <w:rFonts w:eastAsia="Calibri" w:cs="Times New Roman"/>
                  <w:rPrChange w:id="871" w:author="epgds" w:date="2014-05-01T14:11:00Z">
                    <w:rPr>
                      <w:rFonts w:ascii="Times New Roman" w:eastAsia="Calibri" w:hAnsi="Times New Roman" w:cs="Times New Roman"/>
                      <w:sz w:val="18"/>
                      <w:szCs w:val="18"/>
                    </w:rPr>
                  </w:rPrChange>
                </w:rPr>
                <w:lastRenderedPageBreak/>
                <w:t xml:space="preserve">instrument </w:t>
              </w:r>
            </w:ins>
          </w:p>
        </w:tc>
        <w:tc>
          <w:tcPr>
            <w:tcW w:w="3827" w:type="dxa"/>
            <w:tcBorders>
              <w:top w:val="single" w:sz="18" w:space="0" w:color="FFFFFF"/>
              <w:left w:val="single" w:sz="18" w:space="0" w:color="FFFFFF"/>
              <w:bottom w:val="single" w:sz="18" w:space="0" w:color="FFFFFF"/>
              <w:right w:val="nil"/>
            </w:tcBorders>
            <w:shd w:val="pct5" w:color="000000" w:fill="FFFFFF"/>
            <w:hideMark/>
          </w:tcPr>
          <w:p w14:paraId="305B4CF6" w14:textId="77777777" w:rsidR="002D00E2" w:rsidRPr="00ED04EB" w:rsidRDefault="002D00E2">
            <w:pPr>
              <w:spacing w:after="0" w:line="360" w:lineRule="auto"/>
              <w:rPr>
                <w:ins w:id="872" w:author="epgds" w:date="2014-05-01T13:24:00Z"/>
                <w:rFonts w:eastAsia="Calibri" w:cs="Times New Roman"/>
                <w:rPrChange w:id="873" w:author="epgds" w:date="2014-05-01T14:11:00Z">
                  <w:rPr>
                    <w:ins w:id="874" w:author="epgds" w:date="2014-05-01T13:24:00Z"/>
                    <w:rFonts w:ascii="Times New Roman" w:eastAsia="Calibri" w:hAnsi="Times New Roman" w:cs="Times New Roman"/>
                    <w:sz w:val="18"/>
                    <w:szCs w:val="18"/>
                  </w:rPr>
                </w:rPrChange>
              </w:rPr>
              <w:pPrChange w:id="875" w:author="epgds" w:date="2014-05-01T14:13:00Z">
                <w:pPr>
                  <w:spacing w:after="0" w:line="240" w:lineRule="auto"/>
                </w:pPr>
              </w:pPrChange>
            </w:pPr>
            <w:ins w:id="876" w:author="epgds" w:date="2014-05-01T13:24:00Z">
              <w:r w:rsidRPr="00ED04EB">
                <w:rPr>
                  <w:rFonts w:eastAsia="Calibri" w:cs="Times New Roman"/>
                  <w:rPrChange w:id="877" w:author="epgds" w:date="2014-05-01T14:11:00Z">
                    <w:rPr>
                      <w:rFonts w:ascii="Times New Roman" w:eastAsia="Calibri" w:hAnsi="Times New Roman" w:cs="Times New Roman"/>
                      <w:sz w:val="18"/>
                      <w:szCs w:val="18"/>
                    </w:rPr>
                  </w:rPrChange>
                </w:rPr>
                <w:lastRenderedPageBreak/>
                <w:t xml:space="preserve">No general approach developed, although context–specific biological knowledge can be appealed to. Period of </w:t>
              </w:r>
              <w:proofErr w:type="spellStart"/>
              <w:r w:rsidRPr="00ED04EB">
                <w:rPr>
                  <w:rFonts w:eastAsia="Calibri" w:cs="Times New Roman"/>
                  <w:rPrChange w:id="878" w:author="epgds" w:date="2014-05-01T14:11:00Z">
                    <w:rPr>
                      <w:rFonts w:ascii="Times New Roman" w:eastAsia="Calibri" w:hAnsi="Times New Roman" w:cs="Times New Roman"/>
                      <w:sz w:val="18"/>
                      <w:szCs w:val="18"/>
                    </w:rPr>
                  </w:rPrChange>
                </w:rPr>
                <w:t>lifecourse</w:t>
              </w:r>
              <w:proofErr w:type="spellEnd"/>
              <w:r w:rsidRPr="00ED04EB">
                <w:rPr>
                  <w:rFonts w:eastAsia="Calibri" w:cs="Times New Roman"/>
                  <w:rPrChange w:id="879" w:author="epgds" w:date="2014-05-01T14:11:00Z">
                    <w:rPr>
                      <w:rFonts w:ascii="Times New Roman" w:eastAsia="Calibri" w:hAnsi="Times New Roman" w:cs="Times New Roman"/>
                      <w:sz w:val="18"/>
                      <w:szCs w:val="18"/>
                    </w:rPr>
                  </w:rPrChange>
                </w:rPr>
                <w:t xml:space="preserve"> when influence of genetic </w:t>
              </w:r>
              <w:r w:rsidRPr="00ED04EB">
                <w:rPr>
                  <w:rFonts w:eastAsia="Calibri" w:cs="Times New Roman"/>
                  <w:rPrChange w:id="880" w:author="epgds" w:date="2014-05-01T14:11:00Z">
                    <w:rPr>
                      <w:rFonts w:ascii="Times New Roman" w:eastAsia="Calibri" w:hAnsi="Times New Roman" w:cs="Times New Roman"/>
                      <w:sz w:val="18"/>
                      <w:szCs w:val="18"/>
                    </w:rPr>
                  </w:rPrChange>
                </w:rPr>
                <w:lastRenderedPageBreak/>
                <w:t xml:space="preserve">variation on IPs emerge can indicate whether canalization could, in principle, be an issue  </w:t>
              </w:r>
            </w:ins>
          </w:p>
        </w:tc>
      </w:tr>
      <w:tr w:rsidR="002D00E2" w:rsidRPr="00ED04EB" w14:paraId="2D326B15" w14:textId="77777777" w:rsidTr="002D00E2">
        <w:trPr>
          <w:ins w:id="881" w:author="epgds" w:date="2014-05-01T13:24:00Z"/>
        </w:trPr>
        <w:tc>
          <w:tcPr>
            <w:tcW w:w="1809" w:type="dxa"/>
            <w:tcBorders>
              <w:top w:val="single" w:sz="18" w:space="0" w:color="FFFFFF"/>
              <w:left w:val="nil"/>
              <w:bottom w:val="nil"/>
              <w:right w:val="single" w:sz="18" w:space="0" w:color="FFFFFF"/>
            </w:tcBorders>
            <w:shd w:val="pct20" w:color="000000" w:fill="FFFFFF"/>
            <w:hideMark/>
          </w:tcPr>
          <w:p w14:paraId="6F301466" w14:textId="77777777" w:rsidR="002D00E2" w:rsidRPr="00ED04EB" w:rsidRDefault="002D00E2">
            <w:pPr>
              <w:spacing w:after="0" w:line="360" w:lineRule="auto"/>
              <w:rPr>
                <w:ins w:id="882" w:author="epgds" w:date="2014-05-01T13:24:00Z"/>
                <w:rFonts w:eastAsia="Calibri" w:cs="Times New Roman"/>
                <w:rPrChange w:id="883" w:author="epgds" w:date="2014-05-01T14:11:00Z">
                  <w:rPr>
                    <w:ins w:id="884" w:author="epgds" w:date="2014-05-01T13:24:00Z"/>
                    <w:rFonts w:ascii="Times New Roman" w:eastAsia="Calibri" w:hAnsi="Times New Roman" w:cs="Times New Roman"/>
                    <w:sz w:val="18"/>
                    <w:szCs w:val="18"/>
                  </w:rPr>
                </w:rPrChange>
              </w:rPr>
              <w:pPrChange w:id="885" w:author="epgds" w:date="2014-05-01T14:13:00Z">
                <w:pPr>
                  <w:spacing w:after="0" w:line="240" w:lineRule="auto"/>
                </w:pPr>
              </w:pPrChange>
            </w:pPr>
            <w:ins w:id="886" w:author="epgds" w:date="2014-05-01T13:24:00Z">
              <w:r w:rsidRPr="00ED04EB">
                <w:rPr>
                  <w:rFonts w:eastAsia="Calibri" w:cs="Times New Roman"/>
                  <w:rPrChange w:id="887" w:author="epgds" w:date="2014-05-01T14:11:00Z">
                    <w:rPr>
                      <w:rFonts w:ascii="Times New Roman" w:eastAsia="Calibri" w:hAnsi="Times New Roman" w:cs="Times New Roman"/>
                      <w:sz w:val="18"/>
                      <w:szCs w:val="18"/>
                    </w:rPr>
                  </w:rPrChange>
                </w:rPr>
                <w:lastRenderedPageBreak/>
                <w:t>Lack of genetic variants to proxy for modifiable exposure of interest</w:t>
              </w:r>
            </w:ins>
          </w:p>
        </w:tc>
        <w:tc>
          <w:tcPr>
            <w:tcW w:w="4111" w:type="dxa"/>
            <w:tcBorders>
              <w:top w:val="single" w:sz="18" w:space="0" w:color="FFFFFF"/>
              <w:left w:val="single" w:sz="18" w:space="0" w:color="FFFFFF"/>
              <w:bottom w:val="nil"/>
              <w:right w:val="single" w:sz="18" w:space="0" w:color="FFFFFF"/>
            </w:tcBorders>
            <w:shd w:val="pct20" w:color="000000" w:fill="FFFFFF"/>
            <w:hideMark/>
          </w:tcPr>
          <w:p w14:paraId="228B8158" w14:textId="77777777" w:rsidR="002D00E2" w:rsidRPr="00ED04EB" w:rsidRDefault="002D00E2">
            <w:pPr>
              <w:spacing w:after="0" w:line="360" w:lineRule="auto"/>
              <w:rPr>
                <w:ins w:id="888" w:author="epgds" w:date="2014-05-01T13:24:00Z"/>
                <w:rFonts w:eastAsia="Calibri" w:cs="Times New Roman"/>
                <w:rPrChange w:id="889" w:author="epgds" w:date="2014-05-01T14:11:00Z">
                  <w:rPr>
                    <w:ins w:id="890" w:author="epgds" w:date="2014-05-01T13:24:00Z"/>
                    <w:rFonts w:ascii="Times New Roman" w:eastAsia="Calibri" w:hAnsi="Times New Roman" w:cs="Times New Roman"/>
                    <w:sz w:val="18"/>
                    <w:szCs w:val="18"/>
                  </w:rPr>
                </w:rPrChange>
              </w:rPr>
              <w:pPrChange w:id="891" w:author="epgds" w:date="2014-05-01T14:13:00Z">
                <w:pPr>
                  <w:spacing w:after="0" w:line="240" w:lineRule="auto"/>
                </w:pPr>
              </w:pPrChange>
            </w:pPr>
            <w:ins w:id="892" w:author="epgds" w:date="2014-05-01T13:24:00Z">
              <w:r w:rsidRPr="00ED04EB">
                <w:rPr>
                  <w:rFonts w:eastAsia="Calibri" w:cs="Times New Roman"/>
                  <w:rPrChange w:id="893" w:author="epgds" w:date="2014-05-01T14:11:00Z">
                    <w:rPr>
                      <w:rFonts w:ascii="Times New Roman" w:eastAsia="Calibri" w:hAnsi="Times New Roman" w:cs="Times New Roman"/>
                      <w:sz w:val="18"/>
                      <w:szCs w:val="18"/>
                    </w:rPr>
                  </w:rPrChange>
                </w:rPr>
                <w:t>No reliable genetic variant associations for many intermediate phenotypes of interest, although an increasing number of these now identified</w:t>
              </w:r>
            </w:ins>
          </w:p>
        </w:tc>
        <w:tc>
          <w:tcPr>
            <w:tcW w:w="3827" w:type="dxa"/>
            <w:tcBorders>
              <w:top w:val="single" w:sz="18" w:space="0" w:color="FFFFFF"/>
              <w:left w:val="single" w:sz="18" w:space="0" w:color="FFFFFF"/>
              <w:bottom w:val="nil"/>
              <w:right w:val="nil"/>
            </w:tcBorders>
            <w:shd w:val="pct20" w:color="000000" w:fill="FFFFFF"/>
            <w:hideMark/>
          </w:tcPr>
          <w:p w14:paraId="5CEDE336" w14:textId="77777777" w:rsidR="002D00E2" w:rsidRPr="00ED04EB" w:rsidRDefault="002D00E2">
            <w:pPr>
              <w:spacing w:after="0" w:line="360" w:lineRule="auto"/>
              <w:rPr>
                <w:ins w:id="894" w:author="epgds" w:date="2014-05-01T13:24:00Z"/>
                <w:rFonts w:eastAsia="Calibri" w:cs="Times New Roman"/>
                <w:rPrChange w:id="895" w:author="epgds" w:date="2014-05-01T14:11:00Z">
                  <w:rPr>
                    <w:ins w:id="896" w:author="epgds" w:date="2014-05-01T13:24:00Z"/>
                    <w:rFonts w:ascii="Times New Roman" w:eastAsia="Calibri" w:hAnsi="Times New Roman" w:cs="Times New Roman"/>
                    <w:sz w:val="18"/>
                    <w:szCs w:val="18"/>
                  </w:rPr>
                </w:rPrChange>
              </w:rPr>
              <w:pPrChange w:id="897" w:author="epgds" w:date="2014-05-01T14:13:00Z">
                <w:pPr>
                  <w:spacing w:after="0" w:line="240" w:lineRule="auto"/>
                </w:pPr>
              </w:pPrChange>
            </w:pPr>
            <w:ins w:id="898" w:author="epgds" w:date="2014-05-01T13:24:00Z">
              <w:r w:rsidRPr="00ED04EB">
                <w:rPr>
                  <w:rFonts w:eastAsia="Calibri" w:cs="Times New Roman"/>
                  <w:rPrChange w:id="899" w:author="epgds" w:date="2014-05-01T14:11:00Z">
                    <w:rPr>
                      <w:rFonts w:ascii="Times New Roman" w:eastAsia="Calibri" w:hAnsi="Times New Roman" w:cs="Times New Roman"/>
                      <w:sz w:val="18"/>
                      <w:szCs w:val="18"/>
                    </w:rPr>
                  </w:rPrChange>
                </w:rPr>
                <w:t xml:space="preserve">Continued genome wide and sequencing based studies </w:t>
              </w:r>
            </w:ins>
          </w:p>
        </w:tc>
      </w:tr>
      <w:tr w:rsidR="002D00E2" w:rsidRPr="00ED04EB" w14:paraId="77A03222" w14:textId="77777777" w:rsidTr="002D00E2">
        <w:trPr>
          <w:trHeight w:val="55"/>
          <w:ins w:id="900" w:author="epgds" w:date="2014-05-01T13:24:00Z"/>
        </w:trPr>
        <w:tc>
          <w:tcPr>
            <w:tcW w:w="1809" w:type="dxa"/>
            <w:tcBorders>
              <w:top w:val="nil"/>
              <w:left w:val="nil"/>
              <w:bottom w:val="nil"/>
              <w:right w:val="single" w:sz="18" w:space="0" w:color="FFFFFF"/>
            </w:tcBorders>
            <w:shd w:val="pct5" w:color="000000" w:fill="FFFFFF"/>
            <w:hideMark/>
          </w:tcPr>
          <w:p w14:paraId="0242BDA7" w14:textId="77777777" w:rsidR="002D00E2" w:rsidRPr="00ED04EB" w:rsidRDefault="002D00E2">
            <w:pPr>
              <w:pStyle w:val="Header"/>
              <w:tabs>
                <w:tab w:val="left" w:pos="720"/>
              </w:tabs>
              <w:spacing w:line="360" w:lineRule="auto"/>
              <w:rPr>
                <w:ins w:id="901" w:author="epgds" w:date="2014-05-01T13:24:00Z"/>
                <w:rFonts w:asciiTheme="minorHAnsi" w:eastAsia="Calibri" w:hAnsiTheme="minorHAnsi"/>
                <w:bCs/>
                <w:iCs/>
                <w:sz w:val="22"/>
                <w:szCs w:val="22"/>
                <w:rPrChange w:id="902" w:author="epgds" w:date="2014-05-01T14:11:00Z">
                  <w:rPr>
                    <w:ins w:id="903" w:author="epgds" w:date="2014-05-01T13:24:00Z"/>
                    <w:rFonts w:eastAsia="Calibri"/>
                    <w:bCs/>
                    <w:i/>
                    <w:iCs/>
                    <w:color w:val="404040" w:themeColor="text1" w:themeTint="BF"/>
                    <w:sz w:val="18"/>
                    <w:szCs w:val="18"/>
                  </w:rPr>
                </w:rPrChange>
              </w:rPr>
              <w:pPrChange w:id="904" w:author="epgds" w:date="2014-05-01T14:13:00Z">
                <w:pPr>
                  <w:pStyle w:val="Header"/>
                  <w:keepNext/>
                  <w:keepLines/>
                  <w:tabs>
                    <w:tab w:val="left" w:pos="720"/>
                  </w:tabs>
                  <w:spacing w:before="200"/>
                  <w:outlineLvl w:val="8"/>
                </w:pPr>
              </w:pPrChange>
            </w:pPr>
            <w:ins w:id="905" w:author="epgds" w:date="2014-05-01T13:24:00Z">
              <w:r w:rsidRPr="00ED04EB">
                <w:rPr>
                  <w:rFonts w:asciiTheme="minorHAnsi" w:eastAsia="Calibri" w:hAnsiTheme="minorHAnsi"/>
                  <w:bCs/>
                  <w:iCs/>
                  <w:sz w:val="22"/>
                  <w:szCs w:val="22"/>
                  <w:rPrChange w:id="906" w:author="epgds" w:date="2014-05-01T14:11:00Z">
                    <w:rPr>
                      <w:rFonts w:eastAsia="Calibri"/>
                      <w:bCs/>
                      <w:iCs/>
                      <w:sz w:val="18"/>
                      <w:szCs w:val="18"/>
                    </w:rPr>
                  </w:rPrChange>
                </w:rPr>
                <w:t xml:space="preserve">Complexity of associations </w:t>
              </w:r>
            </w:ins>
          </w:p>
        </w:tc>
        <w:tc>
          <w:tcPr>
            <w:tcW w:w="4111" w:type="dxa"/>
            <w:tcBorders>
              <w:top w:val="nil"/>
              <w:left w:val="single" w:sz="18" w:space="0" w:color="FFFFFF"/>
              <w:bottom w:val="nil"/>
              <w:right w:val="single" w:sz="18" w:space="0" w:color="FFFFFF"/>
            </w:tcBorders>
            <w:shd w:val="pct5" w:color="000000" w:fill="FFFFFF"/>
            <w:hideMark/>
          </w:tcPr>
          <w:p w14:paraId="55726BE9" w14:textId="77777777" w:rsidR="002D00E2" w:rsidRPr="00ED04EB" w:rsidRDefault="002D00E2">
            <w:pPr>
              <w:spacing w:after="0" w:line="360" w:lineRule="auto"/>
              <w:rPr>
                <w:ins w:id="907" w:author="epgds" w:date="2014-05-01T13:24:00Z"/>
                <w:rFonts w:eastAsia="Calibri" w:cs="Times New Roman"/>
                <w:rPrChange w:id="908" w:author="epgds" w:date="2014-05-01T14:11:00Z">
                  <w:rPr>
                    <w:ins w:id="909" w:author="epgds" w:date="2014-05-01T13:24:00Z"/>
                    <w:rFonts w:ascii="Times New Roman" w:eastAsia="Calibri" w:hAnsi="Times New Roman" w:cs="Times New Roman"/>
                    <w:sz w:val="18"/>
                    <w:szCs w:val="18"/>
                  </w:rPr>
                </w:rPrChange>
              </w:rPr>
              <w:pPrChange w:id="910" w:author="epgds" w:date="2014-05-01T14:13:00Z">
                <w:pPr>
                  <w:spacing w:after="0" w:line="240" w:lineRule="auto"/>
                </w:pPr>
              </w:pPrChange>
            </w:pPr>
            <w:ins w:id="911" w:author="epgds" w:date="2014-05-01T13:24:00Z">
              <w:r w:rsidRPr="00ED04EB">
                <w:rPr>
                  <w:rFonts w:eastAsia="Calibri" w:cs="Times New Roman"/>
                  <w:rPrChange w:id="912" w:author="epgds" w:date="2014-05-01T14:11:00Z">
                    <w:rPr>
                      <w:rFonts w:ascii="Times New Roman" w:eastAsia="Calibri" w:hAnsi="Times New Roman" w:cs="Times New Roman"/>
                      <w:sz w:val="18"/>
                      <w:szCs w:val="18"/>
                    </w:rPr>
                  </w:rPrChange>
                </w:rPr>
                <w:t>Without adequate biological knowledge misleading inferences regarding intermediate phenotypes and disease may be drawn</w:t>
              </w:r>
            </w:ins>
          </w:p>
        </w:tc>
        <w:tc>
          <w:tcPr>
            <w:tcW w:w="3827" w:type="dxa"/>
            <w:tcBorders>
              <w:top w:val="nil"/>
              <w:left w:val="single" w:sz="18" w:space="0" w:color="FFFFFF"/>
              <w:bottom w:val="nil"/>
              <w:right w:val="nil"/>
            </w:tcBorders>
            <w:shd w:val="pct5" w:color="000000" w:fill="FFFFFF"/>
            <w:hideMark/>
          </w:tcPr>
          <w:p w14:paraId="21A2A4FD" w14:textId="77777777" w:rsidR="002D00E2" w:rsidRPr="00ED04EB" w:rsidRDefault="002D00E2">
            <w:pPr>
              <w:spacing w:after="0" w:line="360" w:lineRule="auto"/>
              <w:rPr>
                <w:ins w:id="913" w:author="epgds" w:date="2014-05-01T13:24:00Z"/>
                <w:rFonts w:eastAsia="Calibri" w:cs="Times New Roman"/>
                <w:rPrChange w:id="914" w:author="epgds" w:date="2014-05-01T14:11:00Z">
                  <w:rPr>
                    <w:ins w:id="915" w:author="epgds" w:date="2014-05-01T13:24:00Z"/>
                    <w:rFonts w:ascii="Times New Roman" w:eastAsia="Calibri" w:hAnsi="Times New Roman" w:cs="Times New Roman"/>
                    <w:sz w:val="18"/>
                    <w:szCs w:val="18"/>
                  </w:rPr>
                </w:rPrChange>
              </w:rPr>
              <w:pPrChange w:id="916" w:author="epgds" w:date="2014-05-01T14:13:00Z">
                <w:pPr>
                  <w:spacing w:after="0" w:line="240" w:lineRule="auto"/>
                </w:pPr>
              </w:pPrChange>
            </w:pPr>
            <w:ins w:id="917" w:author="epgds" w:date="2014-05-01T13:24:00Z">
              <w:r w:rsidRPr="00ED04EB">
                <w:rPr>
                  <w:rFonts w:eastAsia="Calibri" w:cs="Times New Roman"/>
                  <w:rPrChange w:id="918" w:author="epgds" w:date="2014-05-01T14:11:00Z">
                    <w:rPr>
                      <w:rFonts w:ascii="Times New Roman" w:eastAsia="Calibri" w:hAnsi="Times New Roman" w:cs="Times New Roman"/>
                      <w:sz w:val="18"/>
                      <w:szCs w:val="18"/>
                    </w:rPr>
                  </w:rPrChange>
                </w:rPr>
                <w:t>Increased biological understanding of genotype – phenotype links</w:t>
              </w:r>
            </w:ins>
          </w:p>
        </w:tc>
      </w:tr>
    </w:tbl>
    <w:p w14:paraId="57B03358" w14:textId="77777777" w:rsidR="00E16B66" w:rsidRPr="00ED04EB" w:rsidRDefault="00E16B66">
      <w:pPr>
        <w:spacing w:after="0" w:line="360" w:lineRule="auto"/>
        <w:pPrChange w:id="919" w:author="epgds" w:date="2014-05-01T14:13:00Z">
          <w:pPr/>
        </w:pPrChange>
      </w:pPr>
    </w:p>
    <w:p w14:paraId="1DAE8D83" w14:textId="77777777" w:rsidR="0076528C" w:rsidRPr="00ED04EB" w:rsidRDefault="0076528C">
      <w:pPr>
        <w:spacing w:after="0" w:line="360" w:lineRule="auto"/>
        <w:pPrChange w:id="920" w:author="epgds" w:date="2014-05-01T14:13:00Z">
          <w:pPr/>
        </w:pPrChange>
      </w:pPr>
      <w:r w:rsidRPr="00ED04EB">
        <w:t xml:space="preserve"> </w:t>
      </w:r>
    </w:p>
    <w:p w14:paraId="4C77AC90" w14:textId="77777777" w:rsidR="0076528C" w:rsidRPr="00ED04EB" w:rsidRDefault="0076528C">
      <w:pPr>
        <w:spacing w:after="0" w:line="360" w:lineRule="auto"/>
        <w:pPrChange w:id="921" w:author="epgds" w:date="2014-05-01T14:13:00Z">
          <w:pPr/>
        </w:pPrChange>
      </w:pPr>
    </w:p>
    <w:sectPr w:rsidR="0076528C" w:rsidRPr="00ED04EB" w:rsidSect="001319BF">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155A9" w14:textId="77777777" w:rsidR="000C19F7" w:rsidRDefault="000C19F7" w:rsidP="0076528C">
      <w:pPr>
        <w:spacing w:after="0" w:line="240" w:lineRule="auto"/>
      </w:pPr>
      <w:r>
        <w:separator/>
      </w:r>
    </w:p>
  </w:endnote>
  <w:endnote w:type="continuationSeparator" w:id="0">
    <w:p w14:paraId="1C01FF82" w14:textId="77777777" w:rsidR="000C19F7" w:rsidRDefault="000C19F7" w:rsidP="0076528C">
      <w:pPr>
        <w:spacing w:after="0" w:line="240" w:lineRule="auto"/>
      </w:pPr>
      <w:r>
        <w:continuationSeparator/>
      </w:r>
    </w:p>
  </w:endnote>
  <w:endnote w:id="1">
    <w:p w14:paraId="09413450" w14:textId="77777777" w:rsidR="000C19F7" w:rsidRPr="002D00E2" w:rsidRDefault="000C19F7">
      <w:pPr>
        <w:pStyle w:val="Normaltext"/>
        <w:tabs>
          <w:tab w:val="left" w:pos="709"/>
          <w:tab w:val="left" w:pos="851"/>
        </w:tabs>
        <w:rPr>
          <w:rFonts w:ascii="Arial" w:hAnsi="Arial" w:cs="Arial"/>
          <w:sz w:val="22"/>
          <w:szCs w:val="22"/>
          <w:rPrChange w:id="23" w:author="epgds" w:date="2014-05-01T13:29:00Z">
            <w:rPr/>
          </w:rPrChange>
        </w:rPr>
        <w:pPrChange w:id="24" w:author="epgds" w:date="2014-05-01T13:19:00Z">
          <w:pPr>
            <w:pStyle w:val="EndnoteText"/>
          </w:pPr>
        </w:pPrChange>
      </w:pPr>
      <w:ins w:id="25" w:author="epgds" w:date="2014-05-01T12:18:00Z">
        <w:r w:rsidRPr="002D00E2">
          <w:rPr>
            <w:rStyle w:val="EndnoteReference"/>
            <w:rFonts w:ascii="Arial" w:hAnsi="Arial" w:cs="Arial"/>
            <w:sz w:val="22"/>
            <w:szCs w:val="22"/>
            <w:rPrChange w:id="26" w:author="epgds" w:date="2014-05-01T13:29:00Z">
              <w:rPr>
                <w:rStyle w:val="EndnoteReference"/>
              </w:rPr>
            </w:rPrChange>
          </w:rPr>
          <w:endnoteRef/>
        </w:r>
        <w:r w:rsidRPr="002D00E2">
          <w:rPr>
            <w:rFonts w:ascii="Arial" w:hAnsi="Arial" w:cs="Arial"/>
            <w:sz w:val="22"/>
            <w:szCs w:val="22"/>
            <w:rPrChange w:id="27" w:author="epgds" w:date="2014-05-01T13:29:00Z">
              <w:rPr/>
            </w:rPrChange>
          </w:rPr>
          <w:t xml:space="preserve"> </w:t>
        </w:r>
      </w:ins>
      <w:ins w:id="28" w:author="epgds" w:date="2014-05-01T12:19: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Epidemiology - is it time to call it a day?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2001</w:t>
        </w:r>
        <w:proofErr w:type="gramStart"/>
        <w:r w:rsidRPr="002D00E2">
          <w:rPr>
            <w:rFonts w:ascii="Arial" w:hAnsi="Arial" w:cs="Arial"/>
            <w:sz w:val="22"/>
            <w:szCs w:val="22"/>
          </w:rPr>
          <w:t>;30:1</w:t>
        </w:r>
        <w:proofErr w:type="gramEnd"/>
        <w:r w:rsidRPr="002D00E2">
          <w:rPr>
            <w:rFonts w:ascii="Arial" w:hAnsi="Arial" w:cs="Arial"/>
            <w:sz w:val="22"/>
            <w:szCs w:val="22"/>
          </w:rPr>
          <w:t>-11.</w:t>
        </w:r>
      </w:ins>
    </w:p>
  </w:endnote>
  <w:endnote w:id="2">
    <w:p w14:paraId="258096F0" w14:textId="77777777" w:rsidR="000C19F7" w:rsidRPr="002D00E2" w:rsidRDefault="000C19F7">
      <w:pPr>
        <w:pStyle w:val="EndnoteText"/>
        <w:rPr>
          <w:rFonts w:ascii="Arial" w:hAnsi="Arial" w:cs="Arial"/>
          <w:sz w:val="22"/>
          <w:szCs w:val="22"/>
          <w:rPrChange w:id="30" w:author="epgds" w:date="2014-05-01T13:29:00Z">
            <w:rPr/>
          </w:rPrChange>
        </w:rPr>
      </w:pPr>
      <w:ins w:id="31" w:author="epgds" w:date="2014-05-01T12:19:00Z">
        <w:r w:rsidRPr="002D00E2">
          <w:rPr>
            <w:rStyle w:val="EndnoteReference"/>
            <w:rFonts w:ascii="Arial" w:hAnsi="Arial" w:cs="Arial"/>
            <w:sz w:val="22"/>
            <w:szCs w:val="22"/>
            <w:rPrChange w:id="32" w:author="epgds" w:date="2014-05-01T13:29:00Z">
              <w:rPr>
                <w:rStyle w:val="EndnoteReference"/>
              </w:rPr>
            </w:rPrChange>
          </w:rPr>
          <w:endnoteRef/>
        </w:r>
        <w:r w:rsidRPr="002D00E2">
          <w:rPr>
            <w:rFonts w:ascii="Arial" w:hAnsi="Arial" w:cs="Arial"/>
            <w:sz w:val="22"/>
            <w:szCs w:val="22"/>
            <w:rPrChange w:id="33" w:author="epgds" w:date="2014-05-01T13:29:00Z">
              <w:rPr/>
            </w:rPrChange>
          </w:rPr>
          <w:t xml:space="preserve"> </w:t>
        </w:r>
        <w:proofErr w:type="spellStart"/>
        <w:r w:rsidRPr="002D00E2">
          <w:rPr>
            <w:rFonts w:ascii="Arial" w:hAnsi="Arial" w:cs="Arial"/>
            <w:sz w:val="22"/>
            <w:szCs w:val="22"/>
          </w:rPr>
          <w:t>Fewell</w:t>
        </w:r>
        <w:proofErr w:type="spellEnd"/>
        <w:r w:rsidRPr="002D00E2">
          <w:rPr>
            <w:rFonts w:ascii="Arial" w:hAnsi="Arial" w:cs="Arial"/>
            <w:sz w:val="22"/>
            <w:szCs w:val="22"/>
          </w:rPr>
          <w:t xml:space="preserve"> Z, Davey Smith G, Sterne JAC. </w:t>
        </w:r>
        <w:proofErr w:type="gramStart"/>
        <w:r w:rsidRPr="002D00E2">
          <w:rPr>
            <w:rFonts w:ascii="Arial" w:hAnsi="Arial" w:cs="Arial"/>
            <w:sz w:val="22"/>
            <w:szCs w:val="22"/>
          </w:rPr>
          <w:t xml:space="preserve">The impact </w:t>
        </w:r>
        <w:r w:rsidRPr="002D00E2">
          <w:rPr>
            <w:rStyle w:val="Heading7Char"/>
            <w:rFonts w:ascii="Arial" w:hAnsi="Arial" w:cs="Arial"/>
            <w:sz w:val="22"/>
            <w:szCs w:val="22"/>
          </w:rPr>
          <w:t>of residual</w:t>
        </w:r>
        <w:r w:rsidRPr="002D00E2">
          <w:rPr>
            <w:rFonts w:ascii="Arial" w:hAnsi="Arial" w:cs="Arial"/>
            <w:sz w:val="22"/>
            <w:szCs w:val="22"/>
          </w:rPr>
          <w:t xml:space="preserve"> and unmeasured confounding in epidemiological studies; a simulation study.</w:t>
        </w:r>
        <w:proofErr w:type="gramEnd"/>
        <w:r w:rsidRPr="002D00E2">
          <w:rPr>
            <w:rFonts w:ascii="Arial" w:hAnsi="Arial" w:cs="Arial"/>
            <w:sz w:val="22"/>
            <w:szCs w:val="22"/>
          </w:rPr>
          <w:t xml:space="preserve"> Am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2007</w:t>
        </w:r>
        <w:proofErr w:type="gramStart"/>
        <w:r w:rsidRPr="002D00E2">
          <w:rPr>
            <w:rFonts w:ascii="Arial" w:hAnsi="Arial" w:cs="Arial"/>
            <w:sz w:val="22"/>
            <w:szCs w:val="22"/>
          </w:rPr>
          <w:t>;166:646</w:t>
        </w:r>
        <w:proofErr w:type="gramEnd"/>
        <w:r w:rsidRPr="002D00E2">
          <w:rPr>
            <w:rFonts w:ascii="Arial" w:hAnsi="Arial" w:cs="Arial"/>
            <w:sz w:val="22"/>
            <w:szCs w:val="22"/>
          </w:rPr>
          <w:t>-655.</w:t>
        </w:r>
      </w:ins>
    </w:p>
  </w:endnote>
  <w:endnote w:id="3">
    <w:p w14:paraId="512B3FAA" w14:textId="77777777" w:rsidR="000C19F7" w:rsidRPr="002D00E2" w:rsidRDefault="000C19F7">
      <w:pPr>
        <w:pStyle w:val="EndnoteText"/>
        <w:rPr>
          <w:rFonts w:ascii="Arial" w:hAnsi="Arial" w:cs="Arial"/>
          <w:sz w:val="22"/>
          <w:szCs w:val="22"/>
          <w:rPrChange w:id="36" w:author="epgds" w:date="2014-05-01T13:29:00Z">
            <w:rPr/>
          </w:rPrChange>
        </w:rPr>
      </w:pPr>
      <w:ins w:id="37" w:author="epgds" w:date="2014-05-01T12:19:00Z">
        <w:r w:rsidRPr="002D00E2">
          <w:rPr>
            <w:rStyle w:val="EndnoteReference"/>
            <w:rFonts w:ascii="Arial" w:hAnsi="Arial" w:cs="Arial"/>
            <w:sz w:val="22"/>
            <w:szCs w:val="22"/>
            <w:rPrChange w:id="38" w:author="epgds" w:date="2014-05-01T13:29:00Z">
              <w:rPr>
                <w:rStyle w:val="EndnoteReference"/>
              </w:rPr>
            </w:rPrChange>
          </w:rPr>
          <w:endnoteRef/>
        </w:r>
        <w:r w:rsidRPr="002D00E2">
          <w:rPr>
            <w:rFonts w:ascii="Arial" w:hAnsi="Arial" w:cs="Arial"/>
            <w:sz w:val="22"/>
            <w:szCs w:val="22"/>
            <w:rPrChange w:id="39" w:author="epgds" w:date="2014-05-01T13:29:00Z">
              <w:rPr/>
            </w:rPrChange>
          </w:rPr>
          <w:t xml:space="preserve"> </w:t>
        </w:r>
      </w:ins>
      <w:proofErr w:type="spellStart"/>
      <w:ins w:id="40" w:author="epgds" w:date="2014-05-01T12:20:00Z">
        <w:r w:rsidRPr="002D00E2">
          <w:rPr>
            <w:rFonts w:ascii="Arial" w:hAnsi="Arial" w:cs="Arial"/>
            <w:sz w:val="22"/>
            <w:szCs w:val="22"/>
            <w:lang w:val="en-US"/>
          </w:rPr>
          <w:t>Lipsitch</w:t>
        </w:r>
        <w:proofErr w:type="spellEnd"/>
        <w:r w:rsidRPr="002D00E2">
          <w:rPr>
            <w:rFonts w:ascii="Arial" w:hAnsi="Arial" w:cs="Arial"/>
            <w:sz w:val="22"/>
            <w:szCs w:val="22"/>
            <w:lang w:val="en-US"/>
          </w:rPr>
          <w:t xml:space="preserve"> M, </w:t>
        </w:r>
        <w:proofErr w:type="spellStart"/>
        <w:r w:rsidRPr="002D00E2">
          <w:rPr>
            <w:rFonts w:ascii="Arial" w:hAnsi="Arial" w:cs="Arial"/>
            <w:sz w:val="22"/>
            <w:szCs w:val="22"/>
            <w:lang w:val="en-US"/>
          </w:rPr>
          <w:t>Tchetgen</w:t>
        </w:r>
        <w:proofErr w:type="spellEnd"/>
        <w:r w:rsidRPr="002D00E2">
          <w:rPr>
            <w:rFonts w:ascii="Arial" w:hAnsi="Arial" w:cs="Arial"/>
            <w:sz w:val="22"/>
            <w:szCs w:val="22"/>
            <w:lang w:val="en-US"/>
          </w:rPr>
          <w:t xml:space="preserve"> ET, Cohen T.  </w:t>
        </w:r>
        <w:r w:rsidRPr="002D00E2">
          <w:rPr>
            <w:rFonts w:ascii="Arial" w:hAnsi="Arial" w:cs="Arial"/>
            <w:bCs/>
            <w:sz w:val="22"/>
            <w:szCs w:val="22"/>
            <w:lang w:val="en-US"/>
          </w:rPr>
          <w:fldChar w:fldCharType="begin"/>
        </w:r>
        <w:r w:rsidRPr="002D00E2">
          <w:rPr>
            <w:rFonts w:ascii="Arial" w:hAnsi="Arial" w:cs="Arial"/>
            <w:bCs/>
            <w:sz w:val="22"/>
            <w:szCs w:val="22"/>
            <w:lang w:val="en-US"/>
          </w:rPr>
          <w:instrText xml:space="preserve"> HYPERLINK "http://journals.lww.com/epidem/Citation/2012/03000/Negative_Control_Exposures_in_Epidemiologic.28.aspx" \o "Negative Control Exposures in Epidemiologic Studies" </w:instrText>
        </w:r>
        <w:r w:rsidRPr="002D00E2">
          <w:rPr>
            <w:rFonts w:ascii="Arial" w:hAnsi="Arial" w:cs="Arial"/>
            <w:bCs/>
            <w:sz w:val="22"/>
            <w:szCs w:val="22"/>
            <w:lang w:val="en-US"/>
            <w:rPrChange w:id="41" w:author="epgds" w:date="2014-05-01T13:29:00Z">
              <w:rPr>
                <w:rFonts w:ascii="Arial" w:hAnsi="Arial" w:cs="Arial"/>
                <w:bCs/>
                <w:sz w:val="22"/>
                <w:szCs w:val="22"/>
                <w:lang w:val="en-US"/>
              </w:rPr>
            </w:rPrChange>
          </w:rPr>
          <w:fldChar w:fldCharType="separate"/>
        </w:r>
        <w:proofErr w:type="gramStart"/>
        <w:r w:rsidRPr="002D00E2">
          <w:rPr>
            <w:rFonts w:ascii="Arial" w:hAnsi="Arial" w:cs="Arial"/>
            <w:bCs/>
            <w:sz w:val="22"/>
            <w:szCs w:val="22"/>
            <w:lang w:val="en-US"/>
          </w:rPr>
          <w:t>Negative Control Exposures in Epidemiologic Studies</w:t>
        </w:r>
        <w:r w:rsidRPr="002D00E2">
          <w:rPr>
            <w:rFonts w:ascii="Arial" w:hAnsi="Arial" w:cs="Arial"/>
            <w:bCs/>
            <w:sz w:val="22"/>
            <w:szCs w:val="22"/>
            <w:lang w:val="en-US"/>
          </w:rPr>
          <w:fldChar w:fldCharType="end"/>
        </w:r>
        <w:r w:rsidRPr="002D00E2">
          <w:rPr>
            <w:rFonts w:ascii="Arial" w:hAnsi="Arial" w:cs="Arial"/>
            <w:bCs/>
            <w:sz w:val="22"/>
            <w:szCs w:val="22"/>
            <w:lang w:val="en-US"/>
          </w:rPr>
          <w:t>.</w:t>
        </w:r>
        <w:proofErr w:type="gramEnd"/>
        <w:r w:rsidRPr="002D00E2">
          <w:rPr>
            <w:rFonts w:ascii="Arial" w:hAnsi="Arial" w:cs="Arial"/>
            <w:bCs/>
            <w:sz w:val="22"/>
            <w:szCs w:val="22"/>
            <w:lang w:val="en-US"/>
          </w:rPr>
          <w:t xml:space="preserve">  Epidemiology</w:t>
        </w:r>
        <w:r w:rsidRPr="002D00E2">
          <w:rPr>
            <w:rFonts w:ascii="Arial" w:hAnsi="Arial" w:cs="Arial"/>
            <w:sz w:val="22"/>
            <w:szCs w:val="22"/>
            <w:lang w:val="en-US"/>
          </w:rPr>
          <w:t>. 2012;23:351-352</w:t>
        </w:r>
      </w:ins>
    </w:p>
  </w:endnote>
  <w:endnote w:id="4">
    <w:p w14:paraId="03364BBB" w14:textId="77777777" w:rsidR="000C19F7" w:rsidRPr="002D00E2" w:rsidRDefault="000C19F7">
      <w:pPr>
        <w:pStyle w:val="EndnoteText"/>
        <w:rPr>
          <w:rFonts w:ascii="Arial" w:hAnsi="Arial" w:cs="Arial"/>
          <w:sz w:val="22"/>
          <w:szCs w:val="22"/>
          <w:rPrChange w:id="43" w:author="epgds" w:date="2014-05-01T13:29:00Z">
            <w:rPr/>
          </w:rPrChange>
        </w:rPr>
      </w:pPr>
      <w:ins w:id="44" w:author="epgds" w:date="2014-05-01T12:20:00Z">
        <w:r w:rsidRPr="002D00E2">
          <w:rPr>
            <w:rStyle w:val="EndnoteReference"/>
            <w:rFonts w:ascii="Arial" w:hAnsi="Arial" w:cs="Arial"/>
            <w:sz w:val="22"/>
            <w:szCs w:val="22"/>
            <w:rPrChange w:id="45" w:author="epgds" w:date="2014-05-01T13:29:00Z">
              <w:rPr>
                <w:rStyle w:val="EndnoteReference"/>
              </w:rPr>
            </w:rPrChange>
          </w:rPr>
          <w:endnoteRef/>
        </w:r>
        <w:r w:rsidRPr="002D00E2">
          <w:rPr>
            <w:rFonts w:ascii="Arial" w:hAnsi="Arial" w:cs="Arial"/>
            <w:sz w:val="22"/>
            <w:szCs w:val="22"/>
            <w:rPrChange w:id="46" w:author="epgds" w:date="2014-05-01T13:29:00Z">
              <w:rPr/>
            </w:rPrChange>
          </w:rPr>
          <w:t xml:space="preserve"> </w:t>
        </w:r>
        <w:r w:rsidRPr="002D00E2">
          <w:rPr>
            <w:rFonts w:ascii="Arial" w:hAnsi="Arial" w:cs="Arial"/>
            <w:sz w:val="22"/>
            <w:szCs w:val="22"/>
          </w:rPr>
          <w:t>Davey Smith G.  Assessing intrauterine influences on offspring health outcomes: can epidemiological findings yield robust results?  Basic and Clinical Pharmacology and Toxicology 2008</w:t>
        </w:r>
        <w:proofErr w:type="gramStart"/>
        <w:r w:rsidRPr="002D00E2">
          <w:rPr>
            <w:rFonts w:ascii="Arial" w:hAnsi="Arial" w:cs="Arial"/>
            <w:sz w:val="22"/>
            <w:szCs w:val="22"/>
          </w:rPr>
          <w:t>;102:245</w:t>
        </w:r>
        <w:proofErr w:type="gramEnd"/>
        <w:r w:rsidRPr="002D00E2">
          <w:rPr>
            <w:rFonts w:ascii="Arial" w:hAnsi="Arial" w:cs="Arial"/>
            <w:sz w:val="22"/>
            <w:szCs w:val="22"/>
          </w:rPr>
          <w:t>-256.</w:t>
        </w:r>
      </w:ins>
    </w:p>
  </w:endnote>
  <w:endnote w:id="5">
    <w:p w14:paraId="5503F8C8" w14:textId="77777777" w:rsidR="000C19F7" w:rsidRPr="002D00E2" w:rsidRDefault="000C19F7">
      <w:pPr>
        <w:pStyle w:val="EndnoteText"/>
        <w:rPr>
          <w:rFonts w:ascii="Arial" w:hAnsi="Arial" w:cs="Arial"/>
          <w:sz w:val="22"/>
          <w:szCs w:val="22"/>
          <w:rPrChange w:id="50" w:author="epgds" w:date="2014-05-01T13:29:00Z">
            <w:rPr/>
          </w:rPrChange>
        </w:rPr>
      </w:pPr>
      <w:ins w:id="51" w:author="epgds" w:date="2014-05-01T12:20:00Z">
        <w:r w:rsidRPr="002D00E2">
          <w:rPr>
            <w:rStyle w:val="EndnoteReference"/>
            <w:rFonts w:ascii="Arial" w:hAnsi="Arial" w:cs="Arial"/>
            <w:sz w:val="22"/>
            <w:szCs w:val="22"/>
            <w:rPrChange w:id="52" w:author="epgds" w:date="2014-05-01T13:29:00Z">
              <w:rPr>
                <w:rStyle w:val="EndnoteReference"/>
              </w:rPr>
            </w:rPrChange>
          </w:rPr>
          <w:endnoteRef/>
        </w:r>
        <w:r w:rsidRPr="002D00E2">
          <w:rPr>
            <w:rFonts w:ascii="Arial" w:hAnsi="Arial" w:cs="Arial"/>
            <w:sz w:val="22"/>
            <w:szCs w:val="22"/>
            <w:rPrChange w:id="53" w:author="epgds" w:date="2014-05-01T13:29:00Z">
              <w:rPr/>
            </w:rPrChange>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‘Mendelian randomization’: can genetic epidemiology contribute to understanding environmental determinants of disease?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Epidemiology 2003</w:t>
        </w:r>
        <w:proofErr w:type="gramStart"/>
        <w:r w:rsidRPr="002D00E2">
          <w:rPr>
            <w:rFonts w:ascii="Arial" w:hAnsi="Arial" w:cs="Arial"/>
            <w:sz w:val="22"/>
            <w:szCs w:val="22"/>
          </w:rPr>
          <w:t>;32:1</w:t>
        </w:r>
        <w:proofErr w:type="gramEnd"/>
        <w:r w:rsidRPr="002D00E2">
          <w:rPr>
            <w:rFonts w:ascii="Arial" w:hAnsi="Arial" w:cs="Arial"/>
            <w:sz w:val="22"/>
            <w:szCs w:val="22"/>
          </w:rPr>
          <w:t>-22.</w:t>
        </w:r>
      </w:ins>
    </w:p>
  </w:endnote>
  <w:endnote w:id="6">
    <w:p w14:paraId="146C052D" w14:textId="77777777" w:rsidR="000C19F7" w:rsidRPr="002D00E2" w:rsidRDefault="000C19F7">
      <w:pPr>
        <w:pStyle w:val="Normaltext"/>
        <w:rPr>
          <w:rFonts w:ascii="Arial" w:hAnsi="Arial" w:cs="Arial"/>
          <w:sz w:val="22"/>
          <w:szCs w:val="22"/>
          <w:rPrChange w:id="54" w:author="epgds" w:date="2014-05-01T13:29:00Z">
            <w:rPr/>
          </w:rPrChange>
        </w:rPr>
        <w:pPrChange w:id="55" w:author="epgds" w:date="2014-05-01T12:21:00Z">
          <w:pPr>
            <w:pStyle w:val="EndnoteText"/>
          </w:pPr>
        </w:pPrChange>
      </w:pPr>
      <w:ins w:id="56" w:author="epgds" w:date="2014-05-01T12:20:00Z">
        <w:r w:rsidRPr="002D00E2">
          <w:rPr>
            <w:rStyle w:val="EndnoteReference"/>
            <w:rFonts w:ascii="Arial" w:hAnsi="Arial" w:cs="Arial"/>
            <w:sz w:val="22"/>
            <w:szCs w:val="22"/>
            <w:rPrChange w:id="57" w:author="epgds" w:date="2014-05-01T13:29:00Z">
              <w:rPr>
                <w:rStyle w:val="EndnoteReference"/>
              </w:rPr>
            </w:rPrChange>
          </w:rPr>
          <w:endnoteRef/>
        </w:r>
        <w:r w:rsidRPr="002D00E2">
          <w:rPr>
            <w:rFonts w:ascii="Arial" w:hAnsi="Arial" w:cs="Arial"/>
            <w:sz w:val="22"/>
            <w:szCs w:val="22"/>
            <w:rPrChange w:id="58" w:author="epgds" w:date="2014-05-01T13:29:00Z">
              <w:rPr/>
            </w:rPrChange>
          </w:rPr>
          <w:t xml:space="preserve"> </w:t>
        </w:r>
        <w:proofErr w:type="spellStart"/>
        <w:r w:rsidRPr="002D00E2">
          <w:rPr>
            <w:rFonts w:ascii="Arial" w:hAnsi="Arial" w:cs="Arial"/>
            <w:sz w:val="22"/>
            <w:szCs w:val="22"/>
          </w:rPr>
          <w:t>Podolsky</w:t>
        </w:r>
        <w:proofErr w:type="spellEnd"/>
        <w:r w:rsidRPr="002D00E2">
          <w:rPr>
            <w:rFonts w:ascii="Arial" w:hAnsi="Arial" w:cs="Arial"/>
            <w:sz w:val="22"/>
            <w:szCs w:val="22"/>
          </w:rPr>
          <w:t xml:space="preserve"> SH, Davey Smith G. Park’s story and Winters’ tale: alternate allocation clinical trials in turn of the Century America. JLL Bulletin: Commentaries on the history of treatment evaluation.  Journal of Royal Society of Medicine 2011; 104:262-8 (updated version on http://www.jameslindlibrary.org/illustrating/articles/parks-story-and-winters-tale-alternate-allocation-clinical-tr).</w:t>
        </w:r>
      </w:ins>
    </w:p>
  </w:endnote>
  <w:endnote w:id="7">
    <w:p w14:paraId="0F0F44C6" w14:textId="77777777" w:rsidR="000C19F7" w:rsidRPr="002D00E2" w:rsidRDefault="000C19F7">
      <w:pPr>
        <w:pStyle w:val="Normaltext"/>
        <w:tabs>
          <w:tab w:val="left" w:pos="709"/>
        </w:tabs>
        <w:rPr>
          <w:rFonts w:ascii="Arial" w:hAnsi="Arial" w:cs="Arial"/>
          <w:sz w:val="22"/>
          <w:szCs w:val="22"/>
          <w:rPrChange w:id="67" w:author="epgds" w:date="2014-05-01T13:29:00Z">
            <w:rPr/>
          </w:rPrChange>
        </w:rPr>
        <w:pPrChange w:id="68" w:author="epgds" w:date="2014-05-01T13:20:00Z">
          <w:pPr>
            <w:pStyle w:val="EndnoteText"/>
          </w:pPr>
        </w:pPrChange>
      </w:pPr>
      <w:ins w:id="69" w:author="epgds" w:date="2014-05-01T12:21:00Z">
        <w:r w:rsidRPr="002D00E2">
          <w:rPr>
            <w:rStyle w:val="EndnoteReference"/>
            <w:rFonts w:ascii="Arial" w:hAnsi="Arial" w:cs="Arial"/>
            <w:sz w:val="22"/>
            <w:szCs w:val="22"/>
            <w:rPrChange w:id="70" w:author="epgds" w:date="2014-05-01T13:29:00Z">
              <w:rPr>
                <w:rStyle w:val="EndnoteReference"/>
              </w:rPr>
            </w:rPrChange>
          </w:rPr>
          <w:endnoteRef/>
        </w:r>
        <w:r w:rsidRPr="002D00E2">
          <w:rPr>
            <w:rFonts w:ascii="Arial" w:hAnsi="Arial" w:cs="Arial"/>
            <w:sz w:val="22"/>
            <w:szCs w:val="22"/>
            <w:rPrChange w:id="71" w:author="epgds" w:date="2014-05-01T13:29:00Z">
              <w:rPr/>
            </w:rPrChange>
          </w:rPr>
          <w:t xml:space="preserve"> </w:t>
        </w:r>
      </w:ins>
      <w:ins w:id="72" w:author="epgds" w:date="2014-05-01T12:22:00Z">
        <w:r w:rsidRPr="002D00E2">
          <w:rPr>
            <w:rFonts w:ascii="Arial" w:hAnsi="Arial" w:cs="Arial"/>
            <w:sz w:val="22"/>
            <w:szCs w:val="22"/>
          </w:rPr>
          <w:t xml:space="preserve">Davey Smith G,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Mendelian randomization: prospects, potentials, and limitations.  </w:t>
        </w:r>
        <w:proofErr w:type="spellStart"/>
        <w:r w:rsidRPr="002D00E2">
          <w:rPr>
            <w:rFonts w:ascii="Arial" w:hAnsi="Arial" w:cs="Arial"/>
            <w:sz w:val="22"/>
            <w:szCs w:val="22"/>
          </w:rPr>
          <w:t>Int</w:t>
        </w:r>
        <w:proofErr w:type="spellEnd"/>
        <w:r w:rsidRPr="002D00E2">
          <w:rPr>
            <w:rFonts w:ascii="Arial" w:hAnsi="Arial" w:cs="Arial"/>
            <w:sz w:val="22"/>
            <w:szCs w:val="22"/>
          </w:rPr>
          <w:t xml:space="preserve"> J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2004</w:t>
        </w:r>
        <w:proofErr w:type="gramStart"/>
        <w:r w:rsidRPr="002D00E2">
          <w:rPr>
            <w:rFonts w:ascii="Arial" w:hAnsi="Arial" w:cs="Arial"/>
            <w:sz w:val="22"/>
            <w:szCs w:val="22"/>
          </w:rPr>
          <w:t>;33:30</w:t>
        </w:r>
        <w:proofErr w:type="gramEnd"/>
        <w:r w:rsidRPr="002D00E2">
          <w:rPr>
            <w:rFonts w:ascii="Arial" w:hAnsi="Arial" w:cs="Arial"/>
            <w:sz w:val="22"/>
            <w:szCs w:val="22"/>
          </w:rPr>
          <w:t>-42.</w:t>
        </w:r>
      </w:ins>
    </w:p>
  </w:endnote>
  <w:endnote w:id="8">
    <w:p w14:paraId="57CE26F6" w14:textId="77777777" w:rsidR="000C19F7" w:rsidRPr="002D00E2" w:rsidRDefault="000C19F7">
      <w:pPr>
        <w:pStyle w:val="EndnoteText"/>
        <w:rPr>
          <w:rFonts w:ascii="Arial" w:hAnsi="Arial" w:cs="Arial"/>
          <w:sz w:val="22"/>
          <w:szCs w:val="22"/>
          <w:rPrChange w:id="73" w:author="epgds" w:date="2014-05-01T13:29:00Z">
            <w:rPr/>
          </w:rPrChange>
        </w:rPr>
      </w:pPr>
      <w:ins w:id="74" w:author="epgds" w:date="2014-05-01T12:21:00Z">
        <w:r w:rsidRPr="002D00E2">
          <w:rPr>
            <w:rStyle w:val="EndnoteReference"/>
            <w:rFonts w:ascii="Arial" w:hAnsi="Arial" w:cs="Arial"/>
            <w:sz w:val="22"/>
            <w:szCs w:val="22"/>
            <w:rPrChange w:id="75" w:author="epgds" w:date="2014-05-01T13:29:00Z">
              <w:rPr>
                <w:rStyle w:val="EndnoteReference"/>
              </w:rPr>
            </w:rPrChange>
          </w:rPr>
          <w:endnoteRef/>
        </w:r>
        <w:r w:rsidRPr="002D00E2">
          <w:rPr>
            <w:rFonts w:ascii="Arial" w:hAnsi="Arial" w:cs="Arial"/>
            <w:sz w:val="22"/>
            <w:szCs w:val="22"/>
            <w:rPrChange w:id="76" w:author="epgds" w:date="2014-05-01T13:29:00Z">
              <w:rPr/>
            </w:rPrChange>
          </w:rPr>
          <w:t xml:space="preserve"> </w:t>
        </w:r>
      </w:ins>
      <w:proofErr w:type="gramStart"/>
      <w:ins w:id="77" w:author="epgds" w:date="2014-05-01T12:22:00Z">
        <w:r w:rsidRPr="002D00E2">
          <w:rPr>
            <w:rFonts w:ascii="Arial" w:hAnsi="Arial" w:cs="Arial"/>
            <w:color w:val="333333"/>
            <w:sz w:val="22"/>
            <w:szCs w:val="22"/>
            <w:shd w:val="clear" w:color="auto" w:fill="FFFFFF"/>
            <w:rPrChange w:id="78" w:author="epgds" w:date="2014-05-01T13:29:00Z">
              <w:rPr>
                <w:rFonts w:ascii="Arial" w:hAnsi="Arial" w:cs="Arial"/>
                <w:color w:val="333333"/>
                <w:sz w:val="10"/>
                <w:szCs w:val="10"/>
                <w:shd w:val="clear" w:color="auto" w:fill="FFFFFF"/>
              </w:rPr>
            </w:rPrChange>
          </w:rPr>
          <w:t xml:space="preserve">Sheehan NA, </w:t>
        </w:r>
        <w:proofErr w:type="spellStart"/>
        <w:r w:rsidRPr="002D00E2">
          <w:rPr>
            <w:rFonts w:ascii="Arial" w:hAnsi="Arial" w:cs="Arial"/>
            <w:color w:val="333333"/>
            <w:sz w:val="22"/>
            <w:szCs w:val="22"/>
            <w:shd w:val="clear" w:color="auto" w:fill="FFFFFF"/>
            <w:rPrChange w:id="79" w:author="epgds" w:date="2014-05-01T13:29:00Z">
              <w:rPr>
                <w:rFonts w:ascii="Arial" w:hAnsi="Arial" w:cs="Arial"/>
                <w:color w:val="333333"/>
                <w:sz w:val="10"/>
                <w:szCs w:val="10"/>
                <w:shd w:val="clear" w:color="auto" w:fill="FFFFFF"/>
              </w:rPr>
            </w:rPrChange>
          </w:rPr>
          <w:t>Didelez</w:t>
        </w:r>
        <w:proofErr w:type="spellEnd"/>
        <w:r w:rsidRPr="002D00E2">
          <w:rPr>
            <w:rFonts w:ascii="Arial" w:hAnsi="Arial" w:cs="Arial"/>
            <w:color w:val="333333"/>
            <w:sz w:val="22"/>
            <w:szCs w:val="22"/>
            <w:shd w:val="clear" w:color="auto" w:fill="FFFFFF"/>
            <w:rPrChange w:id="80" w:author="epgds" w:date="2014-05-01T13:29:00Z">
              <w:rPr>
                <w:rFonts w:ascii="Arial" w:hAnsi="Arial" w:cs="Arial"/>
                <w:color w:val="333333"/>
                <w:sz w:val="10"/>
                <w:szCs w:val="10"/>
                <w:shd w:val="clear" w:color="auto" w:fill="FFFFFF"/>
              </w:rPr>
            </w:rPrChange>
          </w:rPr>
          <w:t xml:space="preserve"> V, Burton PR, Tobin MD.</w:t>
        </w:r>
        <w:proofErr w:type="gramEnd"/>
        <w:r w:rsidRPr="002D00E2">
          <w:rPr>
            <w:rFonts w:ascii="Arial" w:hAnsi="Arial" w:cs="Arial"/>
            <w:color w:val="333333"/>
            <w:sz w:val="22"/>
            <w:szCs w:val="22"/>
            <w:shd w:val="clear" w:color="auto" w:fill="FFFFFF"/>
            <w:rPrChange w:id="81" w:author="epgds" w:date="2014-05-01T13:29:00Z">
              <w:rPr>
                <w:rFonts w:ascii="Arial" w:hAnsi="Arial" w:cs="Arial"/>
                <w:color w:val="333333"/>
                <w:sz w:val="10"/>
                <w:szCs w:val="10"/>
                <w:shd w:val="clear" w:color="auto" w:fill="FFFFFF"/>
              </w:rPr>
            </w:rPrChange>
          </w:rPr>
          <w:t xml:space="preserve"> Mendelian Randomisation and Causal Inference in Observational Epidemiology. </w:t>
        </w:r>
        <w:proofErr w:type="spellStart"/>
        <w:r w:rsidRPr="002D00E2">
          <w:rPr>
            <w:rFonts w:ascii="Arial" w:hAnsi="Arial" w:cs="Arial"/>
            <w:color w:val="333333"/>
            <w:sz w:val="22"/>
            <w:szCs w:val="22"/>
            <w:shd w:val="clear" w:color="auto" w:fill="FFFFFF"/>
            <w:rPrChange w:id="82" w:author="epgds" w:date="2014-05-01T13:29:00Z">
              <w:rPr>
                <w:rFonts w:ascii="Arial" w:hAnsi="Arial" w:cs="Arial"/>
                <w:color w:val="333333"/>
                <w:sz w:val="10"/>
                <w:szCs w:val="10"/>
                <w:shd w:val="clear" w:color="auto" w:fill="FFFFFF"/>
              </w:rPr>
            </w:rPrChange>
          </w:rPr>
          <w:t>PLoS</w:t>
        </w:r>
        <w:proofErr w:type="spellEnd"/>
        <w:r w:rsidRPr="002D00E2">
          <w:rPr>
            <w:rFonts w:ascii="Arial" w:hAnsi="Arial" w:cs="Arial"/>
            <w:color w:val="333333"/>
            <w:sz w:val="22"/>
            <w:szCs w:val="22"/>
            <w:shd w:val="clear" w:color="auto" w:fill="FFFFFF"/>
            <w:rPrChange w:id="83" w:author="epgds" w:date="2014-05-01T13:29:00Z">
              <w:rPr>
                <w:rFonts w:ascii="Arial" w:hAnsi="Arial" w:cs="Arial"/>
                <w:color w:val="333333"/>
                <w:sz w:val="10"/>
                <w:szCs w:val="10"/>
                <w:shd w:val="clear" w:color="auto" w:fill="FFFFFF"/>
              </w:rPr>
            </w:rPrChange>
          </w:rPr>
          <w:t xml:space="preserve"> Med 2008;5: e177</w:t>
        </w:r>
      </w:ins>
    </w:p>
  </w:endnote>
  <w:endnote w:id="9">
    <w:p w14:paraId="1AB98CB4" w14:textId="77777777" w:rsidR="000C19F7" w:rsidRPr="002D00E2" w:rsidRDefault="000C19F7">
      <w:pPr>
        <w:pStyle w:val="Normaltext"/>
        <w:tabs>
          <w:tab w:val="left" w:pos="709"/>
        </w:tabs>
        <w:rPr>
          <w:rFonts w:ascii="Arial" w:hAnsi="Arial" w:cs="Arial"/>
          <w:bCs/>
          <w:iCs/>
          <w:sz w:val="22"/>
          <w:szCs w:val="22"/>
          <w:rPrChange w:id="85" w:author="epgds" w:date="2014-05-01T13:29:00Z">
            <w:rPr/>
          </w:rPrChange>
        </w:rPr>
        <w:pPrChange w:id="86" w:author="epgds" w:date="2014-05-01T13:20:00Z">
          <w:pPr>
            <w:pStyle w:val="EndnoteText"/>
          </w:pPr>
        </w:pPrChange>
      </w:pPr>
      <w:ins w:id="87" w:author="epgds" w:date="2014-05-01T12:22:00Z">
        <w:r w:rsidRPr="002D00E2">
          <w:rPr>
            <w:rStyle w:val="EndnoteReference"/>
            <w:rFonts w:ascii="Arial" w:hAnsi="Arial" w:cs="Arial"/>
            <w:sz w:val="22"/>
            <w:szCs w:val="22"/>
            <w:rPrChange w:id="88" w:author="epgds" w:date="2014-05-01T13:29:00Z">
              <w:rPr>
                <w:rStyle w:val="EndnoteReference"/>
              </w:rPr>
            </w:rPrChange>
          </w:rPr>
          <w:endnoteRef/>
        </w:r>
        <w:r w:rsidRPr="002D00E2">
          <w:rPr>
            <w:rFonts w:ascii="Arial" w:hAnsi="Arial" w:cs="Arial"/>
            <w:sz w:val="22"/>
            <w:szCs w:val="22"/>
            <w:rPrChange w:id="89" w:author="epgds" w:date="2014-05-01T13:29:00Z">
              <w:rPr/>
            </w:rPrChange>
          </w:rPr>
          <w:t xml:space="preserve">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RM, Sterne JAC, Timpson NJ, Davey Smith G. Mendelian </w:t>
        </w:r>
        <w:proofErr w:type="gramStart"/>
        <w:r w:rsidRPr="002D00E2">
          <w:rPr>
            <w:rFonts w:ascii="Arial" w:hAnsi="Arial" w:cs="Arial"/>
            <w:sz w:val="22"/>
            <w:szCs w:val="22"/>
          </w:rPr>
          <w:t>randomization :</w:t>
        </w:r>
        <w:proofErr w:type="gramEnd"/>
        <w:r w:rsidRPr="002D00E2">
          <w:rPr>
            <w:rFonts w:ascii="Arial" w:hAnsi="Arial" w:cs="Arial"/>
            <w:sz w:val="22"/>
            <w:szCs w:val="22"/>
          </w:rPr>
          <w:t xml:space="preserve"> Using genes as instruments for making causal inferences in epidemiology. Statistics in Medicine 2008; 27:1133-1163</w:t>
        </w:r>
      </w:ins>
    </w:p>
  </w:endnote>
  <w:endnote w:id="10">
    <w:p w14:paraId="5B5786FE" w14:textId="77777777" w:rsidR="000C19F7" w:rsidRPr="002D00E2" w:rsidRDefault="000C19F7">
      <w:pPr>
        <w:spacing w:after="0" w:line="240" w:lineRule="auto"/>
        <w:rPr>
          <w:rFonts w:ascii="Arial" w:hAnsi="Arial" w:cs="Arial"/>
          <w:rPrChange w:id="90" w:author="epgds" w:date="2014-05-01T13:29:00Z">
            <w:rPr/>
          </w:rPrChange>
        </w:rPr>
        <w:pPrChange w:id="91" w:author="epgds" w:date="2014-05-01T13:29:00Z">
          <w:pPr>
            <w:pStyle w:val="EndnoteText"/>
          </w:pPr>
        </w:pPrChange>
      </w:pPr>
      <w:ins w:id="92" w:author="epgds" w:date="2014-05-01T12:22:00Z">
        <w:r w:rsidRPr="002D00E2">
          <w:rPr>
            <w:rStyle w:val="EndnoteReference"/>
            <w:rFonts w:ascii="Arial" w:hAnsi="Arial" w:cs="Arial"/>
            <w:rPrChange w:id="93" w:author="epgds" w:date="2014-05-01T13:29:00Z">
              <w:rPr>
                <w:rStyle w:val="EndnoteReference"/>
              </w:rPr>
            </w:rPrChange>
          </w:rPr>
          <w:endnoteRef/>
        </w:r>
        <w:r w:rsidRPr="002D00E2">
          <w:rPr>
            <w:rFonts w:ascii="Arial" w:hAnsi="Arial" w:cs="Arial"/>
            <w:rPrChange w:id="94" w:author="epgds" w:date="2014-05-01T13:29:00Z">
              <w:rPr/>
            </w:rPrChange>
          </w:rPr>
          <w:t xml:space="preserve"> </w:t>
        </w:r>
      </w:ins>
      <w:proofErr w:type="spellStart"/>
      <w:ins w:id="95" w:author="epgds" w:date="2014-05-01T13:29:00Z">
        <w:r w:rsidRPr="002D00E2">
          <w:rPr>
            <w:rFonts w:ascii="Arial" w:hAnsi="Arial" w:cs="Arial"/>
            <w:color w:val="222222"/>
            <w:shd w:val="clear" w:color="auto" w:fill="FFFFFF"/>
            <w:rPrChange w:id="96" w:author="epgds" w:date="2014-05-01T13:29:00Z">
              <w:rPr>
                <w:rFonts w:ascii="Arial" w:hAnsi="Arial" w:cs="Arial"/>
                <w:color w:val="222222"/>
                <w:sz w:val="18"/>
                <w:szCs w:val="18"/>
                <w:shd w:val="clear" w:color="auto" w:fill="FFFFFF"/>
              </w:rPr>
            </w:rPrChange>
          </w:rPr>
          <w:t>Bochud</w:t>
        </w:r>
        <w:proofErr w:type="spellEnd"/>
        <w:r w:rsidRPr="002D00E2">
          <w:rPr>
            <w:rFonts w:ascii="Arial" w:hAnsi="Arial" w:cs="Arial"/>
            <w:color w:val="222222"/>
            <w:shd w:val="clear" w:color="auto" w:fill="FFFFFF"/>
            <w:rPrChange w:id="97" w:author="epgds" w:date="2014-05-01T13:29:00Z">
              <w:rPr>
                <w:rFonts w:ascii="Arial" w:hAnsi="Arial" w:cs="Arial"/>
                <w:color w:val="222222"/>
                <w:sz w:val="18"/>
                <w:szCs w:val="18"/>
                <w:shd w:val="clear" w:color="auto" w:fill="FFFFFF"/>
              </w:rPr>
            </w:rPrChange>
          </w:rPr>
          <w:t xml:space="preserve"> M, </w:t>
        </w:r>
        <w:proofErr w:type="spellStart"/>
        <w:r w:rsidRPr="002D00E2">
          <w:rPr>
            <w:rFonts w:ascii="Arial" w:hAnsi="Arial" w:cs="Arial"/>
            <w:color w:val="222222"/>
            <w:shd w:val="clear" w:color="auto" w:fill="FFFFFF"/>
            <w:rPrChange w:id="98" w:author="epgds" w:date="2014-05-01T13:29:00Z">
              <w:rPr>
                <w:rFonts w:ascii="Arial" w:hAnsi="Arial" w:cs="Arial"/>
                <w:color w:val="222222"/>
                <w:sz w:val="18"/>
                <w:szCs w:val="18"/>
                <w:shd w:val="clear" w:color="auto" w:fill="FFFFFF"/>
              </w:rPr>
            </w:rPrChange>
          </w:rPr>
          <w:t>Rousson</w:t>
        </w:r>
        <w:proofErr w:type="spellEnd"/>
        <w:r w:rsidRPr="002D00E2">
          <w:rPr>
            <w:rFonts w:ascii="Arial" w:hAnsi="Arial" w:cs="Arial"/>
            <w:color w:val="222222"/>
            <w:shd w:val="clear" w:color="auto" w:fill="FFFFFF"/>
            <w:rPrChange w:id="99" w:author="epgds" w:date="2014-05-01T13:29:00Z">
              <w:rPr>
                <w:rFonts w:ascii="Arial" w:hAnsi="Arial" w:cs="Arial"/>
                <w:color w:val="222222"/>
                <w:sz w:val="18"/>
                <w:szCs w:val="18"/>
                <w:shd w:val="clear" w:color="auto" w:fill="FFFFFF"/>
              </w:rPr>
            </w:rPrChange>
          </w:rPr>
          <w:t xml:space="preserve"> V. Usefulness of Mendelian Randomization in Observational Epidemiology.</w:t>
        </w:r>
        <w:r w:rsidRPr="002D00E2">
          <w:rPr>
            <w:rStyle w:val="apple-converted-space"/>
            <w:rFonts w:ascii="Arial" w:hAnsi="Arial" w:cs="Arial"/>
            <w:color w:val="222222"/>
            <w:shd w:val="clear" w:color="auto" w:fill="FFFFFF"/>
            <w:rPrChange w:id="100" w:author="epgds" w:date="2014-05-01T13:29:00Z">
              <w:rPr>
                <w:rStyle w:val="apple-converted-space"/>
                <w:rFonts w:ascii="Arial" w:hAnsi="Arial" w:cs="Arial"/>
                <w:color w:val="222222"/>
                <w:sz w:val="18"/>
                <w:szCs w:val="18"/>
                <w:shd w:val="clear" w:color="auto" w:fill="FFFFFF"/>
              </w:rPr>
            </w:rPrChange>
          </w:rPr>
          <w:t> </w:t>
        </w:r>
        <w:proofErr w:type="gramStart"/>
        <w:r w:rsidRPr="002D00E2">
          <w:rPr>
            <w:rStyle w:val="Emphasis"/>
            <w:rFonts w:ascii="Arial" w:hAnsi="Arial" w:cs="Arial"/>
            <w:i w:val="0"/>
            <w:color w:val="222222"/>
            <w:shd w:val="clear" w:color="auto" w:fill="FFFFFF"/>
            <w:rPrChange w:id="101" w:author="epgds" w:date="2014-05-01T13:29:00Z">
              <w:rPr>
                <w:rStyle w:val="Emphasis"/>
                <w:rFonts w:ascii="Arial" w:hAnsi="Arial" w:cs="Arial"/>
                <w:color w:val="222222"/>
                <w:sz w:val="18"/>
                <w:szCs w:val="18"/>
                <w:shd w:val="clear" w:color="auto" w:fill="FFFFFF"/>
              </w:rPr>
            </w:rPrChange>
          </w:rPr>
          <w:t>International Journal of Environmental Research and Public Health</w:t>
        </w:r>
        <w:r w:rsidRPr="002D00E2">
          <w:rPr>
            <w:rFonts w:ascii="Arial" w:hAnsi="Arial" w:cs="Arial"/>
            <w:color w:val="222222"/>
            <w:shd w:val="clear" w:color="auto" w:fill="FFFFFF"/>
            <w:rPrChange w:id="102" w:author="epgds" w:date="2014-05-01T13:29:00Z">
              <w:rPr>
                <w:rFonts w:ascii="Arial" w:hAnsi="Arial" w:cs="Arial"/>
                <w:color w:val="222222"/>
                <w:sz w:val="18"/>
                <w:szCs w:val="18"/>
                <w:shd w:val="clear" w:color="auto" w:fill="FFFFFF"/>
              </w:rPr>
            </w:rPrChange>
          </w:rPr>
          <w:t>.</w:t>
        </w:r>
        <w:proofErr w:type="gramEnd"/>
        <w:r w:rsidRPr="002D00E2">
          <w:rPr>
            <w:rFonts w:ascii="Arial" w:hAnsi="Arial" w:cs="Arial"/>
            <w:color w:val="222222"/>
            <w:shd w:val="clear" w:color="auto" w:fill="FFFFFF"/>
            <w:rPrChange w:id="103" w:author="epgds" w:date="2014-05-01T13:29:00Z">
              <w:rPr>
                <w:rFonts w:ascii="Arial" w:hAnsi="Arial" w:cs="Arial"/>
                <w:color w:val="222222"/>
                <w:sz w:val="18"/>
                <w:szCs w:val="18"/>
                <w:shd w:val="clear" w:color="auto" w:fill="FFFFFF"/>
              </w:rPr>
            </w:rPrChange>
          </w:rPr>
          <w:t xml:space="preserve"> 2010; 7(3):711-728.</w:t>
        </w:r>
      </w:ins>
    </w:p>
  </w:endnote>
  <w:endnote w:id="11">
    <w:p w14:paraId="47E2A18E" w14:textId="77777777" w:rsidR="000C19F7" w:rsidRPr="002D00E2" w:rsidRDefault="000C19F7">
      <w:pPr>
        <w:pStyle w:val="ej-featured-article-author"/>
        <w:shd w:val="clear" w:color="auto" w:fill="FFFFFF"/>
        <w:spacing w:before="0" w:beforeAutospacing="0" w:after="0" w:afterAutospacing="0"/>
        <w:rPr>
          <w:rFonts w:ascii="Arial" w:hAnsi="Arial" w:cs="Arial"/>
          <w:sz w:val="22"/>
          <w:szCs w:val="22"/>
          <w:rPrChange w:id="104" w:author="epgds" w:date="2014-05-01T13:29:00Z">
            <w:rPr/>
          </w:rPrChange>
        </w:rPr>
        <w:pPrChange w:id="105" w:author="epgds" w:date="2014-05-01T13:29:00Z">
          <w:pPr>
            <w:pStyle w:val="EndnoteText"/>
          </w:pPr>
        </w:pPrChange>
      </w:pPr>
      <w:ins w:id="106" w:author="epgds" w:date="2014-05-01T12:22:00Z">
        <w:r w:rsidRPr="002D00E2">
          <w:rPr>
            <w:rStyle w:val="EndnoteReference"/>
            <w:rFonts w:ascii="Arial" w:hAnsi="Arial" w:cs="Arial"/>
            <w:sz w:val="22"/>
            <w:szCs w:val="22"/>
            <w:rPrChange w:id="107" w:author="epgds" w:date="2014-05-01T13:29:00Z">
              <w:rPr>
                <w:rStyle w:val="EndnoteReference"/>
              </w:rPr>
            </w:rPrChange>
          </w:rPr>
          <w:endnoteRef/>
        </w:r>
        <w:r w:rsidRPr="002D00E2">
          <w:rPr>
            <w:rFonts w:ascii="Arial" w:hAnsi="Arial" w:cs="Arial"/>
            <w:sz w:val="22"/>
            <w:szCs w:val="22"/>
            <w:rPrChange w:id="108" w:author="epgds" w:date="2014-05-01T13:29:00Z">
              <w:rPr/>
            </w:rPrChange>
          </w:rPr>
          <w:t xml:space="preserve"> </w:t>
        </w:r>
        <w:proofErr w:type="spellStart"/>
        <w:r w:rsidRPr="002D00E2">
          <w:rPr>
            <w:rFonts w:ascii="Arial" w:hAnsi="Arial" w:cs="Arial"/>
            <w:sz w:val="22"/>
            <w:szCs w:val="22"/>
            <w:rPrChange w:id="109" w:author="epgds" w:date="2014-05-01T13:29:00Z">
              <w:rPr>
                <w:rFonts w:ascii="Arial" w:hAnsi="Arial" w:cs="Arial"/>
              </w:rPr>
            </w:rPrChange>
          </w:rPr>
          <w:t>VanderWeele</w:t>
        </w:r>
        <w:proofErr w:type="spellEnd"/>
        <w:r w:rsidRPr="002D00E2">
          <w:rPr>
            <w:rFonts w:ascii="Arial" w:hAnsi="Arial" w:cs="Arial"/>
            <w:sz w:val="22"/>
            <w:szCs w:val="22"/>
            <w:rPrChange w:id="110" w:author="epgds" w:date="2014-05-01T13:29:00Z">
              <w:rPr>
                <w:rFonts w:ascii="Arial" w:hAnsi="Arial" w:cs="Arial"/>
              </w:rPr>
            </w:rPrChange>
          </w:rPr>
          <w:t xml:space="preserve"> TJ</w:t>
        </w:r>
        <w:proofErr w:type="gramStart"/>
        <w:r w:rsidRPr="002D00E2">
          <w:rPr>
            <w:rFonts w:ascii="Arial" w:hAnsi="Arial" w:cs="Arial"/>
            <w:sz w:val="22"/>
            <w:szCs w:val="22"/>
            <w:rPrChange w:id="111" w:author="epgds" w:date="2014-05-01T13:29:00Z">
              <w:rPr>
                <w:rFonts w:ascii="Arial" w:hAnsi="Arial" w:cs="Arial"/>
              </w:rPr>
            </w:rPrChange>
          </w:rPr>
          <w:t>.;</w:t>
        </w:r>
        <w:proofErr w:type="gramEnd"/>
        <w:r w:rsidRPr="002D00E2">
          <w:rPr>
            <w:rFonts w:ascii="Arial" w:hAnsi="Arial" w:cs="Arial"/>
            <w:sz w:val="22"/>
            <w:szCs w:val="22"/>
            <w:rPrChange w:id="112" w:author="epgds" w:date="2014-05-01T13:29:00Z">
              <w:rPr>
                <w:rFonts w:ascii="Arial" w:hAnsi="Arial" w:cs="Arial"/>
              </w:rPr>
            </w:rPrChange>
          </w:rPr>
          <w:t xml:space="preserve"> </w:t>
        </w:r>
        <w:proofErr w:type="spellStart"/>
        <w:r w:rsidRPr="002D00E2">
          <w:rPr>
            <w:rFonts w:ascii="Arial" w:hAnsi="Arial" w:cs="Arial"/>
            <w:sz w:val="22"/>
            <w:szCs w:val="22"/>
            <w:rPrChange w:id="113" w:author="epgds" w:date="2014-05-01T13:29:00Z">
              <w:rPr>
                <w:rFonts w:ascii="Arial" w:hAnsi="Arial" w:cs="Arial"/>
              </w:rPr>
            </w:rPrChange>
          </w:rPr>
          <w:t>Tchetgen</w:t>
        </w:r>
        <w:proofErr w:type="spellEnd"/>
        <w:r w:rsidRPr="002D00E2">
          <w:rPr>
            <w:rFonts w:ascii="Arial" w:hAnsi="Arial" w:cs="Arial"/>
            <w:sz w:val="22"/>
            <w:szCs w:val="22"/>
            <w:rPrChange w:id="114" w:author="epgds" w:date="2014-05-01T13:29:00Z">
              <w:rPr>
                <w:rFonts w:ascii="Arial" w:hAnsi="Arial" w:cs="Arial"/>
              </w:rPr>
            </w:rPrChange>
          </w:rPr>
          <w:t xml:space="preserve"> </w:t>
        </w:r>
        <w:proofErr w:type="spellStart"/>
        <w:r w:rsidRPr="002D00E2">
          <w:rPr>
            <w:rFonts w:ascii="Arial" w:hAnsi="Arial" w:cs="Arial"/>
            <w:sz w:val="22"/>
            <w:szCs w:val="22"/>
            <w:rPrChange w:id="115" w:author="epgds" w:date="2014-05-01T13:29:00Z">
              <w:rPr>
                <w:rFonts w:ascii="Arial" w:hAnsi="Arial" w:cs="Arial"/>
              </w:rPr>
            </w:rPrChange>
          </w:rPr>
          <w:t>Tchetgen</w:t>
        </w:r>
        <w:proofErr w:type="spellEnd"/>
        <w:r w:rsidRPr="002D00E2">
          <w:rPr>
            <w:rFonts w:ascii="Arial" w:hAnsi="Arial" w:cs="Arial"/>
            <w:sz w:val="22"/>
            <w:szCs w:val="22"/>
            <w:rPrChange w:id="116" w:author="epgds" w:date="2014-05-01T13:29:00Z">
              <w:rPr>
                <w:rFonts w:ascii="Arial" w:hAnsi="Arial" w:cs="Arial"/>
              </w:rPr>
            </w:rPrChange>
          </w:rPr>
          <w:t xml:space="preserve">, EJ.; </w:t>
        </w:r>
        <w:proofErr w:type="spellStart"/>
        <w:r w:rsidRPr="002D00E2">
          <w:rPr>
            <w:rFonts w:ascii="Arial" w:hAnsi="Arial" w:cs="Arial"/>
            <w:sz w:val="22"/>
            <w:szCs w:val="22"/>
            <w:rPrChange w:id="117" w:author="epgds" w:date="2014-05-01T13:29:00Z">
              <w:rPr>
                <w:rFonts w:ascii="Arial" w:hAnsi="Arial" w:cs="Arial"/>
              </w:rPr>
            </w:rPrChange>
          </w:rPr>
          <w:t>Cornelis</w:t>
        </w:r>
        <w:proofErr w:type="spellEnd"/>
        <w:r w:rsidRPr="002D00E2">
          <w:rPr>
            <w:rFonts w:ascii="Arial" w:hAnsi="Arial" w:cs="Arial"/>
            <w:sz w:val="22"/>
            <w:szCs w:val="22"/>
            <w:rPrChange w:id="118" w:author="epgds" w:date="2014-05-01T13:29:00Z">
              <w:rPr>
                <w:rFonts w:ascii="Arial" w:hAnsi="Arial" w:cs="Arial"/>
              </w:rPr>
            </w:rPrChange>
          </w:rPr>
          <w:t>, M</w:t>
        </w:r>
        <w:r w:rsidRPr="002D00E2">
          <w:rPr>
            <w:rStyle w:val="ej-article-authors-more-less"/>
            <w:rFonts w:ascii="Arial" w:hAnsi="Arial" w:cs="Arial"/>
            <w:sz w:val="22"/>
            <w:szCs w:val="22"/>
            <w:rPrChange w:id="119" w:author="epgds" w:date="2014-05-01T13:29:00Z">
              <w:rPr>
                <w:rStyle w:val="ej-article-authors-more-less"/>
                <w:rFonts w:ascii="Arial" w:hAnsi="Arial" w:cs="Arial"/>
              </w:rPr>
            </w:rPrChange>
          </w:rPr>
          <w:t xml:space="preserve">.  </w:t>
        </w:r>
        <w:r w:rsidRPr="002D00E2">
          <w:rPr>
            <w:rFonts w:ascii="Arial" w:hAnsi="Arial" w:cs="Arial"/>
            <w:sz w:val="22"/>
            <w:szCs w:val="22"/>
            <w:rPrChange w:id="120" w:author="epgds" w:date="2014-05-01T13:29:00Z">
              <w:rPr>
                <w:rFonts w:ascii="Trebuchet MS" w:hAnsi="Trebuchet MS"/>
                <w:sz w:val="21"/>
                <w:szCs w:val="21"/>
              </w:rPr>
            </w:rPrChange>
          </w:rPr>
          <w:fldChar w:fldCharType="begin"/>
        </w:r>
        <w:r w:rsidRPr="002D00E2">
          <w:rPr>
            <w:rFonts w:ascii="Arial" w:hAnsi="Arial" w:cs="Arial"/>
            <w:sz w:val="22"/>
            <w:szCs w:val="22"/>
            <w:rPrChange w:id="121" w:author="epgds" w:date="2014-05-01T13:29:00Z">
              <w:rPr>
                <w:rFonts w:ascii="Trebuchet MS" w:hAnsi="Trebuchet MS"/>
                <w:sz w:val="21"/>
                <w:szCs w:val="21"/>
              </w:rPr>
            </w:rPrChange>
          </w:rPr>
          <w:instrText xml:space="preserve"> HYPERLINK "http://journals.lww.com/epidem/Abstract/2014/05000/Methodological_Challenges_in_Mendelian.14.aspx" \o "Methodological Challenges in Mendelian Randomization" </w:instrText>
        </w:r>
        <w:r w:rsidRPr="002D00E2">
          <w:rPr>
            <w:rFonts w:ascii="Arial" w:hAnsi="Arial" w:cs="Arial"/>
            <w:sz w:val="22"/>
            <w:szCs w:val="22"/>
            <w:rPrChange w:id="122" w:author="epgds" w:date="2014-05-01T13:29:00Z">
              <w:rPr>
                <w:rFonts w:ascii="Trebuchet MS" w:hAnsi="Trebuchet MS"/>
                <w:sz w:val="21"/>
                <w:szCs w:val="21"/>
              </w:rPr>
            </w:rPrChange>
          </w:rPr>
          <w:fldChar w:fldCharType="separate"/>
        </w:r>
        <w:proofErr w:type="gramStart"/>
        <w:r w:rsidRPr="002D00E2">
          <w:rPr>
            <w:rStyle w:val="Hyperlink"/>
            <w:rFonts w:ascii="Arial" w:hAnsi="Arial" w:cs="Arial"/>
            <w:color w:val="auto"/>
            <w:sz w:val="22"/>
            <w:szCs w:val="22"/>
            <w:u w:val="none"/>
            <w:rPrChange w:id="123" w:author="epgds" w:date="2014-05-01T13:29:00Z">
              <w:rPr>
                <w:rStyle w:val="Hyperlink"/>
                <w:rFonts w:ascii="Trebuchet MS" w:hAnsi="Trebuchet MS"/>
                <w:color w:val="auto"/>
                <w:sz w:val="21"/>
                <w:szCs w:val="21"/>
              </w:rPr>
            </w:rPrChange>
          </w:rPr>
          <w:t xml:space="preserve">Methodological Challenges in </w:t>
        </w:r>
        <w:proofErr w:type="spellStart"/>
        <w:r w:rsidRPr="002D00E2">
          <w:rPr>
            <w:rStyle w:val="Hyperlink"/>
            <w:rFonts w:ascii="Arial" w:hAnsi="Arial" w:cs="Arial"/>
            <w:color w:val="auto"/>
            <w:sz w:val="22"/>
            <w:szCs w:val="22"/>
            <w:u w:val="none"/>
            <w:rPrChange w:id="124" w:author="epgds" w:date="2014-05-01T13:29:00Z">
              <w:rPr>
                <w:rStyle w:val="Hyperlink"/>
                <w:rFonts w:ascii="Trebuchet MS" w:hAnsi="Trebuchet MS"/>
                <w:color w:val="auto"/>
                <w:sz w:val="21"/>
                <w:szCs w:val="21"/>
              </w:rPr>
            </w:rPrChange>
          </w:rPr>
          <w:t>Mendelian</w:t>
        </w:r>
        <w:proofErr w:type="spellEnd"/>
        <w:r w:rsidRPr="002D00E2">
          <w:rPr>
            <w:rStyle w:val="Hyperlink"/>
            <w:rFonts w:ascii="Arial" w:hAnsi="Arial" w:cs="Arial"/>
            <w:color w:val="auto"/>
            <w:sz w:val="22"/>
            <w:szCs w:val="22"/>
            <w:u w:val="none"/>
            <w:rPrChange w:id="125" w:author="epgds" w:date="2014-05-01T13:29:00Z">
              <w:rPr>
                <w:rStyle w:val="Hyperlink"/>
                <w:rFonts w:ascii="Trebuchet MS" w:hAnsi="Trebuchet MS"/>
                <w:color w:val="auto"/>
                <w:sz w:val="21"/>
                <w:szCs w:val="21"/>
              </w:rPr>
            </w:rPrChange>
          </w:rPr>
          <w:t xml:space="preserve"> Randomization</w:t>
        </w:r>
        <w:r w:rsidRPr="002D00E2">
          <w:rPr>
            <w:rFonts w:ascii="Arial" w:hAnsi="Arial" w:cs="Arial"/>
            <w:sz w:val="22"/>
            <w:szCs w:val="22"/>
            <w:rPrChange w:id="126" w:author="epgds" w:date="2014-05-01T13:29:00Z">
              <w:rPr>
                <w:rFonts w:ascii="Trebuchet MS" w:hAnsi="Trebuchet MS"/>
                <w:sz w:val="21"/>
                <w:szCs w:val="21"/>
              </w:rPr>
            </w:rPrChange>
          </w:rPr>
          <w:fldChar w:fldCharType="end"/>
        </w:r>
        <w:r w:rsidRPr="002D00E2">
          <w:rPr>
            <w:rFonts w:ascii="Arial" w:hAnsi="Arial" w:cs="Arial"/>
            <w:sz w:val="22"/>
            <w:szCs w:val="22"/>
            <w:rPrChange w:id="127" w:author="epgds" w:date="2014-05-01T13:29:00Z">
              <w:rPr>
                <w:rFonts w:ascii="Trebuchet MS" w:hAnsi="Trebuchet MS"/>
                <w:sz w:val="21"/>
                <w:szCs w:val="21"/>
              </w:rPr>
            </w:rPrChange>
          </w:rPr>
          <w:t>.</w:t>
        </w:r>
        <w:proofErr w:type="gramEnd"/>
        <w:r w:rsidRPr="002D00E2">
          <w:rPr>
            <w:rFonts w:ascii="Arial" w:hAnsi="Arial" w:cs="Arial"/>
            <w:sz w:val="22"/>
            <w:szCs w:val="22"/>
            <w:rPrChange w:id="128" w:author="epgds" w:date="2014-05-01T13:29:00Z">
              <w:rPr>
                <w:rFonts w:ascii="Trebuchet MS" w:hAnsi="Trebuchet MS"/>
                <w:sz w:val="21"/>
                <w:szCs w:val="21"/>
              </w:rPr>
            </w:rPrChange>
          </w:rPr>
          <w:t xml:space="preserve">  </w:t>
        </w:r>
        <w:r w:rsidRPr="002D00E2">
          <w:rPr>
            <w:rStyle w:val="ej-j-source"/>
            <w:rFonts w:ascii="Arial" w:hAnsi="Arial" w:cs="Arial"/>
            <w:bCs/>
            <w:sz w:val="22"/>
            <w:szCs w:val="22"/>
            <w:rPrChange w:id="129" w:author="epgds" w:date="2014-05-01T13:29:00Z">
              <w:rPr>
                <w:rStyle w:val="ej-j-source"/>
                <w:rFonts w:ascii="Arial" w:hAnsi="Arial" w:cs="Arial"/>
                <w:bCs/>
              </w:rPr>
            </w:rPrChange>
          </w:rPr>
          <w:t>Epidemiology</w:t>
        </w:r>
        <w:r w:rsidRPr="002D00E2">
          <w:rPr>
            <w:rFonts w:ascii="Arial" w:hAnsi="Arial" w:cs="Arial"/>
            <w:sz w:val="22"/>
            <w:szCs w:val="22"/>
            <w:rPrChange w:id="130" w:author="epgds" w:date="2014-05-01T13:29:00Z">
              <w:rPr>
                <w:rFonts w:ascii="Arial" w:hAnsi="Arial" w:cs="Arial"/>
              </w:rPr>
            </w:rPrChange>
          </w:rPr>
          <w:t>. 2014;25:427-435</w:t>
        </w:r>
      </w:ins>
    </w:p>
  </w:endnote>
  <w:endnote w:id="12">
    <w:p w14:paraId="5C5C91E9" w14:textId="77777777" w:rsidR="000C19F7" w:rsidRPr="002D00E2" w:rsidRDefault="000C19F7">
      <w:pPr>
        <w:tabs>
          <w:tab w:val="left" w:pos="0"/>
        </w:tabs>
        <w:spacing w:after="0" w:line="240" w:lineRule="auto"/>
        <w:rPr>
          <w:rFonts w:ascii="Arial" w:hAnsi="Arial" w:cs="Arial"/>
          <w:rPrChange w:id="132" w:author="epgds" w:date="2014-05-01T13:29:00Z">
            <w:rPr/>
          </w:rPrChange>
        </w:rPr>
        <w:pPrChange w:id="133" w:author="epgds" w:date="2014-05-01T12:32:00Z">
          <w:pPr>
            <w:pStyle w:val="EndnoteText"/>
          </w:pPr>
        </w:pPrChange>
      </w:pPr>
      <w:ins w:id="134" w:author="epgds" w:date="2014-05-01T12:23:00Z">
        <w:r w:rsidRPr="002D00E2">
          <w:rPr>
            <w:rStyle w:val="EndnoteReference"/>
            <w:rFonts w:ascii="Arial" w:hAnsi="Arial" w:cs="Arial"/>
            <w:rPrChange w:id="135" w:author="epgds" w:date="2014-05-01T13:29:00Z">
              <w:rPr>
                <w:rStyle w:val="EndnoteReference"/>
              </w:rPr>
            </w:rPrChange>
          </w:rPr>
          <w:endnoteRef/>
        </w:r>
        <w:r w:rsidRPr="002D00E2">
          <w:rPr>
            <w:rFonts w:ascii="Arial" w:hAnsi="Arial" w:cs="Arial"/>
            <w:rPrChange w:id="136" w:author="epgds" w:date="2014-05-01T13:29:00Z">
              <w:rPr/>
            </w:rPrChange>
          </w:rPr>
          <w:t xml:space="preserve"> </w:t>
        </w:r>
        <w:r w:rsidRPr="002D00E2">
          <w:rPr>
            <w:rFonts w:ascii="Arial" w:hAnsi="Arial" w:cs="Arial"/>
          </w:rPr>
          <w:t xml:space="preserve">Richmond RC, </w:t>
        </w:r>
        <w:r w:rsidRPr="002D00E2">
          <w:rPr>
            <w:rFonts w:ascii="Arial" w:hAnsi="Arial" w:cs="Arial"/>
            <w:lang w:val="en-US"/>
          </w:rPr>
          <w:t xml:space="preserve">Davey Smith G, Ness AR, den Hoed M, McMahon G, Timpson NJ. Assessing causality in the association between child adiposity and physical activity levels: A </w:t>
        </w:r>
        <w:proofErr w:type="spellStart"/>
        <w:r w:rsidRPr="002D00E2">
          <w:rPr>
            <w:rFonts w:ascii="Arial" w:hAnsi="Arial" w:cs="Arial"/>
            <w:lang w:val="en-US"/>
          </w:rPr>
          <w:t>Mendelian</w:t>
        </w:r>
        <w:proofErr w:type="spellEnd"/>
        <w:r w:rsidRPr="002D00E2">
          <w:rPr>
            <w:rFonts w:ascii="Arial" w:hAnsi="Arial" w:cs="Arial"/>
            <w:lang w:val="en-US"/>
          </w:rPr>
          <w:t xml:space="preserve"> randomization analysis. </w:t>
        </w:r>
        <w:proofErr w:type="spellStart"/>
        <w:r w:rsidRPr="002D00E2">
          <w:rPr>
            <w:rFonts w:ascii="Arial" w:hAnsi="Arial" w:cs="Arial"/>
            <w:lang w:val="en-US"/>
          </w:rPr>
          <w:t>PLoS</w:t>
        </w:r>
        <w:proofErr w:type="spellEnd"/>
        <w:r w:rsidRPr="002D00E2">
          <w:rPr>
            <w:rFonts w:ascii="Arial" w:hAnsi="Arial" w:cs="Arial"/>
            <w:lang w:val="en-US"/>
          </w:rPr>
          <w:t xml:space="preserve"> Medicine 2014; doi:10.1371/journal.pmed.1001618</w:t>
        </w:r>
      </w:ins>
    </w:p>
  </w:endnote>
  <w:endnote w:id="13">
    <w:p w14:paraId="665682DD" w14:textId="77777777" w:rsidR="000C19F7" w:rsidRPr="002D00E2" w:rsidRDefault="000C19F7">
      <w:pPr>
        <w:pStyle w:val="EndnoteText"/>
        <w:rPr>
          <w:rFonts w:ascii="Arial" w:hAnsi="Arial" w:cs="Arial"/>
          <w:sz w:val="22"/>
          <w:szCs w:val="22"/>
          <w:rPrChange w:id="138" w:author="epgds" w:date="2014-05-01T13:29:00Z">
            <w:rPr/>
          </w:rPrChange>
        </w:rPr>
      </w:pPr>
      <w:ins w:id="139" w:author="epgds" w:date="2014-05-01T12:24:00Z">
        <w:r w:rsidRPr="002D00E2">
          <w:rPr>
            <w:rStyle w:val="EndnoteReference"/>
            <w:rFonts w:ascii="Arial" w:hAnsi="Arial" w:cs="Arial"/>
            <w:sz w:val="22"/>
            <w:szCs w:val="22"/>
            <w:rPrChange w:id="140" w:author="epgds" w:date="2014-05-01T13:29:00Z">
              <w:rPr>
                <w:rStyle w:val="EndnoteReference"/>
              </w:rPr>
            </w:rPrChange>
          </w:rPr>
          <w:endnoteRef/>
        </w:r>
        <w:r w:rsidRPr="002D00E2">
          <w:rPr>
            <w:rFonts w:ascii="Arial" w:hAnsi="Arial" w:cs="Arial"/>
            <w:sz w:val="22"/>
            <w:szCs w:val="22"/>
            <w:rPrChange w:id="141" w:author="epgds" w:date="2014-05-01T13:29:00Z">
              <w:rPr/>
            </w:rPrChange>
          </w:rPr>
          <w:t xml:space="preserve"> </w:t>
        </w:r>
        <w:r w:rsidRPr="002D00E2">
          <w:rPr>
            <w:rFonts w:ascii="Arial" w:hAnsi="Arial" w:cs="Arial"/>
            <w:sz w:val="22"/>
            <w:szCs w:val="22"/>
          </w:rPr>
          <w:t xml:space="preserve">Davey Smith G. Use of genetic markers and gene-diet interactions for interrogating population-level causal influences of diet on health. Genes &amp; Nutrition </w:t>
        </w:r>
        <w:r w:rsidRPr="002D00E2">
          <w:rPr>
            <w:rFonts w:ascii="Arial" w:hAnsi="Arial" w:cs="Arial"/>
            <w:sz w:val="22"/>
            <w:szCs w:val="22"/>
            <w:lang w:eastAsia="en-GB"/>
          </w:rPr>
          <w:t>2011</w:t>
        </w:r>
        <w:proofErr w:type="gramStart"/>
        <w:r w:rsidRPr="002D00E2">
          <w:rPr>
            <w:rFonts w:ascii="Arial" w:hAnsi="Arial" w:cs="Arial"/>
            <w:sz w:val="22"/>
            <w:szCs w:val="22"/>
            <w:lang w:eastAsia="en-GB"/>
          </w:rPr>
          <w:t>;6:27</w:t>
        </w:r>
        <w:proofErr w:type="gramEnd"/>
        <w:r w:rsidRPr="002D00E2">
          <w:rPr>
            <w:rFonts w:ascii="Arial" w:hAnsi="Arial" w:cs="Arial"/>
            <w:sz w:val="22"/>
            <w:szCs w:val="22"/>
            <w:lang w:eastAsia="en-GB"/>
          </w:rPr>
          <w:t>–43.</w:t>
        </w:r>
      </w:ins>
    </w:p>
  </w:endnote>
  <w:endnote w:id="14">
    <w:p w14:paraId="262B75BA" w14:textId="77777777" w:rsidR="000C19F7" w:rsidRPr="009D4257" w:rsidRDefault="000C19F7" w:rsidP="007A18EB">
      <w:pPr>
        <w:pStyle w:val="Normaltext"/>
        <w:tabs>
          <w:tab w:val="left" w:pos="0"/>
        </w:tabs>
        <w:rPr>
          <w:ins w:id="213" w:author="Gib Hemani" w:date="2014-05-07T10:39:00Z"/>
          <w:rFonts w:ascii="Arial" w:hAnsi="Arial" w:cs="Arial"/>
          <w:sz w:val="22"/>
          <w:szCs w:val="22"/>
        </w:rPr>
      </w:pPr>
      <w:ins w:id="214" w:author="Gib Hemani" w:date="2014-05-07T10:39:00Z">
        <w:r w:rsidRPr="009D4257">
          <w:rPr>
            <w:rStyle w:val="EndnoteReference"/>
            <w:rFonts w:ascii="Arial" w:hAnsi="Arial" w:cs="Arial"/>
            <w:sz w:val="22"/>
            <w:szCs w:val="22"/>
          </w:rPr>
          <w:endnoteRef/>
        </w:r>
        <w:r w:rsidRPr="009D4257">
          <w:rPr>
            <w:rFonts w:ascii="Arial" w:hAnsi="Arial" w:cs="Arial"/>
            <w:sz w:val="22"/>
            <w:szCs w:val="22"/>
          </w:rPr>
          <w:t xml:space="preserve"> </w:t>
        </w:r>
        <w:r w:rsidRPr="002D00E2">
          <w:rPr>
            <w:rFonts w:ascii="Arial" w:hAnsi="Arial" w:cs="Arial"/>
            <w:sz w:val="22"/>
            <w:szCs w:val="22"/>
          </w:rPr>
          <w:t xml:space="preserve">Davey Smith G, </w:t>
        </w:r>
        <w:proofErr w:type="spellStart"/>
        <w:r w:rsidRPr="002D00E2">
          <w:rPr>
            <w:rFonts w:ascii="Arial" w:hAnsi="Arial" w:cs="Arial"/>
            <w:sz w:val="22"/>
            <w:szCs w:val="22"/>
          </w:rPr>
          <w:t>Lawlor</w:t>
        </w:r>
        <w:proofErr w:type="spellEnd"/>
        <w:r w:rsidRPr="002D00E2">
          <w:rPr>
            <w:rFonts w:ascii="Arial" w:hAnsi="Arial" w:cs="Arial"/>
            <w:sz w:val="22"/>
            <w:szCs w:val="22"/>
          </w:rPr>
          <w:t xml:space="preserve"> DA, </w:t>
        </w:r>
        <w:proofErr w:type="spellStart"/>
        <w:r w:rsidRPr="002D00E2">
          <w:rPr>
            <w:rFonts w:ascii="Arial" w:hAnsi="Arial" w:cs="Arial"/>
            <w:sz w:val="22"/>
            <w:szCs w:val="22"/>
          </w:rPr>
          <w:t>Harbord</w:t>
        </w:r>
        <w:proofErr w:type="spellEnd"/>
        <w:r w:rsidRPr="002D00E2">
          <w:rPr>
            <w:rFonts w:ascii="Arial" w:hAnsi="Arial" w:cs="Arial"/>
            <w:sz w:val="22"/>
            <w:szCs w:val="22"/>
          </w:rPr>
          <w:t xml:space="preserve"> R, Timpson NJ, Day I, </w:t>
        </w:r>
        <w:proofErr w:type="spellStart"/>
        <w:r w:rsidRPr="002D00E2">
          <w:rPr>
            <w:rFonts w:ascii="Arial" w:hAnsi="Arial" w:cs="Arial"/>
            <w:sz w:val="22"/>
            <w:szCs w:val="22"/>
          </w:rPr>
          <w:t>Ebrahim</w:t>
        </w:r>
        <w:proofErr w:type="spellEnd"/>
        <w:r w:rsidRPr="002D00E2">
          <w:rPr>
            <w:rFonts w:ascii="Arial" w:hAnsi="Arial" w:cs="Arial"/>
            <w:sz w:val="22"/>
            <w:szCs w:val="22"/>
          </w:rPr>
          <w:t xml:space="preserve"> S.  Clustered Environments and Randomized Genes: a fundamental distinction between conventional and genetic epidemiology. </w:t>
        </w:r>
        <w:proofErr w:type="spellStart"/>
        <w:r w:rsidRPr="002D00E2">
          <w:rPr>
            <w:rFonts w:ascii="Arial" w:hAnsi="Arial" w:cs="Arial"/>
            <w:sz w:val="22"/>
            <w:szCs w:val="22"/>
          </w:rPr>
          <w:t>PLoS</w:t>
        </w:r>
        <w:proofErr w:type="spellEnd"/>
        <w:r w:rsidRPr="002D00E2">
          <w:rPr>
            <w:rFonts w:ascii="Arial" w:hAnsi="Arial" w:cs="Arial"/>
            <w:sz w:val="22"/>
            <w:szCs w:val="22"/>
          </w:rPr>
          <w:t xml:space="preserve"> Medicine 2007</w:t>
        </w:r>
        <w:proofErr w:type="gramStart"/>
        <w:r w:rsidRPr="002D00E2">
          <w:rPr>
            <w:rFonts w:ascii="Arial" w:hAnsi="Arial" w:cs="Arial"/>
            <w:sz w:val="22"/>
            <w:szCs w:val="22"/>
          </w:rPr>
          <w:t>;4:1985</w:t>
        </w:r>
        <w:proofErr w:type="gramEnd"/>
        <w:r w:rsidRPr="002D00E2">
          <w:rPr>
            <w:rFonts w:ascii="Arial" w:hAnsi="Arial" w:cs="Arial"/>
            <w:sz w:val="22"/>
            <w:szCs w:val="22"/>
          </w:rPr>
          <w:t>-1992.  PMCID: PMC2121108</w:t>
        </w:r>
      </w:ins>
    </w:p>
  </w:endnote>
  <w:endnote w:id="15">
    <w:p w14:paraId="1FE755B8" w14:textId="77777777" w:rsidR="000C19F7" w:rsidRPr="002D00E2" w:rsidDel="007A18EB" w:rsidRDefault="000C19F7">
      <w:pPr>
        <w:pStyle w:val="Normaltext"/>
        <w:tabs>
          <w:tab w:val="left" w:pos="0"/>
        </w:tabs>
        <w:rPr>
          <w:del w:id="251" w:author="Gib Hemani" w:date="2014-05-07T10:39:00Z"/>
          <w:rFonts w:ascii="Arial" w:hAnsi="Arial" w:cs="Arial"/>
          <w:sz w:val="22"/>
          <w:szCs w:val="22"/>
          <w:rPrChange w:id="252" w:author="epgds" w:date="2014-05-01T13:29:00Z">
            <w:rPr>
              <w:del w:id="253" w:author="Gib Hemani" w:date="2014-05-07T10:39:00Z"/>
            </w:rPr>
          </w:rPrChange>
        </w:rPr>
        <w:pPrChange w:id="254" w:author="epgds" w:date="2014-05-01T12:32:00Z">
          <w:pPr>
            <w:pStyle w:val="EndnoteText"/>
          </w:pPr>
        </w:pPrChange>
      </w:pPr>
      <w:ins w:id="255" w:author="epgds" w:date="2014-05-01T12:29:00Z">
        <w:del w:id="256" w:author="Gib Hemani" w:date="2014-05-07T10:39:00Z">
          <w:r w:rsidRPr="002D00E2" w:rsidDel="007A18EB">
            <w:rPr>
              <w:rStyle w:val="EndnoteReference"/>
              <w:rFonts w:ascii="Arial" w:hAnsi="Arial" w:cs="Arial"/>
              <w:sz w:val="22"/>
              <w:szCs w:val="22"/>
              <w:rPrChange w:id="257" w:author="epgds" w:date="2014-05-01T13:29:00Z">
                <w:rPr>
                  <w:rStyle w:val="EndnoteReference"/>
                </w:rPr>
              </w:rPrChange>
            </w:rPr>
            <w:endnoteRef/>
          </w:r>
          <w:r w:rsidRPr="002D00E2" w:rsidDel="007A18EB">
            <w:rPr>
              <w:rFonts w:ascii="Arial" w:hAnsi="Arial" w:cs="Arial"/>
              <w:sz w:val="22"/>
              <w:szCs w:val="22"/>
              <w:rPrChange w:id="258" w:author="epgds" w:date="2014-05-01T13:29:00Z">
                <w:rPr/>
              </w:rPrChange>
            </w:rPr>
            <w:delText xml:space="preserve"> </w:delText>
          </w:r>
        </w:del>
      </w:ins>
      <w:ins w:id="259" w:author="epgds" w:date="2014-05-01T12:30:00Z">
        <w:del w:id="260" w:author="Gib Hemani" w:date="2014-05-07T10:39:00Z">
          <w:r w:rsidRPr="002D00E2" w:rsidDel="007A18EB">
            <w:rPr>
              <w:rFonts w:ascii="Arial" w:hAnsi="Arial" w:cs="Arial"/>
              <w:sz w:val="22"/>
              <w:szCs w:val="22"/>
            </w:rPr>
            <w:delText>Davey Smith G, Lawlor DA, Harbord R, Timpson NJ, Day I, Ebrahim S.  Clustered Environments and Randomized Genes: a fundamental distinction between conventional and genetic epidemiology. PLoS Medicine 2007;4:1985-1992.  PMCID: PMC2121108</w:delText>
          </w:r>
        </w:del>
      </w:ins>
    </w:p>
  </w:endnote>
  <w:endnote w:id="16">
    <w:p w14:paraId="08D029DF" w14:textId="77777777" w:rsidR="000C19F7" w:rsidRPr="002D00E2" w:rsidDel="007A18EB" w:rsidRDefault="000C19F7">
      <w:pPr>
        <w:spacing w:after="0" w:line="240" w:lineRule="auto"/>
        <w:rPr>
          <w:ins w:id="290" w:author="epgds" w:date="2014-05-01T12:32:00Z"/>
          <w:del w:id="291" w:author="Gib Hemani" w:date="2014-05-07T10:40:00Z"/>
          <w:rFonts w:ascii="Arial" w:hAnsi="Arial" w:cs="Arial"/>
          <w:lang w:eastAsia="en-GB"/>
          <w:rPrChange w:id="292" w:author="epgds" w:date="2014-05-01T13:29:00Z">
            <w:rPr>
              <w:ins w:id="293" w:author="epgds" w:date="2014-05-01T12:32:00Z"/>
              <w:del w:id="294" w:author="Gib Hemani" w:date="2014-05-07T10:40:00Z"/>
            </w:rPr>
          </w:rPrChange>
        </w:rPr>
        <w:pPrChange w:id="295" w:author="epgds" w:date="2014-05-01T13:20:00Z">
          <w:pPr>
            <w:pStyle w:val="EndnoteText"/>
          </w:pPr>
        </w:pPrChange>
      </w:pPr>
      <w:ins w:id="296" w:author="epgds" w:date="2014-05-01T12:32:00Z">
        <w:del w:id="297" w:author="Gib Hemani" w:date="2014-05-07T10:40:00Z">
          <w:r w:rsidRPr="002D00E2" w:rsidDel="007A18EB">
            <w:rPr>
              <w:rStyle w:val="EndnoteReference"/>
              <w:rFonts w:ascii="Arial" w:hAnsi="Arial" w:cs="Arial"/>
              <w:rPrChange w:id="298" w:author="epgds" w:date="2014-05-01T13:29:00Z">
                <w:rPr>
                  <w:rStyle w:val="EndnoteReference"/>
                </w:rPr>
              </w:rPrChange>
            </w:rPr>
            <w:endnoteRef/>
          </w:r>
          <w:r w:rsidRPr="002D00E2" w:rsidDel="007A18EB">
            <w:rPr>
              <w:rFonts w:ascii="Arial" w:hAnsi="Arial" w:cs="Arial"/>
              <w:rPrChange w:id="299" w:author="epgds" w:date="2014-05-01T13:29:00Z">
                <w:rPr/>
              </w:rPrChange>
            </w:rPr>
            <w:delText xml:space="preserve"> </w:delText>
          </w:r>
          <w:r w:rsidRPr="002D00E2" w:rsidDel="007A18EB">
            <w:rPr>
              <w:rFonts w:ascii="Arial" w:hAnsi="Arial" w:cs="Arial"/>
              <w:lang w:eastAsia="en-GB"/>
              <w:rPrChange w:id="300" w:author="epgds" w:date="2014-05-01T13:29:00Z">
                <w:rPr>
                  <w:sz w:val="28"/>
                  <w:szCs w:val="28"/>
                  <w:lang w:eastAsia="en-GB"/>
                </w:rPr>
              </w:rPrChange>
            </w:rPr>
            <w:delText>Wellcome Trust Case Control Consortium. (2007). Genome-wide association study of 14,000 cases of seven common diseases and 3,000 shared controls. Nature, 447:661–678.</w:delText>
          </w:r>
        </w:del>
      </w:ins>
    </w:p>
  </w:endnote>
  <w:endnote w:id="17">
    <w:p w14:paraId="48D7F02C" w14:textId="77777777" w:rsidR="000C19F7" w:rsidRPr="009D4257" w:rsidRDefault="000C19F7" w:rsidP="007A18EB">
      <w:pPr>
        <w:spacing w:after="0" w:line="240" w:lineRule="auto"/>
        <w:rPr>
          <w:ins w:id="343" w:author="Gib Hemani" w:date="2014-05-07T10:38:00Z"/>
          <w:rFonts w:ascii="Arial" w:hAnsi="Arial" w:cs="Arial"/>
          <w:lang w:eastAsia="en-GB"/>
        </w:rPr>
      </w:pPr>
      <w:ins w:id="344" w:author="Gib Hemani" w:date="2014-05-07T10:38:00Z">
        <w:r w:rsidRPr="009D4257">
          <w:rPr>
            <w:rStyle w:val="EndnoteReference"/>
            <w:rFonts w:ascii="Arial" w:hAnsi="Arial" w:cs="Arial"/>
          </w:rPr>
          <w:endnoteRef/>
        </w:r>
        <w:r w:rsidRPr="009D4257">
          <w:rPr>
            <w:rFonts w:ascii="Arial" w:hAnsi="Arial" w:cs="Arial"/>
          </w:rPr>
          <w:t xml:space="preserve"> </w:t>
        </w:r>
        <w:proofErr w:type="spellStart"/>
        <w:proofErr w:type="gramStart"/>
        <w:r w:rsidRPr="009D4257">
          <w:rPr>
            <w:rFonts w:ascii="Arial" w:hAnsi="Arial" w:cs="Arial"/>
            <w:lang w:eastAsia="en-GB"/>
          </w:rPr>
          <w:t>Wellcome</w:t>
        </w:r>
        <w:proofErr w:type="spellEnd"/>
        <w:r w:rsidRPr="009D4257">
          <w:rPr>
            <w:rFonts w:ascii="Arial" w:hAnsi="Arial" w:cs="Arial"/>
            <w:lang w:eastAsia="en-GB"/>
          </w:rPr>
          <w:t xml:space="preserve"> Trust Case Control Consortium.</w:t>
        </w:r>
        <w:proofErr w:type="gramEnd"/>
        <w:r w:rsidRPr="009D4257">
          <w:rPr>
            <w:rFonts w:ascii="Arial" w:hAnsi="Arial" w:cs="Arial"/>
            <w:lang w:eastAsia="en-GB"/>
          </w:rPr>
          <w:t xml:space="preserve"> (2007). Genome-wide association study of 14,000 cases of seven common diseases and 3,000 shared controls. </w:t>
        </w:r>
        <w:proofErr w:type="gramStart"/>
        <w:r w:rsidRPr="009D4257">
          <w:rPr>
            <w:rFonts w:ascii="Arial" w:hAnsi="Arial" w:cs="Arial"/>
            <w:lang w:eastAsia="en-GB"/>
          </w:rPr>
          <w:t>Nature, 447:661–678.</w:t>
        </w:r>
        <w:proofErr w:type="gramEnd"/>
      </w:ins>
    </w:p>
  </w:endnote>
  <w:endnote w:id="18">
    <w:p w14:paraId="34E30211" w14:textId="77777777" w:rsidR="000C19F7" w:rsidRPr="002D00E2" w:rsidRDefault="000C19F7">
      <w:pPr>
        <w:pStyle w:val="EndnoteText"/>
        <w:rPr>
          <w:ins w:id="367" w:author="epgds" w:date="2014-05-01T13:15:00Z"/>
          <w:rFonts w:ascii="Arial" w:hAnsi="Arial" w:cs="Arial"/>
          <w:sz w:val="22"/>
          <w:szCs w:val="22"/>
          <w:rPrChange w:id="368" w:author="epgds" w:date="2014-05-01T13:29:00Z">
            <w:rPr>
              <w:ins w:id="369" w:author="epgds" w:date="2014-05-01T13:15:00Z"/>
              <w:rFonts w:asciiTheme="minorHAnsi" w:hAnsiTheme="minorHAnsi"/>
            </w:rPr>
          </w:rPrChange>
        </w:rPr>
      </w:pPr>
      <w:ins w:id="370" w:author="epgds" w:date="2014-05-01T13:15:00Z">
        <w:r w:rsidRPr="002D00E2">
          <w:rPr>
            <w:rStyle w:val="EndnoteReference"/>
            <w:rFonts w:ascii="Arial" w:hAnsi="Arial" w:cs="Arial"/>
            <w:sz w:val="22"/>
            <w:szCs w:val="22"/>
            <w:rPrChange w:id="371" w:author="epgds" w:date="2014-05-01T13:29:00Z">
              <w:rPr>
                <w:rStyle w:val="EndnoteReference"/>
                <w:rFonts w:asciiTheme="minorHAnsi" w:hAnsiTheme="minorHAnsi"/>
              </w:rPr>
            </w:rPrChange>
          </w:rPr>
          <w:endnoteRef/>
        </w:r>
        <w:r w:rsidRPr="002D00E2">
          <w:rPr>
            <w:rFonts w:ascii="Arial" w:hAnsi="Arial" w:cs="Arial"/>
            <w:sz w:val="22"/>
            <w:szCs w:val="22"/>
            <w:rPrChange w:id="372" w:author="epgds" w:date="2014-05-01T13:29:00Z">
              <w:rPr>
                <w:rFonts w:asciiTheme="minorHAnsi" w:hAnsiTheme="minorHAnsi"/>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373" w:author="epgds" w:date="2014-05-01T13:29:00Z">
              <w:rPr/>
            </w:rPrChange>
          </w:rPr>
          <w:fldChar w:fldCharType="begin"/>
        </w:r>
        <w:r w:rsidRPr="002D00E2">
          <w:rPr>
            <w:rFonts w:ascii="Arial" w:hAnsi="Arial" w:cs="Arial"/>
            <w:sz w:val="22"/>
            <w:szCs w:val="22"/>
            <w:rPrChange w:id="374" w:author="epgds" w:date="2014-05-01T13:29:00Z">
              <w:rPr/>
            </w:rPrChange>
          </w:rPr>
          <w:instrText>HYPERLINK "http://www.ncbi.nlm.nih.gov/pubmed/22421339" \o "Lancet."</w:instrText>
        </w:r>
        <w:r w:rsidRPr="002D00E2">
          <w:rPr>
            <w:rFonts w:ascii="Arial" w:hAnsi="Arial" w:cs="Arial"/>
            <w:sz w:val="22"/>
            <w:szCs w:val="22"/>
            <w:rPrChange w:id="375" w:author="epgds" w:date="2014-05-01T13:29:00Z">
              <w:rPr/>
            </w:rPrChange>
          </w:rPr>
          <w:fldChar w:fldCharType="separate"/>
        </w:r>
        <w:r w:rsidRPr="002D00E2">
          <w:rPr>
            <w:rFonts w:ascii="Arial" w:hAnsi="Arial" w:cs="Arial"/>
            <w:color w:val="2F4A8B"/>
            <w:sz w:val="22"/>
            <w:szCs w:val="22"/>
            <w:rPrChange w:id="376" w:author="epgds" w:date="2014-05-01T13:29:00Z">
              <w:rPr>
                <w:rFonts w:asciiTheme="minorHAnsi" w:hAnsiTheme="minorHAnsi" w:cs="Arial"/>
                <w:color w:val="2F4A8B"/>
              </w:rPr>
            </w:rPrChange>
          </w:rPr>
          <w:t>Lancet.</w:t>
        </w:r>
        <w:r w:rsidRPr="002D00E2">
          <w:rPr>
            <w:rFonts w:ascii="Arial" w:hAnsi="Arial" w:cs="Arial"/>
            <w:sz w:val="22"/>
            <w:szCs w:val="22"/>
            <w:rPrChange w:id="377" w:author="epgds" w:date="2014-05-01T13:29:00Z">
              <w:rPr/>
            </w:rPrChange>
          </w:rPr>
          <w:fldChar w:fldCharType="end"/>
        </w:r>
        <w:r w:rsidRPr="002D00E2">
          <w:rPr>
            <w:rFonts w:ascii="Arial" w:hAnsi="Arial" w:cs="Arial"/>
            <w:sz w:val="22"/>
            <w:szCs w:val="22"/>
            <w:rPrChange w:id="378"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379" w:author="epgds" w:date="2014-05-01T13:29:00Z">
              <w:rPr>
                <w:rFonts w:asciiTheme="minorHAnsi" w:hAnsiTheme="minorHAnsi" w:cs="Arial"/>
              </w:rPr>
            </w:rPrChange>
          </w:rPr>
          <w:t>;379</w:t>
        </w:r>
        <w:proofErr w:type="gramEnd"/>
        <w:r w:rsidRPr="002D00E2">
          <w:rPr>
            <w:rFonts w:ascii="Arial" w:hAnsi="Arial" w:cs="Arial"/>
            <w:sz w:val="22"/>
            <w:szCs w:val="22"/>
            <w:rPrChange w:id="380" w:author="epgds" w:date="2014-05-01T13:29:00Z">
              <w:rPr>
                <w:rFonts w:asciiTheme="minorHAnsi" w:hAnsiTheme="minorHAnsi" w:cs="Arial"/>
              </w:rPr>
            </w:rPrChange>
          </w:rPr>
          <w:t xml:space="preserve">(9822):1205-13. </w:t>
        </w:r>
      </w:ins>
    </w:p>
  </w:endnote>
  <w:endnote w:id="19">
    <w:p w14:paraId="03D3068B" w14:textId="77777777" w:rsidR="000C19F7" w:rsidRPr="002D00E2" w:rsidRDefault="000C19F7" w:rsidP="0066705B">
      <w:pPr>
        <w:pStyle w:val="Normaltext"/>
        <w:tabs>
          <w:tab w:val="left" w:pos="709"/>
        </w:tabs>
        <w:rPr>
          <w:ins w:id="381" w:author="epgds" w:date="2014-05-01T13:15:00Z"/>
          <w:rFonts w:ascii="Arial" w:hAnsi="Arial" w:cs="Arial"/>
          <w:sz w:val="22"/>
          <w:szCs w:val="22"/>
          <w:rPrChange w:id="382" w:author="epgds" w:date="2014-05-01T13:29:00Z">
            <w:rPr>
              <w:ins w:id="383" w:author="epgds" w:date="2014-05-01T13:15:00Z"/>
              <w:rFonts w:asciiTheme="minorHAnsi" w:hAnsiTheme="minorHAnsi"/>
              <w:sz w:val="20"/>
            </w:rPr>
          </w:rPrChange>
        </w:rPr>
      </w:pPr>
      <w:ins w:id="384" w:author="epgds" w:date="2014-05-01T13:15:00Z">
        <w:r w:rsidRPr="002D00E2">
          <w:rPr>
            <w:rStyle w:val="EndnoteReference"/>
            <w:rFonts w:ascii="Arial" w:hAnsi="Arial" w:cs="Arial"/>
            <w:sz w:val="22"/>
            <w:szCs w:val="22"/>
            <w:rPrChange w:id="385" w:author="epgds" w:date="2014-05-01T13:29:00Z">
              <w:rPr>
                <w:rStyle w:val="EndnoteReference"/>
                <w:rFonts w:asciiTheme="minorHAnsi" w:hAnsiTheme="minorHAnsi"/>
                <w:sz w:val="20"/>
              </w:rPr>
            </w:rPrChange>
          </w:rPr>
          <w:endnoteRef/>
        </w:r>
        <w:r w:rsidRPr="002D00E2">
          <w:rPr>
            <w:rFonts w:ascii="Arial" w:hAnsi="Arial" w:cs="Arial"/>
            <w:sz w:val="22"/>
            <w:szCs w:val="22"/>
            <w:rPrChange w:id="386" w:author="epgds" w:date="2014-05-01T13:29:00Z">
              <w:rPr>
                <w:rFonts w:asciiTheme="minorHAnsi" w:hAnsiTheme="minorHAnsi"/>
                <w:sz w:val="20"/>
              </w:rPr>
            </w:rPrChange>
          </w:rPr>
          <w:t xml:space="preserve"> </w:t>
        </w:r>
        <w:r w:rsidRPr="002D00E2">
          <w:rPr>
            <w:rFonts w:ascii="Arial" w:hAnsi="Arial" w:cs="Arial"/>
            <w:sz w:val="22"/>
            <w:szCs w:val="22"/>
            <w:lang w:val="en-US"/>
            <w:rPrChange w:id="387" w:author="epgds" w:date="2014-05-01T13:29:00Z">
              <w:rPr>
                <w:rFonts w:asciiTheme="minorHAnsi" w:hAnsiTheme="minorHAnsi" w:cs="Arial"/>
                <w:sz w:val="20"/>
                <w:lang w:val="en-US"/>
              </w:rPr>
            </w:rPrChange>
          </w:rPr>
          <w:t xml:space="preserve">Davey Smith G, </w:t>
        </w:r>
        <w:proofErr w:type="spellStart"/>
        <w:r w:rsidRPr="002D00E2">
          <w:rPr>
            <w:rFonts w:ascii="Arial" w:hAnsi="Arial" w:cs="Arial"/>
            <w:sz w:val="22"/>
            <w:szCs w:val="22"/>
            <w:lang w:val="en-US"/>
            <w:rPrChange w:id="388" w:author="epgds" w:date="2014-05-01T13:29:00Z">
              <w:rPr>
                <w:rFonts w:asciiTheme="minorHAnsi" w:hAnsiTheme="minorHAnsi" w:cs="Arial"/>
                <w:sz w:val="20"/>
                <w:lang w:val="en-US"/>
              </w:rPr>
            </w:rPrChange>
          </w:rPr>
          <w:t>Harbord</w:t>
        </w:r>
        <w:proofErr w:type="spellEnd"/>
        <w:r w:rsidRPr="002D00E2">
          <w:rPr>
            <w:rFonts w:ascii="Arial" w:hAnsi="Arial" w:cs="Arial"/>
            <w:sz w:val="22"/>
            <w:szCs w:val="22"/>
            <w:lang w:val="en-US"/>
            <w:rPrChange w:id="389" w:author="epgds" w:date="2014-05-01T13:29:00Z">
              <w:rPr>
                <w:rFonts w:asciiTheme="minorHAnsi" w:hAnsiTheme="minorHAnsi" w:cs="Arial"/>
                <w:sz w:val="20"/>
                <w:lang w:val="en-US"/>
              </w:rPr>
            </w:rPrChange>
          </w:rPr>
          <w:t xml:space="preserve"> R, Milton J, </w:t>
        </w:r>
        <w:proofErr w:type="spellStart"/>
        <w:r w:rsidRPr="002D00E2">
          <w:rPr>
            <w:rFonts w:ascii="Arial" w:hAnsi="Arial" w:cs="Arial"/>
            <w:sz w:val="22"/>
            <w:szCs w:val="22"/>
            <w:lang w:val="en-US"/>
            <w:rPrChange w:id="390" w:author="epgds" w:date="2014-05-01T13:29:00Z">
              <w:rPr>
                <w:rFonts w:asciiTheme="minorHAnsi" w:hAnsiTheme="minorHAnsi" w:cs="Arial"/>
                <w:sz w:val="20"/>
                <w:lang w:val="en-US"/>
              </w:rPr>
            </w:rPrChange>
          </w:rPr>
          <w:t>Ebrahim</w:t>
        </w:r>
        <w:proofErr w:type="spellEnd"/>
        <w:r w:rsidRPr="002D00E2">
          <w:rPr>
            <w:rFonts w:ascii="Arial" w:hAnsi="Arial" w:cs="Arial"/>
            <w:sz w:val="22"/>
            <w:szCs w:val="22"/>
            <w:lang w:val="en-US"/>
            <w:rPrChange w:id="391" w:author="epgds" w:date="2014-05-01T13:29:00Z">
              <w:rPr>
                <w:rFonts w:asciiTheme="minorHAnsi" w:hAnsiTheme="minorHAnsi" w:cs="Arial"/>
                <w:sz w:val="20"/>
                <w:lang w:val="en-US"/>
              </w:rPr>
            </w:rPrChange>
          </w:rPr>
          <w:t xml:space="preserve"> S, Sterne JAC. Does Elevated Plasma Fibrinogen Increase the Risk of Coronary Heart Disease</w:t>
        </w:r>
        <w:proofErr w:type="gramStart"/>
        <w:r w:rsidRPr="002D00E2">
          <w:rPr>
            <w:rFonts w:ascii="Arial" w:hAnsi="Arial" w:cs="Arial"/>
            <w:sz w:val="22"/>
            <w:szCs w:val="22"/>
            <w:lang w:val="en-US"/>
            <w:rPrChange w:id="392" w:author="epgds" w:date="2014-05-01T13:29:00Z">
              <w:rPr>
                <w:rFonts w:asciiTheme="minorHAnsi" w:hAnsiTheme="minorHAnsi" w:cs="Arial"/>
                <w:sz w:val="20"/>
                <w:lang w:val="en-US"/>
              </w:rPr>
            </w:rPrChange>
          </w:rPr>
          <w:t>?:</w:t>
        </w:r>
        <w:proofErr w:type="gramEnd"/>
        <w:r w:rsidRPr="002D00E2">
          <w:rPr>
            <w:rFonts w:ascii="Arial" w:hAnsi="Arial" w:cs="Arial"/>
            <w:sz w:val="22"/>
            <w:szCs w:val="22"/>
            <w:lang w:val="en-US"/>
            <w:rPrChange w:id="393" w:author="epgds" w:date="2014-05-01T13:29:00Z">
              <w:rPr>
                <w:rFonts w:asciiTheme="minorHAnsi" w:hAnsiTheme="minorHAnsi" w:cs="Arial"/>
                <w:sz w:val="20"/>
                <w:lang w:val="en-US"/>
              </w:rPr>
            </w:rPrChange>
          </w:rPr>
          <w:t xml:space="preserve"> Evidence from a Meta-Analysis of Genetic Association Studies. </w:t>
        </w:r>
        <w:proofErr w:type="spellStart"/>
        <w:r w:rsidRPr="002D00E2">
          <w:rPr>
            <w:rFonts w:ascii="Arial" w:hAnsi="Arial" w:cs="Arial"/>
            <w:sz w:val="22"/>
            <w:szCs w:val="22"/>
            <w:lang w:val="en-US"/>
            <w:rPrChange w:id="394" w:author="epgds" w:date="2014-05-01T13:29:00Z">
              <w:rPr>
                <w:rFonts w:asciiTheme="minorHAnsi" w:hAnsiTheme="minorHAnsi" w:cs="Arial"/>
                <w:sz w:val="20"/>
                <w:lang w:val="en-US"/>
              </w:rPr>
            </w:rPrChange>
          </w:rPr>
          <w:t>Arterioscler</w:t>
        </w:r>
        <w:proofErr w:type="spellEnd"/>
        <w:r w:rsidRPr="002D00E2">
          <w:rPr>
            <w:rFonts w:ascii="Arial" w:hAnsi="Arial" w:cs="Arial"/>
            <w:sz w:val="22"/>
            <w:szCs w:val="22"/>
            <w:lang w:val="en-US"/>
            <w:rPrChange w:id="395"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396" w:author="epgds" w:date="2014-05-01T13:29:00Z">
              <w:rPr>
                <w:rFonts w:asciiTheme="minorHAnsi" w:hAnsiTheme="minorHAnsi" w:cs="Arial"/>
                <w:sz w:val="20"/>
                <w:lang w:val="en-US"/>
              </w:rPr>
            </w:rPrChange>
          </w:rPr>
          <w:t>Thromb</w:t>
        </w:r>
        <w:proofErr w:type="spellEnd"/>
        <w:r w:rsidRPr="002D00E2">
          <w:rPr>
            <w:rFonts w:ascii="Arial" w:hAnsi="Arial" w:cs="Arial"/>
            <w:sz w:val="22"/>
            <w:szCs w:val="22"/>
            <w:lang w:val="en-US"/>
            <w:rPrChange w:id="397"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398" w:author="epgds" w:date="2014-05-01T13:29:00Z">
              <w:rPr>
                <w:rFonts w:asciiTheme="minorHAnsi" w:hAnsiTheme="minorHAnsi" w:cs="Arial"/>
                <w:sz w:val="20"/>
                <w:lang w:val="en-US"/>
              </w:rPr>
            </w:rPrChange>
          </w:rPr>
          <w:t>Vasc</w:t>
        </w:r>
        <w:proofErr w:type="spellEnd"/>
        <w:r w:rsidRPr="002D00E2">
          <w:rPr>
            <w:rFonts w:ascii="Arial" w:hAnsi="Arial" w:cs="Arial"/>
            <w:sz w:val="22"/>
            <w:szCs w:val="22"/>
            <w:lang w:val="en-US"/>
            <w:rPrChange w:id="399" w:author="epgds" w:date="2014-05-01T13:29:00Z">
              <w:rPr>
                <w:rFonts w:asciiTheme="minorHAnsi" w:hAnsiTheme="minorHAnsi" w:cs="Arial"/>
                <w:sz w:val="20"/>
                <w:lang w:val="en-US"/>
              </w:rPr>
            </w:rPrChange>
          </w:rPr>
          <w:t xml:space="preserve"> </w:t>
        </w:r>
        <w:proofErr w:type="spellStart"/>
        <w:r w:rsidRPr="002D00E2">
          <w:rPr>
            <w:rFonts w:ascii="Arial" w:hAnsi="Arial" w:cs="Arial"/>
            <w:sz w:val="22"/>
            <w:szCs w:val="22"/>
            <w:lang w:val="en-US"/>
            <w:rPrChange w:id="400" w:author="epgds" w:date="2014-05-01T13:29:00Z">
              <w:rPr>
                <w:rFonts w:asciiTheme="minorHAnsi" w:hAnsiTheme="minorHAnsi" w:cs="Arial"/>
                <w:sz w:val="20"/>
                <w:lang w:val="en-US"/>
              </w:rPr>
            </w:rPrChange>
          </w:rPr>
          <w:t>Biol</w:t>
        </w:r>
        <w:proofErr w:type="spellEnd"/>
        <w:r w:rsidRPr="002D00E2">
          <w:rPr>
            <w:rFonts w:ascii="Arial" w:hAnsi="Arial" w:cs="Arial"/>
            <w:sz w:val="22"/>
            <w:szCs w:val="22"/>
            <w:lang w:val="en-US"/>
            <w:rPrChange w:id="401" w:author="epgds" w:date="2014-05-01T13:29:00Z">
              <w:rPr>
                <w:rFonts w:asciiTheme="minorHAnsi" w:hAnsiTheme="minorHAnsi" w:cs="Arial"/>
                <w:sz w:val="20"/>
                <w:lang w:val="en-US"/>
              </w:rPr>
            </w:rPrChange>
          </w:rPr>
          <w:t xml:space="preserve"> 2005; 25: 2228-2233.</w:t>
        </w:r>
      </w:ins>
    </w:p>
  </w:endnote>
  <w:endnote w:id="20">
    <w:p w14:paraId="51AEB718" w14:textId="77777777" w:rsidR="000C19F7" w:rsidRPr="002D00E2" w:rsidRDefault="000C19F7" w:rsidP="0066705B">
      <w:pPr>
        <w:pStyle w:val="EndnoteText"/>
        <w:rPr>
          <w:ins w:id="402" w:author="epgds" w:date="2014-05-01T13:15:00Z"/>
          <w:rFonts w:ascii="Arial" w:hAnsi="Arial" w:cs="Arial"/>
          <w:sz w:val="22"/>
          <w:szCs w:val="22"/>
          <w:rPrChange w:id="403" w:author="epgds" w:date="2014-05-01T13:29:00Z">
            <w:rPr>
              <w:ins w:id="404" w:author="epgds" w:date="2014-05-01T13:15:00Z"/>
              <w:rFonts w:asciiTheme="minorHAnsi" w:hAnsiTheme="minorHAnsi"/>
            </w:rPr>
          </w:rPrChange>
        </w:rPr>
      </w:pPr>
      <w:ins w:id="405" w:author="epgds" w:date="2014-05-01T13:15:00Z">
        <w:r w:rsidRPr="002D00E2">
          <w:rPr>
            <w:rStyle w:val="EndnoteReference"/>
            <w:rFonts w:ascii="Arial" w:hAnsi="Arial" w:cs="Arial"/>
            <w:sz w:val="22"/>
            <w:szCs w:val="22"/>
            <w:rPrChange w:id="406" w:author="epgds" w:date="2014-05-01T13:29:00Z">
              <w:rPr>
                <w:rStyle w:val="EndnoteReference"/>
                <w:rFonts w:asciiTheme="minorHAnsi" w:hAnsiTheme="minorHAnsi"/>
              </w:rPr>
            </w:rPrChange>
          </w:rPr>
          <w:endnoteRef/>
        </w:r>
        <w:r w:rsidRPr="002D00E2">
          <w:rPr>
            <w:rFonts w:ascii="Arial" w:hAnsi="Arial" w:cs="Arial"/>
            <w:sz w:val="22"/>
            <w:szCs w:val="22"/>
            <w:rPrChange w:id="407" w:author="epgds" w:date="2014-05-01T13:29:00Z">
              <w:rPr>
                <w:rFonts w:asciiTheme="minorHAnsi" w:hAnsiTheme="minorHAnsi"/>
              </w:rPr>
            </w:rPrChange>
          </w:rPr>
          <w:t xml:space="preserve"> </w:t>
        </w:r>
        <w:r w:rsidRPr="002D00E2">
          <w:rPr>
            <w:rFonts w:ascii="Arial" w:hAnsi="Arial" w:cs="Arial"/>
            <w:sz w:val="22"/>
            <w:szCs w:val="22"/>
            <w:rPrChange w:id="408" w:author="epgds" w:date="2014-05-01T13:29:00Z">
              <w:rPr/>
            </w:rPrChange>
          </w:rPr>
          <w:fldChar w:fldCharType="begin"/>
        </w:r>
        <w:r w:rsidRPr="002D00E2">
          <w:rPr>
            <w:rFonts w:ascii="Arial" w:hAnsi="Arial" w:cs="Arial"/>
            <w:sz w:val="22"/>
            <w:szCs w:val="22"/>
            <w:rPrChange w:id="409" w:author="epgds" w:date="2014-05-01T13:29:00Z">
              <w:rPr/>
            </w:rPrChange>
          </w:rPr>
          <w:instrText>HYPERLINK "http://www.ncbi.nlm.nih.gov/pubmed?term=Sabater-Lleal%20M%5BAuthor%5D&amp;cauthor=true&amp;cauthor_uid=23969696"</w:instrText>
        </w:r>
        <w:r w:rsidRPr="002D00E2">
          <w:rPr>
            <w:rFonts w:ascii="Arial" w:hAnsi="Arial" w:cs="Arial"/>
            <w:sz w:val="22"/>
            <w:szCs w:val="22"/>
            <w:rPrChange w:id="410" w:author="epgds" w:date="2014-05-01T13:29:00Z">
              <w:rPr/>
            </w:rPrChange>
          </w:rPr>
          <w:fldChar w:fldCharType="separate"/>
        </w:r>
        <w:proofErr w:type="spellStart"/>
        <w:r w:rsidRPr="002D00E2">
          <w:rPr>
            <w:rFonts w:ascii="Arial" w:hAnsi="Arial" w:cs="Arial"/>
            <w:color w:val="2F4A8B"/>
            <w:sz w:val="22"/>
            <w:szCs w:val="22"/>
            <w:rPrChange w:id="411" w:author="epgds" w:date="2014-05-01T13:29:00Z">
              <w:rPr>
                <w:rFonts w:asciiTheme="minorHAnsi" w:hAnsiTheme="minorHAnsi" w:cs="Arial"/>
                <w:color w:val="2F4A8B"/>
              </w:rPr>
            </w:rPrChange>
          </w:rPr>
          <w:t>Sabater-Lleal</w:t>
        </w:r>
        <w:proofErr w:type="spellEnd"/>
        <w:r w:rsidRPr="002D00E2">
          <w:rPr>
            <w:rFonts w:ascii="Arial" w:hAnsi="Arial" w:cs="Arial"/>
            <w:color w:val="2F4A8B"/>
            <w:sz w:val="22"/>
            <w:szCs w:val="22"/>
            <w:rPrChange w:id="412" w:author="epgds" w:date="2014-05-01T13:29:00Z">
              <w:rPr>
                <w:rFonts w:asciiTheme="minorHAnsi" w:hAnsiTheme="minorHAnsi" w:cs="Arial"/>
                <w:color w:val="2F4A8B"/>
              </w:rPr>
            </w:rPrChange>
          </w:rPr>
          <w:t xml:space="preserve"> M</w:t>
        </w:r>
        <w:r w:rsidRPr="002D00E2">
          <w:rPr>
            <w:rFonts w:ascii="Arial" w:hAnsi="Arial" w:cs="Arial"/>
            <w:sz w:val="22"/>
            <w:szCs w:val="22"/>
            <w:rPrChange w:id="413" w:author="epgds" w:date="2014-05-01T13:29:00Z">
              <w:rPr/>
            </w:rPrChange>
          </w:rPr>
          <w:fldChar w:fldCharType="end"/>
        </w:r>
        <w:r w:rsidRPr="002D00E2">
          <w:rPr>
            <w:rFonts w:ascii="Arial" w:hAnsi="Arial" w:cs="Arial"/>
            <w:sz w:val="22"/>
            <w:szCs w:val="22"/>
            <w:rPrChange w:id="414" w:author="epgds" w:date="2014-05-01T13:29:00Z">
              <w:rPr>
                <w:rFonts w:asciiTheme="minorHAnsi" w:hAnsiTheme="minorHAnsi" w:cs="Arial"/>
              </w:rPr>
            </w:rPrChange>
          </w:rPr>
          <w:t xml:space="preserve">, </w:t>
        </w:r>
        <w:r w:rsidRPr="002D00E2">
          <w:rPr>
            <w:rFonts w:ascii="Arial" w:hAnsi="Arial" w:cs="Arial"/>
            <w:sz w:val="22"/>
            <w:szCs w:val="22"/>
            <w:rPrChange w:id="415" w:author="epgds" w:date="2014-05-01T13:29:00Z">
              <w:rPr/>
            </w:rPrChange>
          </w:rPr>
          <w:fldChar w:fldCharType="begin"/>
        </w:r>
        <w:r w:rsidRPr="002D00E2">
          <w:rPr>
            <w:rFonts w:ascii="Arial" w:hAnsi="Arial" w:cs="Arial"/>
            <w:sz w:val="22"/>
            <w:szCs w:val="22"/>
            <w:rPrChange w:id="416" w:author="epgds" w:date="2014-05-01T13:29:00Z">
              <w:rPr/>
            </w:rPrChange>
          </w:rPr>
          <w:instrText>HYPERLINK "http://www.ncbi.nlm.nih.gov/pubmed?term=Huang%20J%5BAuthor%5D&amp;cauthor=true&amp;cauthor_uid=23969696"</w:instrText>
        </w:r>
        <w:r w:rsidRPr="002D00E2">
          <w:rPr>
            <w:rFonts w:ascii="Arial" w:hAnsi="Arial" w:cs="Arial"/>
            <w:sz w:val="22"/>
            <w:szCs w:val="22"/>
            <w:rPrChange w:id="417" w:author="epgds" w:date="2014-05-01T13:29:00Z">
              <w:rPr/>
            </w:rPrChange>
          </w:rPr>
          <w:fldChar w:fldCharType="separate"/>
        </w:r>
        <w:r w:rsidRPr="002D00E2">
          <w:rPr>
            <w:rFonts w:ascii="Arial" w:hAnsi="Arial" w:cs="Arial"/>
            <w:color w:val="2F4A8B"/>
            <w:sz w:val="22"/>
            <w:szCs w:val="22"/>
            <w:rPrChange w:id="418" w:author="epgds" w:date="2014-05-01T13:29:00Z">
              <w:rPr>
                <w:rFonts w:asciiTheme="minorHAnsi" w:hAnsiTheme="minorHAnsi" w:cs="Arial"/>
                <w:color w:val="2F4A8B"/>
              </w:rPr>
            </w:rPrChange>
          </w:rPr>
          <w:t>Huang J</w:t>
        </w:r>
        <w:r w:rsidRPr="002D00E2">
          <w:rPr>
            <w:rFonts w:ascii="Arial" w:hAnsi="Arial" w:cs="Arial"/>
            <w:sz w:val="22"/>
            <w:szCs w:val="22"/>
            <w:rPrChange w:id="419" w:author="epgds" w:date="2014-05-01T13:29:00Z">
              <w:rPr/>
            </w:rPrChange>
          </w:rPr>
          <w:fldChar w:fldCharType="end"/>
        </w:r>
        <w:r w:rsidRPr="002D00E2">
          <w:rPr>
            <w:rFonts w:ascii="Arial" w:hAnsi="Arial" w:cs="Arial"/>
            <w:sz w:val="22"/>
            <w:szCs w:val="22"/>
            <w:rPrChange w:id="420" w:author="epgds" w:date="2014-05-01T13:29:00Z">
              <w:rPr>
                <w:rFonts w:asciiTheme="minorHAnsi" w:hAnsiTheme="minorHAnsi" w:cs="Arial"/>
              </w:rPr>
            </w:rPrChange>
          </w:rPr>
          <w:t xml:space="preserve">, </w:t>
        </w:r>
        <w:r w:rsidRPr="002D00E2">
          <w:rPr>
            <w:rFonts w:ascii="Arial" w:hAnsi="Arial" w:cs="Arial"/>
            <w:sz w:val="22"/>
            <w:szCs w:val="22"/>
            <w:rPrChange w:id="421" w:author="epgds" w:date="2014-05-01T13:29:00Z">
              <w:rPr/>
            </w:rPrChange>
          </w:rPr>
          <w:fldChar w:fldCharType="begin"/>
        </w:r>
        <w:r w:rsidRPr="002D00E2">
          <w:rPr>
            <w:rFonts w:ascii="Arial" w:hAnsi="Arial" w:cs="Arial"/>
            <w:sz w:val="22"/>
            <w:szCs w:val="22"/>
            <w:rPrChange w:id="422" w:author="epgds" w:date="2014-05-01T13:29:00Z">
              <w:rPr/>
            </w:rPrChange>
          </w:rPr>
          <w:instrText>HYPERLINK "http://www.ncbi.nlm.nih.gov/pubmed?term=Chasman%20D%5BAuthor%5D&amp;cauthor=true&amp;cauthor_uid=23969696"</w:instrText>
        </w:r>
        <w:r w:rsidRPr="002D00E2">
          <w:rPr>
            <w:rFonts w:ascii="Arial" w:hAnsi="Arial" w:cs="Arial"/>
            <w:sz w:val="22"/>
            <w:szCs w:val="22"/>
            <w:rPrChange w:id="423" w:author="epgds" w:date="2014-05-01T13:29:00Z">
              <w:rPr/>
            </w:rPrChange>
          </w:rPr>
          <w:fldChar w:fldCharType="separate"/>
        </w:r>
        <w:proofErr w:type="spellStart"/>
        <w:r w:rsidRPr="002D00E2">
          <w:rPr>
            <w:rFonts w:ascii="Arial" w:hAnsi="Arial" w:cs="Arial"/>
            <w:color w:val="2F4A8B"/>
            <w:sz w:val="22"/>
            <w:szCs w:val="22"/>
            <w:rPrChange w:id="424" w:author="epgds" w:date="2014-05-01T13:29:00Z">
              <w:rPr>
                <w:rFonts w:asciiTheme="minorHAnsi" w:hAnsiTheme="minorHAnsi" w:cs="Arial"/>
                <w:color w:val="2F4A8B"/>
              </w:rPr>
            </w:rPrChange>
          </w:rPr>
          <w:t>Chasman</w:t>
        </w:r>
        <w:proofErr w:type="spellEnd"/>
        <w:r w:rsidRPr="002D00E2">
          <w:rPr>
            <w:rFonts w:ascii="Arial" w:hAnsi="Arial" w:cs="Arial"/>
            <w:color w:val="2F4A8B"/>
            <w:sz w:val="22"/>
            <w:szCs w:val="22"/>
            <w:rPrChange w:id="425" w:author="epgds" w:date="2014-05-01T13:29:00Z">
              <w:rPr>
                <w:rFonts w:asciiTheme="minorHAnsi" w:hAnsiTheme="minorHAnsi" w:cs="Arial"/>
                <w:color w:val="2F4A8B"/>
              </w:rPr>
            </w:rPrChange>
          </w:rPr>
          <w:t xml:space="preserve"> D</w:t>
        </w:r>
        <w:r w:rsidRPr="002D00E2">
          <w:rPr>
            <w:rFonts w:ascii="Arial" w:hAnsi="Arial" w:cs="Arial"/>
            <w:sz w:val="22"/>
            <w:szCs w:val="22"/>
            <w:rPrChange w:id="426" w:author="epgds" w:date="2014-05-01T13:29:00Z">
              <w:rPr/>
            </w:rPrChange>
          </w:rPr>
          <w:fldChar w:fldCharType="end"/>
        </w:r>
        <w:r w:rsidRPr="002D00E2">
          <w:rPr>
            <w:rFonts w:ascii="Arial" w:hAnsi="Arial" w:cs="Arial"/>
            <w:sz w:val="22"/>
            <w:szCs w:val="22"/>
            <w:rPrChange w:id="427" w:author="epgds" w:date="2014-05-01T13:29:00Z">
              <w:rPr>
                <w:rFonts w:asciiTheme="minorHAnsi" w:hAnsiTheme="minorHAnsi" w:cs="Arial"/>
              </w:rPr>
            </w:rPrChange>
          </w:rPr>
          <w:t xml:space="preserve">, </w:t>
        </w:r>
        <w:r w:rsidRPr="002D00E2">
          <w:rPr>
            <w:rFonts w:ascii="Arial" w:hAnsi="Arial" w:cs="Arial"/>
            <w:sz w:val="22"/>
            <w:szCs w:val="22"/>
            <w:rPrChange w:id="428" w:author="epgds" w:date="2014-05-01T13:29:00Z">
              <w:rPr/>
            </w:rPrChange>
          </w:rPr>
          <w:fldChar w:fldCharType="begin"/>
        </w:r>
        <w:r w:rsidRPr="002D00E2">
          <w:rPr>
            <w:rFonts w:ascii="Arial" w:hAnsi="Arial" w:cs="Arial"/>
            <w:sz w:val="22"/>
            <w:szCs w:val="22"/>
            <w:rPrChange w:id="429" w:author="epgds" w:date="2014-05-01T13:29:00Z">
              <w:rPr/>
            </w:rPrChange>
          </w:rPr>
          <w:instrText>HYPERLINK "http://www.ncbi.nlm.nih.gov/pubmed?term=Naitza%20S%5BAuthor%5D&amp;cauthor=true&amp;cauthor_uid=23969696"</w:instrText>
        </w:r>
        <w:r w:rsidRPr="002D00E2">
          <w:rPr>
            <w:rFonts w:ascii="Arial" w:hAnsi="Arial" w:cs="Arial"/>
            <w:sz w:val="22"/>
            <w:szCs w:val="22"/>
            <w:rPrChange w:id="430" w:author="epgds" w:date="2014-05-01T13:29:00Z">
              <w:rPr/>
            </w:rPrChange>
          </w:rPr>
          <w:fldChar w:fldCharType="separate"/>
        </w:r>
        <w:proofErr w:type="spellStart"/>
        <w:r w:rsidRPr="002D00E2">
          <w:rPr>
            <w:rFonts w:ascii="Arial" w:hAnsi="Arial" w:cs="Arial"/>
            <w:color w:val="2F4A8B"/>
            <w:sz w:val="22"/>
            <w:szCs w:val="22"/>
            <w:rPrChange w:id="431" w:author="epgds" w:date="2014-05-01T13:29:00Z">
              <w:rPr>
                <w:rFonts w:asciiTheme="minorHAnsi" w:hAnsiTheme="minorHAnsi" w:cs="Arial"/>
                <w:color w:val="2F4A8B"/>
              </w:rPr>
            </w:rPrChange>
          </w:rPr>
          <w:t>Naitza</w:t>
        </w:r>
        <w:proofErr w:type="spellEnd"/>
        <w:r w:rsidRPr="002D00E2">
          <w:rPr>
            <w:rFonts w:ascii="Arial" w:hAnsi="Arial" w:cs="Arial"/>
            <w:color w:val="2F4A8B"/>
            <w:sz w:val="22"/>
            <w:szCs w:val="22"/>
            <w:rPrChange w:id="432" w:author="epgds" w:date="2014-05-01T13:29:00Z">
              <w:rPr>
                <w:rFonts w:asciiTheme="minorHAnsi" w:hAnsiTheme="minorHAnsi" w:cs="Arial"/>
                <w:color w:val="2F4A8B"/>
              </w:rPr>
            </w:rPrChange>
          </w:rPr>
          <w:t xml:space="preserve"> S</w:t>
        </w:r>
        <w:r w:rsidRPr="002D00E2">
          <w:rPr>
            <w:rFonts w:ascii="Arial" w:hAnsi="Arial" w:cs="Arial"/>
            <w:sz w:val="22"/>
            <w:szCs w:val="22"/>
            <w:rPrChange w:id="433" w:author="epgds" w:date="2014-05-01T13:29:00Z">
              <w:rPr/>
            </w:rPrChange>
          </w:rPr>
          <w:fldChar w:fldCharType="end"/>
        </w:r>
        <w:r w:rsidRPr="002D00E2">
          <w:rPr>
            <w:rFonts w:ascii="Arial" w:hAnsi="Arial" w:cs="Arial"/>
            <w:sz w:val="22"/>
            <w:szCs w:val="22"/>
            <w:rPrChange w:id="434" w:author="epgds" w:date="2014-05-01T13:29:00Z">
              <w:rPr>
                <w:rFonts w:asciiTheme="minorHAnsi" w:hAnsiTheme="minorHAnsi" w:cs="Arial"/>
              </w:rPr>
            </w:rPrChange>
          </w:rPr>
          <w:t xml:space="preserve">, </w:t>
        </w:r>
        <w:r w:rsidRPr="002D00E2">
          <w:rPr>
            <w:rFonts w:ascii="Arial" w:hAnsi="Arial" w:cs="Arial"/>
            <w:sz w:val="22"/>
            <w:szCs w:val="22"/>
            <w:rPrChange w:id="435" w:author="epgds" w:date="2014-05-01T13:29:00Z">
              <w:rPr/>
            </w:rPrChange>
          </w:rPr>
          <w:fldChar w:fldCharType="begin"/>
        </w:r>
        <w:r w:rsidRPr="002D00E2">
          <w:rPr>
            <w:rFonts w:ascii="Arial" w:hAnsi="Arial" w:cs="Arial"/>
            <w:sz w:val="22"/>
            <w:szCs w:val="22"/>
            <w:rPrChange w:id="436" w:author="epgds" w:date="2014-05-01T13:29:00Z">
              <w:rPr/>
            </w:rPrChange>
          </w:rPr>
          <w:instrText>HYPERLINK "http://www.ncbi.nlm.nih.gov/pubmed?term=Dehghan%20A%5BAuthor%5D&amp;cauthor=true&amp;cauthor_uid=23969696"</w:instrText>
        </w:r>
        <w:r w:rsidRPr="002D00E2">
          <w:rPr>
            <w:rFonts w:ascii="Arial" w:hAnsi="Arial" w:cs="Arial"/>
            <w:sz w:val="22"/>
            <w:szCs w:val="22"/>
            <w:rPrChange w:id="437" w:author="epgds" w:date="2014-05-01T13:29:00Z">
              <w:rPr/>
            </w:rPrChange>
          </w:rPr>
          <w:fldChar w:fldCharType="separate"/>
        </w:r>
        <w:proofErr w:type="spellStart"/>
        <w:r w:rsidRPr="002D00E2">
          <w:rPr>
            <w:rFonts w:ascii="Arial" w:hAnsi="Arial" w:cs="Arial"/>
            <w:color w:val="2F4A8B"/>
            <w:sz w:val="22"/>
            <w:szCs w:val="22"/>
            <w:rPrChange w:id="438" w:author="epgds" w:date="2014-05-01T13:29:00Z">
              <w:rPr>
                <w:rFonts w:asciiTheme="minorHAnsi" w:hAnsiTheme="minorHAnsi" w:cs="Arial"/>
                <w:color w:val="2F4A8B"/>
              </w:rPr>
            </w:rPrChange>
          </w:rPr>
          <w:t>Dehghan</w:t>
        </w:r>
        <w:proofErr w:type="spellEnd"/>
        <w:r w:rsidRPr="002D00E2">
          <w:rPr>
            <w:rFonts w:ascii="Arial" w:hAnsi="Arial" w:cs="Arial"/>
            <w:color w:val="2F4A8B"/>
            <w:sz w:val="22"/>
            <w:szCs w:val="22"/>
            <w:rPrChange w:id="439" w:author="epgds" w:date="2014-05-01T13:29:00Z">
              <w:rPr>
                <w:rFonts w:asciiTheme="minorHAnsi" w:hAnsiTheme="minorHAnsi" w:cs="Arial"/>
                <w:color w:val="2F4A8B"/>
              </w:rPr>
            </w:rPrChange>
          </w:rPr>
          <w:t xml:space="preserve"> A</w:t>
        </w:r>
        <w:r w:rsidRPr="002D00E2">
          <w:rPr>
            <w:rFonts w:ascii="Arial" w:hAnsi="Arial" w:cs="Arial"/>
            <w:sz w:val="22"/>
            <w:szCs w:val="22"/>
            <w:rPrChange w:id="440" w:author="epgds" w:date="2014-05-01T13:29:00Z">
              <w:rPr/>
            </w:rPrChange>
          </w:rPr>
          <w:fldChar w:fldCharType="end"/>
        </w:r>
        <w:r w:rsidRPr="002D00E2">
          <w:rPr>
            <w:rFonts w:ascii="Arial" w:hAnsi="Arial" w:cs="Arial"/>
            <w:sz w:val="22"/>
            <w:szCs w:val="22"/>
            <w:rPrChange w:id="441" w:author="epgds" w:date="2014-05-01T13:29:00Z">
              <w:rPr>
                <w:rFonts w:asciiTheme="minorHAnsi" w:hAnsiTheme="minorHAnsi" w:cs="Arial"/>
              </w:rPr>
            </w:rPrChange>
          </w:rPr>
          <w:t xml:space="preserve"> et al. Multiethnic meta-analysis of genome-wide association studies in &gt;100 000 subjects identifies 23 fibrinogen-associated Loci but no strong evidence of a causal association between circulating fibrinogen and cardiovascular disease. </w:t>
        </w:r>
        <w:r w:rsidRPr="002D00E2">
          <w:rPr>
            <w:rFonts w:ascii="Arial" w:hAnsi="Arial" w:cs="Arial"/>
            <w:sz w:val="22"/>
            <w:szCs w:val="22"/>
            <w:rPrChange w:id="442" w:author="epgds" w:date="2014-05-01T13:29:00Z">
              <w:rPr/>
            </w:rPrChange>
          </w:rPr>
          <w:fldChar w:fldCharType="begin"/>
        </w:r>
        <w:r w:rsidRPr="002D00E2">
          <w:rPr>
            <w:rFonts w:ascii="Arial" w:hAnsi="Arial" w:cs="Arial"/>
            <w:sz w:val="22"/>
            <w:szCs w:val="22"/>
            <w:rPrChange w:id="443" w:author="epgds" w:date="2014-05-01T13:29:00Z">
              <w:rPr/>
            </w:rPrChange>
          </w:rPr>
          <w:instrText>HYPERLINK "http://www.ncbi.nlm.nih.gov/pubmed/23969696" \o "Circulation."</w:instrText>
        </w:r>
        <w:r w:rsidRPr="002D00E2">
          <w:rPr>
            <w:rFonts w:ascii="Arial" w:hAnsi="Arial" w:cs="Arial"/>
            <w:sz w:val="22"/>
            <w:szCs w:val="22"/>
            <w:rPrChange w:id="444" w:author="epgds" w:date="2014-05-01T13:29:00Z">
              <w:rPr/>
            </w:rPrChange>
          </w:rPr>
          <w:fldChar w:fldCharType="separate"/>
        </w:r>
        <w:r w:rsidRPr="002D00E2">
          <w:rPr>
            <w:rFonts w:ascii="Arial" w:hAnsi="Arial" w:cs="Arial"/>
            <w:color w:val="2F4A8B"/>
            <w:sz w:val="22"/>
            <w:szCs w:val="22"/>
            <w:rPrChange w:id="445" w:author="epgds" w:date="2014-05-01T13:29:00Z">
              <w:rPr>
                <w:rFonts w:asciiTheme="minorHAnsi" w:hAnsiTheme="minorHAnsi" w:cs="Arial"/>
                <w:color w:val="2F4A8B"/>
              </w:rPr>
            </w:rPrChange>
          </w:rPr>
          <w:t>Circulation.</w:t>
        </w:r>
        <w:r w:rsidRPr="002D00E2">
          <w:rPr>
            <w:rFonts w:ascii="Arial" w:hAnsi="Arial" w:cs="Arial"/>
            <w:sz w:val="22"/>
            <w:szCs w:val="22"/>
            <w:rPrChange w:id="446" w:author="epgds" w:date="2014-05-01T13:29:00Z">
              <w:rPr/>
            </w:rPrChange>
          </w:rPr>
          <w:fldChar w:fldCharType="end"/>
        </w:r>
        <w:r w:rsidRPr="002D00E2">
          <w:rPr>
            <w:rFonts w:ascii="Arial" w:hAnsi="Arial" w:cs="Arial"/>
            <w:sz w:val="22"/>
            <w:szCs w:val="22"/>
            <w:rPrChange w:id="447" w:author="epgds" w:date="2014-05-01T13:29:00Z">
              <w:rPr>
                <w:rFonts w:asciiTheme="minorHAnsi" w:hAnsiTheme="minorHAnsi" w:cs="Arial"/>
              </w:rPr>
            </w:rPrChange>
          </w:rPr>
          <w:t xml:space="preserve"> 2013  128:1310-24</w:t>
        </w:r>
      </w:ins>
    </w:p>
  </w:endnote>
  <w:endnote w:id="21">
    <w:p w14:paraId="36B30131" w14:textId="77777777" w:rsidR="000C19F7" w:rsidRPr="002D00E2" w:rsidRDefault="000C19F7">
      <w:pPr>
        <w:spacing w:after="0" w:line="240" w:lineRule="auto"/>
        <w:rPr>
          <w:rFonts w:ascii="Arial" w:hAnsi="Arial" w:cs="Arial"/>
          <w:rPrChange w:id="449" w:author="epgds" w:date="2014-05-01T13:29:00Z">
            <w:rPr/>
          </w:rPrChange>
        </w:rPr>
        <w:pPrChange w:id="450" w:author="epgds" w:date="2014-05-01T13:19:00Z">
          <w:pPr>
            <w:pStyle w:val="EndnoteText"/>
          </w:pPr>
        </w:pPrChange>
      </w:pPr>
      <w:ins w:id="451" w:author="epgds" w:date="2014-05-01T13:19:00Z">
        <w:r w:rsidRPr="002D00E2">
          <w:rPr>
            <w:rStyle w:val="EndnoteReference"/>
            <w:rFonts w:ascii="Arial" w:hAnsi="Arial" w:cs="Arial"/>
            <w:rPrChange w:id="452" w:author="epgds" w:date="2014-05-01T13:29:00Z">
              <w:rPr>
                <w:rStyle w:val="EndnoteReference"/>
              </w:rPr>
            </w:rPrChange>
          </w:rPr>
          <w:endnoteRef/>
        </w:r>
        <w:r w:rsidRPr="002D00E2">
          <w:rPr>
            <w:rFonts w:ascii="Arial" w:hAnsi="Arial" w:cs="Arial"/>
            <w:rPrChange w:id="453" w:author="epgds" w:date="2014-05-01T13:29:00Z">
              <w:rPr/>
            </w:rPrChange>
          </w:rPr>
          <w:t xml:space="preserve"> </w:t>
        </w:r>
        <w:r w:rsidRPr="002D00E2">
          <w:rPr>
            <w:rFonts w:ascii="Arial" w:eastAsia="Times New Roman" w:hAnsi="Arial" w:cs="Arial"/>
            <w:rPrChange w:id="454" w:author="epgds" w:date="2014-05-01T13:29:00Z">
              <w:rPr/>
            </w:rPrChange>
          </w:rPr>
          <w:t>Ames BN. Cancer prevention and diet: Help from single nucleotide polymorphisms. Proceedings of the National Academy of Science 1999; 96:12216-12218.</w:t>
        </w:r>
      </w:ins>
    </w:p>
  </w:endnote>
  <w:endnote w:id="22">
    <w:p w14:paraId="0C4176BE" w14:textId="77777777" w:rsidR="000C19F7" w:rsidRPr="002D00E2" w:rsidRDefault="000C19F7">
      <w:pPr>
        <w:pStyle w:val="EndnoteText"/>
        <w:rPr>
          <w:rFonts w:ascii="Arial" w:hAnsi="Arial" w:cs="Arial"/>
          <w:sz w:val="22"/>
          <w:szCs w:val="22"/>
          <w:rPrChange w:id="457" w:author="epgds" w:date="2014-05-01T13:29:00Z">
            <w:rPr/>
          </w:rPrChange>
        </w:rPr>
      </w:pPr>
      <w:ins w:id="458" w:author="epgds" w:date="2014-05-01T13:16:00Z">
        <w:r w:rsidRPr="002D00E2">
          <w:rPr>
            <w:rStyle w:val="EndnoteReference"/>
            <w:rFonts w:ascii="Arial" w:hAnsi="Arial" w:cs="Arial"/>
            <w:sz w:val="22"/>
            <w:szCs w:val="22"/>
            <w:rPrChange w:id="459" w:author="epgds" w:date="2014-05-01T13:29:00Z">
              <w:rPr>
                <w:rStyle w:val="EndnoteReference"/>
              </w:rPr>
            </w:rPrChange>
          </w:rPr>
          <w:endnoteRef/>
        </w:r>
        <w:r w:rsidRPr="002D00E2">
          <w:rPr>
            <w:rFonts w:ascii="Arial" w:hAnsi="Arial" w:cs="Arial"/>
            <w:sz w:val="22"/>
            <w:szCs w:val="22"/>
            <w:rPrChange w:id="460" w:author="epgds" w:date="2014-05-01T13:29:00Z">
              <w:rPr/>
            </w:rPrChange>
          </w:rPr>
          <w:t xml:space="preserve"> IL6R Genetics Consortium and Emerging Risk Factors Collaboration. Interleukin-6 receptor pathways in coronary heart disease: a collaborative meta-analysis of 82 studies. </w:t>
        </w:r>
        <w:r w:rsidRPr="002D00E2">
          <w:rPr>
            <w:rFonts w:ascii="Arial" w:hAnsi="Arial" w:cs="Arial"/>
            <w:sz w:val="22"/>
            <w:szCs w:val="22"/>
            <w:rPrChange w:id="461" w:author="epgds" w:date="2014-05-01T13:29:00Z">
              <w:rPr/>
            </w:rPrChange>
          </w:rPr>
          <w:fldChar w:fldCharType="begin"/>
        </w:r>
        <w:r w:rsidRPr="002D00E2">
          <w:rPr>
            <w:rFonts w:ascii="Arial" w:hAnsi="Arial" w:cs="Arial"/>
            <w:sz w:val="22"/>
            <w:szCs w:val="22"/>
            <w:rPrChange w:id="462" w:author="epgds" w:date="2014-05-01T13:29:00Z">
              <w:rPr/>
            </w:rPrChange>
          </w:rPr>
          <w:instrText>HYPERLINK "http://www.ncbi.nlm.nih.gov/pubmed/22421339" \o "Lancet."</w:instrText>
        </w:r>
        <w:r w:rsidRPr="002D00E2">
          <w:rPr>
            <w:rFonts w:ascii="Arial" w:hAnsi="Arial" w:cs="Arial"/>
            <w:sz w:val="22"/>
            <w:szCs w:val="22"/>
            <w:rPrChange w:id="463" w:author="epgds" w:date="2014-05-01T13:29:00Z">
              <w:rPr/>
            </w:rPrChange>
          </w:rPr>
          <w:fldChar w:fldCharType="separate"/>
        </w:r>
        <w:r w:rsidRPr="002D00E2">
          <w:rPr>
            <w:rFonts w:ascii="Arial" w:hAnsi="Arial" w:cs="Arial"/>
            <w:color w:val="2F4A8B"/>
            <w:sz w:val="22"/>
            <w:szCs w:val="22"/>
            <w:rPrChange w:id="464" w:author="epgds" w:date="2014-05-01T13:29:00Z">
              <w:rPr>
                <w:rFonts w:asciiTheme="minorHAnsi" w:hAnsiTheme="minorHAnsi" w:cs="Arial"/>
                <w:color w:val="2F4A8B"/>
              </w:rPr>
            </w:rPrChange>
          </w:rPr>
          <w:t>Lancet.</w:t>
        </w:r>
        <w:r w:rsidRPr="002D00E2">
          <w:rPr>
            <w:rFonts w:ascii="Arial" w:hAnsi="Arial" w:cs="Arial"/>
            <w:sz w:val="22"/>
            <w:szCs w:val="22"/>
            <w:rPrChange w:id="465" w:author="epgds" w:date="2014-05-01T13:29:00Z">
              <w:rPr/>
            </w:rPrChange>
          </w:rPr>
          <w:fldChar w:fldCharType="end"/>
        </w:r>
        <w:r w:rsidRPr="002D00E2">
          <w:rPr>
            <w:rFonts w:ascii="Arial" w:hAnsi="Arial" w:cs="Arial"/>
            <w:sz w:val="22"/>
            <w:szCs w:val="22"/>
            <w:rPrChange w:id="466"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467" w:author="epgds" w:date="2014-05-01T13:29:00Z">
              <w:rPr>
                <w:rFonts w:asciiTheme="minorHAnsi" w:hAnsiTheme="minorHAnsi" w:cs="Arial"/>
              </w:rPr>
            </w:rPrChange>
          </w:rPr>
          <w:t>;379</w:t>
        </w:r>
        <w:proofErr w:type="gramEnd"/>
        <w:r w:rsidRPr="002D00E2">
          <w:rPr>
            <w:rFonts w:ascii="Arial" w:hAnsi="Arial" w:cs="Arial"/>
            <w:sz w:val="22"/>
            <w:szCs w:val="22"/>
            <w:rPrChange w:id="468" w:author="epgds" w:date="2014-05-01T13:29:00Z">
              <w:rPr>
                <w:rFonts w:asciiTheme="minorHAnsi" w:hAnsiTheme="minorHAnsi" w:cs="Arial"/>
              </w:rPr>
            </w:rPrChange>
          </w:rPr>
          <w:t>(9822):1205-13.</w:t>
        </w:r>
      </w:ins>
    </w:p>
  </w:endnote>
  <w:endnote w:id="23">
    <w:p w14:paraId="46750481" w14:textId="77777777" w:rsidR="000C19F7" w:rsidRPr="002D00E2" w:rsidRDefault="000C19F7" w:rsidP="0066705B">
      <w:pPr>
        <w:shd w:val="clear" w:color="auto" w:fill="F2F2F2"/>
        <w:spacing w:after="0" w:line="240" w:lineRule="auto"/>
        <w:rPr>
          <w:ins w:id="470" w:author="epgds" w:date="2014-05-01T13:15:00Z"/>
          <w:rFonts w:ascii="Arial" w:hAnsi="Arial" w:cs="Arial"/>
          <w:rPrChange w:id="471" w:author="epgds" w:date="2014-05-01T13:29:00Z">
            <w:rPr>
              <w:ins w:id="472" w:author="epgds" w:date="2014-05-01T13:15:00Z"/>
              <w:sz w:val="20"/>
              <w:szCs w:val="20"/>
            </w:rPr>
          </w:rPrChange>
        </w:rPr>
      </w:pPr>
      <w:ins w:id="473" w:author="epgds" w:date="2014-05-01T13:15:00Z">
        <w:r w:rsidRPr="002D00E2">
          <w:rPr>
            <w:rStyle w:val="EndnoteReference"/>
            <w:rFonts w:ascii="Arial" w:hAnsi="Arial" w:cs="Arial"/>
            <w:rPrChange w:id="474" w:author="epgds" w:date="2014-05-01T13:29:00Z">
              <w:rPr>
                <w:rStyle w:val="EndnoteReference"/>
                <w:sz w:val="20"/>
                <w:szCs w:val="20"/>
              </w:rPr>
            </w:rPrChange>
          </w:rPr>
          <w:endnoteRef/>
        </w:r>
        <w:r w:rsidRPr="002D00E2">
          <w:rPr>
            <w:rFonts w:ascii="Arial" w:hAnsi="Arial" w:cs="Arial"/>
            <w:rPrChange w:id="475" w:author="epgds" w:date="2014-05-01T13:29:00Z">
              <w:rPr>
                <w:sz w:val="20"/>
                <w:szCs w:val="20"/>
              </w:rPr>
            </w:rPrChange>
          </w:rPr>
          <w:t xml:space="preserve"> </w:t>
        </w:r>
        <w:proofErr w:type="gramStart"/>
        <w:r w:rsidRPr="002D00E2">
          <w:rPr>
            <w:rFonts w:ascii="Arial" w:hAnsi="Arial" w:cs="Arial"/>
            <w:color w:val="404040"/>
            <w:lang w:val="en-US"/>
            <w:rPrChange w:id="476" w:author="epgds" w:date="2014-05-01T13:29:00Z">
              <w:rPr>
                <w:color w:val="404040"/>
                <w:sz w:val="20"/>
                <w:szCs w:val="20"/>
                <w:lang w:val="en-US"/>
              </w:rPr>
            </w:rPrChange>
          </w:rPr>
          <w:t xml:space="preserve">The Interleukin-6 Receptor </w:t>
        </w:r>
        <w:proofErr w:type="spellStart"/>
        <w:r w:rsidRPr="002D00E2">
          <w:rPr>
            <w:rFonts w:ascii="Arial" w:hAnsi="Arial" w:cs="Arial"/>
            <w:color w:val="404040"/>
            <w:lang w:val="en-US"/>
            <w:rPrChange w:id="477" w:author="epgds" w:date="2014-05-01T13:29:00Z">
              <w:rPr>
                <w:color w:val="404040"/>
                <w:sz w:val="20"/>
                <w:szCs w:val="20"/>
                <w:lang w:val="en-US"/>
              </w:rPr>
            </w:rPrChange>
          </w:rPr>
          <w:t>Mendelian</w:t>
        </w:r>
        <w:proofErr w:type="spellEnd"/>
        <w:r w:rsidRPr="002D00E2">
          <w:rPr>
            <w:rFonts w:ascii="Arial" w:hAnsi="Arial" w:cs="Arial"/>
            <w:color w:val="404040"/>
            <w:lang w:val="en-US"/>
            <w:rPrChange w:id="478" w:author="epgds" w:date="2014-05-01T13:29:00Z">
              <w:rPr>
                <w:color w:val="404040"/>
                <w:sz w:val="20"/>
                <w:szCs w:val="20"/>
                <w:lang w:val="en-US"/>
              </w:rPr>
            </w:rPrChange>
          </w:rPr>
          <w:t xml:space="preserve"> </w:t>
        </w:r>
        <w:proofErr w:type="spellStart"/>
        <w:r w:rsidRPr="002D00E2">
          <w:rPr>
            <w:rFonts w:ascii="Arial" w:hAnsi="Arial" w:cs="Arial"/>
            <w:color w:val="404040"/>
            <w:lang w:val="en-US"/>
            <w:rPrChange w:id="479" w:author="epgds" w:date="2014-05-01T13:29:00Z">
              <w:rPr>
                <w:color w:val="404040"/>
                <w:sz w:val="20"/>
                <w:szCs w:val="20"/>
                <w:lang w:val="en-US"/>
              </w:rPr>
            </w:rPrChange>
          </w:rPr>
          <w:t>Randomisation</w:t>
        </w:r>
        <w:proofErr w:type="spellEnd"/>
        <w:r w:rsidRPr="002D00E2">
          <w:rPr>
            <w:rFonts w:ascii="Arial" w:hAnsi="Arial" w:cs="Arial"/>
            <w:color w:val="404040"/>
            <w:lang w:val="en-US"/>
            <w:rPrChange w:id="480" w:author="epgds" w:date="2014-05-01T13:29:00Z">
              <w:rPr>
                <w:color w:val="404040"/>
                <w:sz w:val="20"/>
                <w:szCs w:val="20"/>
                <w:lang w:val="en-US"/>
              </w:rPr>
            </w:rPrChange>
          </w:rPr>
          <w:t xml:space="preserve"> Analysis (IL6R MR) Consortium.</w:t>
        </w:r>
        <w:proofErr w:type="gramEnd"/>
        <w:r w:rsidRPr="002D00E2">
          <w:rPr>
            <w:rFonts w:ascii="Arial" w:hAnsi="Arial" w:cs="Arial"/>
            <w:color w:val="404040"/>
            <w:lang w:val="en-US"/>
            <w:rPrChange w:id="481" w:author="epgds" w:date="2014-05-01T13:29:00Z">
              <w:rPr>
                <w:color w:val="404040"/>
                <w:sz w:val="20"/>
                <w:szCs w:val="20"/>
                <w:lang w:val="en-US"/>
              </w:rPr>
            </w:rPrChange>
          </w:rPr>
          <w:t xml:space="preserve"> </w:t>
        </w:r>
        <w:r w:rsidRPr="002D00E2">
          <w:rPr>
            <w:rFonts w:ascii="Arial" w:hAnsi="Arial" w:cs="Arial"/>
            <w:color w:val="000000"/>
            <w:rPrChange w:id="482" w:author="epgds" w:date="2014-05-01T13:29:00Z">
              <w:rPr>
                <w:color w:val="000000"/>
                <w:sz w:val="20"/>
                <w:szCs w:val="20"/>
              </w:rPr>
            </w:rPrChange>
          </w:rPr>
          <w:t xml:space="preserve">The interleukin-6 receptor as a target for prevention of coronary heart disease: a </w:t>
        </w:r>
        <w:proofErr w:type="spellStart"/>
        <w:proofErr w:type="gramStart"/>
        <w:r w:rsidRPr="002D00E2">
          <w:rPr>
            <w:rFonts w:ascii="Arial" w:hAnsi="Arial" w:cs="Arial"/>
            <w:color w:val="000000"/>
            <w:rPrChange w:id="483" w:author="epgds" w:date="2014-05-01T13:29:00Z">
              <w:rPr>
                <w:color w:val="000000"/>
                <w:sz w:val="20"/>
                <w:szCs w:val="20"/>
              </w:rPr>
            </w:rPrChange>
          </w:rPr>
          <w:t>mendelian</w:t>
        </w:r>
        <w:proofErr w:type="spellEnd"/>
        <w:proofErr w:type="gramEnd"/>
        <w:r w:rsidRPr="002D00E2">
          <w:rPr>
            <w:rFonts w:ascii="Arial" w:hAnsi="Arial" w:cs="Arial"/>
            <w:color w:val="000000"/>
            <w:rPrChange w:id="484" w:author="epgds" w:date="2014-05-01T13:29:00Z">
              <w:rPr>
                <w:color w:val="000000"/>
                <w:sz w:val="20"/>
                <w:szCs w:val="20"/>
              </w:rPr>
            </w:rPrChange>
          </w:rPr>
          <w:t xml:space="preserve"> randomisation analysis. </w:t>
        </w:r>
        <w:proofErr w:type="gramStart"/>
        <w:r w:rsidRPr="002D00E2">
          <w:rPr>
            <w:rFonts w:ascii="Arial" w:hAnsi="Arial" w:cs="Arial"/>
            <w:color w:val="404040"/>
            <w:rPrChange w:id="485" w:author="epgds" w:date="2014-05-01T13:29:00Z">
              <w:rPr>
                <w:color w:val="404040"/>
                <w:sz w:val="20"/>
                <w:szCs w:val="20"/>
              </w:rPr>
            </w:rPrChange>
          </w:rPr>
          <w:t xml:space="preserve">The Lancet, </w:t>
        </w:r>
        <w:r w:rsidRPr="002D00E2">
          <w:rPr>
            <w:rFonts w:ascii="Arial" w:hAnsi="Arial" w:cs="Arial"/>
            <w:rPrChange w:id="486" w:author="epgds" w:date="2014-05-01T13:29:00Z">
              <w:rPr>
                <w:sz w:val="20"/>
                <w:szCs w:val="20"/>
              </w:rPr>
            </w:rPrChange>
          </w:rPr>
          <w:fldChar w:fldCharType="begin"/>
        </w:r>
        <w:r w:rsidRPr="002D00E2">
          <w:rPr>
            <w:rFonts w:ascii="Arial" w:hAnsi="Arial" w:cs="Arial"/>
            <w:rPrChange w:id="487" w:author="epgds" w:date="2014-05-01T13:29:00Z">
              <w:rPr>
                <w:sz w:val="20"/>
                <w:szCs w:val="20"/>
              </w:rPr>
            </w:rPrChange>
          </w:rPr>
          <w:instrText>HYPERLINK "http://www.thelancet.com/journals/lancet/issue/vol379no9822/PIIS0140-6736(12)X6013-6"</w:instrText>
        </w:r>
        <w:r w:rsidRPr="002D00E2">
          <w:rPr>
            <w:rFonts w:ascii="Arial" w:hAnsi="Arial" w:cs="Arial"/>
            <w:rPrChange w:id="488" w:author="epgds" w:date="2014-05-01T13:29:00Z">
              <w:rPr>
                <w:sz w:val="20"/>
                <w:szCs w:val="20"/>
              </w:rPr>
            </w:rPrChange>
          </w:rPr>
          <w:fldChar w:fldCharType="separate"/>
        </w:r>
        <w:r w:rsidRPr="002D00E2">
          <w:rPr>
            <w:rStyle w:val="Hyperlink"/>
            <w:rFonts w:ascii="Arial" w:hAnsi="Arial" w:cs="Arial"/>
            <w:color w:val="B30538"/>
            <w:rPrChange w:id="489" w:author="epgds" w:date="2014-05-01T13:29:00Z">
              <w:rPr>
                <w:rStyle w:val="Hyperlink"/>
                <w:color w:val="B30538"/>
                <w:sz w:val="20"/>
                <w:szCs w:val="20"/>
              </w:rPr>
            </w:rPrChange>
          </w:rPr>
          <w:t>379</w:t>
        </w:r>
        <w:r w:rsidRPr="002D00E2">
          <w:rPr>
            <w:rFonts w:ascii="Arial" w:hAnsi="Arial" w:cs="Arial"/>
            <w:rPrChange w:id="490" w:author="epgds" w:date="2014-05-01T13:29:00Z">
              <w:rPr>
                <w:sz w:val="20"/>
                <w:szCs w:val="20"/>
              </w:rPr>
            </w:rPrChange>
          </w:rPr>
          <w:fldChar w:fldCharType="end"/>
        </w:r>
        <w:r w:rsidRPr="002D00E2">
          <w:rPr>
            <w:rFonts w:ascii="Arial" w:hAnsi="Arial" w:cs="Arial"/>
            <w:color w:val="404040"/>
            <w:rPrChange w:id="491" w:author="epgds" w:date="2014-05-01T13:29:00Z">
              <w:rPr>
                <w:color w:val="404040"/>
                <w:sz w:val="20"/>
                <w:szCs w:val="20"/>
              </w:rPr>
            </w:rPrChange>
          </w:rPr>
          <w:t>: 1214 – 1224.</w:t>
        </w:r>
        <w:proofErr w:type="gramEnd"/>
      </w:ins>
    </w:p>
  </w:endnote>
  <w:endnote w:id="24">
    <w:p w14:paraId="123AAC85" w14:textId="77777777" w:rsidR="000C19F7" w:rsidRPr="002D00E2" w:rsidRDefault="000C19F7">
      <w:pPr>
        <w:pStyle w:val="EndnoteText"/>
        <w:rPr>
          <w:rFonts w:ascii="Arial" w:hAnsi="Arial" w:cs="Arial"/>
          <w:sz w:val="22"/>
          <w:szCs w:val="22"/>
          <w:rPrChange w:id="494" w:author="epgds" w:date="2014-05-01T13:29:00Z">
            <w:rPr/>
          </w:rPrChange>
        </w:rPr>
      </w:pPr>
      <w:ins w:id="495" w:author="epgds" w:date="2014-05-01T13:17:00Z">
        <w:r w:rsidRPr="002D00E2">
          <w:rPr>
            <w:rStyle w:val="EndnoteReference"/>
            <w:rFonts w:ascii="Arial" w:hAnsi="Arial" w:cs="Arial"/>
            <w:sz w:val="22"/>
            <w:szCs w:val="22"/>
            <w:rPrChange w:id="496" w:author="epgds" w:date="2014-05-01T13:29:00Z">
              <w:rPr>
                <w:rStyle w:val="EndnoteReference"/>
              </w:rPr>
            </w:rPrChange>
          </w:rPr>
          <w:endnoteRef/>
        </w:r>
        <w:r w:rsidRPr="002D00E2">
          <w:rPr>
            <w:rFonts w:ascii="Arial" w:hAnsi="Arial" w:cs="Arial"/>
            <w:sz w:val="22"/>
            <w:szCs w:val="22"/>
            <w:rPrChange w:id="497" w:author="epgds" w:date="2014-05-01T13:29:00Z">
              <w:rPr/>
            </w:rPrChange>
          </w:rPr>
          <w:t xml:space="preserve"> </w:t>
        </w:r>
      </w:ins>
      <w:ins w:id="498" w:author="epgds" w:date="2014-05-01T13:18:00Z">
        <w:r w:rsidRPr="002D00E2">
          <w:rPr>
            <w:rFonts w:ascii="Arial" w:hAnsi="Arial" w:cs="Arial"/>
            <w:sz w:val="22"/>
            <w:szCs w:val="22"/>
            <w:rPrChange w:id="499" w:author="epgds" w:date="2014-05-01T13:29:00Z">
              <w:rPr>
                <w:rFonts w:asciiTheme="minorHAnsi" w:hAnsiTheme="minorHAnsi"/>
              </w:rPr>
            </w:rPrChange>
          </w:rPr>
          <w:t xml:space="preserve">IL6R Genetics Consortium and Emerging Risk Factors Collaboration. Interleukin-6 receptor pathways in coronary heart disease: a collaborative meta-analysis of 82 studies. </w:t>
        </w:r>
        <w:r w:rsidRPr="002D00E2">
          <w:rPr>
            <w:rFonts w:ascii="Arial" w:hAnsi="Arial" w:cs="Arial"/>
            <w:sz w:val="22"/>
            <w:szCs w:val="22"/>
            <w:rPrChange w:id="500" w:author="epgds" w:date="2014-05-01T13:29:00Z">
              <w:rPr/>
            </w:rPrChange>
          </w:rPr>
          <w:fldChar w:fldCharType="begin"/>
        </w:r>
        <w:r w:rsidRPr="002D00E2">
          <w:rPr>
            <w:rFonts w:ascii="Arial" w:hAnsi="Arial" w:cs="Arial"/>
            <w:sz w:val="22"/>
            <w:szCs w:val="22"/>
            <w:rPrChange w:id="501" w:author="epgds" w:date="2014-05-01T13:29:00Z">
              <w:rPr/>
            </w:rPrChange>
          </w:rPr>
          <w:instrText>HYPERLINK "http://www.ncbi.nlm.nih.gov/pubmed/22421339" \o "Lancet."</w:instrText>
        </w:r>
        <w:r w:rsidRPr="002D00E2">
          <w:rPr>
            <w:rFonts w:ascii="Arial" w:hAnsi="Arial" w:cs="Arial"/>
            <w:sz w:val="22"/>
            <w:szCs w:val="22"/>
            <w:rPrChange w:id="502" w:author="epgds" w:date="2014-05-01T13:29:00Z">
              <w:rPr/>
            </w:rPrChange>
          </w:rPr>
          <w:fldChar w:fldCharType="separate"/>
        </w:r>
        <w:r w:rsidRPr="002D00E2">
          <w:rPr>
            <w:rFonts w:ascii="Arial" w:hAnsi="Arial" w:cs="Arial"/>
            <w:color w:val="2F4A8B"/>
            <w:sz w:val="22"/>
            <w:szCs w:val="22"/>
            <w:rPrChange w:id="503" w:author="epgds" w:date="2014-05-01T13:29:00Z">
              <w:rPr>
                <w:rFonts w:asciiTheme="minorHAnsi" w:hAnsiTheme="minorHAnsi" w:cs="Arial"/>
                <w:color w:val="2F4A8B"/>
              </w:rPr>
            </w:rPrChange>
          </w:rPr>
          <w:t>Lancet.</w:t>
        </w:r>
        <w:r w:rsidRPr="002D00E2">
          <w:rPr>
            <w:rFonts w:ascii="Arial" w:hAnsi="Arial" w:cs="Arial"/>
            <w:sz w:val="22"/>
            <w:szCs w:val="22"/>
            <w:rPrChange w:id="504" w:author="epgds" w:date="2014-05-01T13:29:00Z">
              <w:rPr/>
            </w:rPrChange>
          </w:rPr>
          <w:fldChar w:fldCharType="end"/>
        </w:r>
        <w:r w:rsidRPr="002D00E2">
          <w:rPr>
            <w:rFonts w:ascii="Arial" w:hAnsi="Arial" w:cs="Arial"/>
            <w:sz w:val="22"/>
            <w:szCs w:val="22"/>
            <w:rPrChange w:id="505" w:author="epgds" w:date="2014-05-01T13:29:00Z">
              <w:rPr>
                <w:rFonts w:asciiTheme="minorHAnsi" w:hAnsiTheme="minorHAnsi" w:cs="Arial"/>
              </w:rPr>
            </w:rPrChange>
          </w:rPr>
          <w:t xml:space="preserve"> 2012 Mar 31</w:t>
        </w:r>
        <w:proofErr w:type="gramStart"/>
        <w:r w:rsidRPr="002D00E2">
          <w:rPr>
            <w:rFonts w:ascii="Arial" w:hAnsi="Arial" w:cs="Arial"/>
            <w:sz w:val="22"/>
            <w:szCs w:val="22"/>
            <w:rPrChange w:id="506" w:author="epgds" w:date="2014-05-01T13:29:00Z">
              <w:rPr>
                <w:rFonts w:asciiTheme="minorHAnsi" w:hAnsiTheme="minorHAnsi" w:cs="Arial"/>
              </w:rPr>
            </w:rPrChange>
          </w:rPr>
          <w:t>;379</w:t>
        </w:r>
        <w:proofErr w:type="gramEnd"/>
        <w:r w:rsidRPr="002D00E2">
          <w:rPr>
            <w:rFonts w:ascii="Arial" w:hAnsi="Arial" w:cs="Arial"/>
            <w:sz w:val="22"/>
            <w:szCs w:val="22"/>
            <w:rPrChange w:id="507" w:author="epgds" w:date="2014-05-01T13:29:00Z">
              <w:rPr>
                <w:rFonts w:asciiTheme="minorHAnsi" w:hAnsiTheme="minorHAnsi" w:cs="Arial"/>
              </w:rPr>
            </w:rPrChange>
          </w:rPr>
          <w:t>(9822):1205-13.</w:t>
        </w:r>
      </w:ins>
    </w:p>
  </w:endnote>
  <w:endnote w:id="25">
    <w:p w14:paraId="6FF9341E" w14:textId="77777777" w:rsidR="000C19F7" w:rsidRPr="002D00E2" w:rsidRDefault="000C19F7">
      <w:pPr>
        <w:shd w:val="clear" w:color="auto" w:fill="F2F2F2"/>
        <w:spacing w:after="0" w:line="240" w:lineRule="auto"/>
        <w:rPr>
          <w:rFonts w:ascii="Arial" w:hAnsi="Arial" w:cs="Arial"/>
          <w:rPrChange w:id="509" w:author="epgds" w:date="2014-05-01T13:29:00Z">
            <w:rPr/>
          </w:rPrChange>
        </w:rPr>
        <w:pPrChange w:id="510" w:author="epgds" w:date="2014-05-01T13:18:00Z">
          <w:pPr>
            <w:pStyle w:val="EndnoteText"/>
          </w:pPr>
        </w:pPrChange>
      </w:pPr>
      <w:ins w:id="511" w:author="epgds" w:date="2014-05-01T13:18:00Z">
        <w:r w:rsidRPr="002D00E2">
          <w:rPr>
            <w:rStyle w:val="EndnoteReference"/>
            <w:rFonts w:ascii="Arial" w:hAnsi="Arial" w:cs="Arial"/>
            <w:rPrChange w:id="512" w:author="epgds" w:date="2014-05-01T13:29:00Z">
              <w:rPr>
                <w:rStyle w:val="EndnoteReference"/>
              </w:rPr>
            </w:rPrChange>
          </w:rPr>
          <w:endnoteRef/>
        </w:r>
        <w:r w:rsidRPr="002D00E2">
          <w:rPr>
            <w:rFonts w:ascii="Arial" w:hAnsi="Arial" w:cs="Arial"/>
            <w:rPrChange w:id="513" w:author="epgds" w:date="2014-05-01T13:29:00Z">
              <w:rPr/>
            </w:rPrChange>
          </w:rPr>
          <w:t xml:space="preserve"> </w:t>
        </w:r>
        <w:proofErr w:type="gramStart"/>
        <w:r w:rsidRPr="002D00E2">
          <w:rPr>
            <w:rFonts w:ascii="Arial" w:hAnsi="Arial" w:cs="Arial"/>
            <w:color w:val="404040"/>
            <w:lang w:val="en-US"/>
            <w:rPrChange w:id="514" w:author="epgds" w:date="2014-05-01T13:29:00Z">
              <w:rPr>
                <w:color w:val="404040"/>
                <w:lang w:val="en-US"/>
              </w:rPr>
            </w:rPrChange>
          </w:rPr>
          <w:t xml:space="preserve">The Interleukin-6 Receptor </w:t>
        </w:r>
        <w:proofErr w:type="spellStart"/>
        <w:r w:rsidRPr="002D00E2">
          <w:rPr>
            <w:rFonts w:ascii="Arial" w:hAnsi="Arial" w:cs="Arial"/>
            <w:color w:val="404040"/>
            <w:lang w:val="en-US"/>
            <w:rPrChange w:id="515" w:author="epgds" w:date="2014-05-01T13:29:00Z">
              <w:rPr>
                <w:color w:val="404040"/>
                <w:lang w:val="en-US"/>
              </w:rPr>
            </w:rPrChange>
          </w:rPr>
          <w:t>Mendelian</w:t>
        </w:r>
        <w:proofErr w:type="spellEnd"/>
        <w:r w:rsidRPr="002D00E2">
          <w:rPr>
            <w:rFonts w:ascii="Arial" w:hAnsi="Arial" w:cs="Arial"/>
            <w:color w:val="404040"/>
            <w:lang w:val="en-US"/>
            <w:rPrChange w:id="516" w:author="epgds" w:date="2014-05-01T13:29:00Z">
              <w:rPr>
                <w:color w:val="404040"/>
                <w:lang w:val="en-US"/>
              </w:rPr>
            </w:rPrChange>
          </w:rPr>
          <w:t xml:space="preserve"> </w:t>
        </w:r>
        <w:proofErr w:type="spellStart"/>
        <w:r w:rsidRPr="002D00E2">
          <w:rPr>
            <w:rFonts w:ascii="Arial" w:hAnsi="Arial" w:cs="Arial"/>
            <w:color w:val="404040"/>
            <w:lang w:val="en-US"/>
            <w:rPrChange w:id="517" w:author="epgds" w:date="2014-05-01T13:29:00Z">
              <w:rPr>
                <w:color w:val="404040"/>
                <w:lang w:val="en-US"/>
              </w:rPr>
            </w:rPrChange>
          </w:rPr>
          <w:t>Randomisation</w:t>
        </w:r>
        <w:proofErr w:type="spellEnd"/>
        <w:r w:rsidRPr="002D00E2">
          <w:rPr>
            <w:rFonts w:ascii="Arial" w:hAnsi="Arial" w:cs="Arial"/>
            <w:color w:val="404040"/>
            <w:lang w:val="en-US"/>
            <w:rPrChange w:id="518" w:author="epgds" w:date="2014-05-01T13:29:00Z">
              <w:rPr>
                <w:color w:val="404040"/>
                <w:lang w:val="en-US"/>
              </w:rPr>
            </w:rPrChange>
          </w:rPr>
          <w:t xml:space="preserve"> Analysis (IL6R MR) Consortium.</w:t>
        </w:r>
        <w:proofErr w:type="gramEnd"/>
        <w:r w:rsidRPr="002D00E2">
          <w:rPr>
            <w:rFonts w:ascii="Arial" w:hAnsi="Arial" w:cs="Arial"/>
            <w:color w:val="404040"/>
            <w:lang w:val="en-US"/>
            <w:rPrChange w:id="519" w:author="epgds" w:date="2014-05-01T13:29:00Z">
              <w:rPr>
                <w:color w:val="404040"/>
                <w:lang w:val="en-US"/>
              </w:rPr>
            </w:rPrChange>
          </w:rPr>
          <w:t xml:space="preserve"> </w:t>
        </w:r>
        <w:r w:rsidRPr="002D00E2">
          <w:rPr>
            <w:rFonts w:ascii="Arial" w:hAnsi="Arial" w:cs="Arial"/>
            <w:color w:val="000000"/>
            <w:rPrChange w:id="520" w:author="epgds" w:date="2014-05-01T13:29:00Z">
              <w:rPr>
                <w:color w:val="000000"/>
              </w:rPr>
            </w:rPrChange>
          </w:rPr>
          <w:t xml:space="preserve">The interleukin-6 receptor as a target for prevention of coronary heart disease: a </w:t>
        </w:r>
        <w:proofErr w:type="spellStart"/>
        <w:proofErr w:type="gramStart"/>
        <w:r w:rsidRPr="002D00E2">
          <w:rPr>
            <w:rFonts w:ascii="Arial" w:hAnsi="Arial" w:cs="Arial"/>
            <w:color w:val="000000"/>
            <w:rPrChange w:id="521" w:author="epgds" w:date="2014-05-01T13:29:00Z">
              <w:rPr>
                <w:color w:val="000000"/>
              </w:rPr>
            </w:rPrChange>
          </w:rPr>
          <w:t>mendelian</w:t>
        </w:r>
        <w:proofErr w:type="spellEnd"/>
        <w:proofErr w:type="gramEnd"/>
        <w:r w:rsidRPr="002D00E2">
          <w:rPr>
            <w:rFonts w:ascii="Arial" w:hAnsi="Arial" w:cs="Arial"/>
            <w:color w:val="000000"/>
            <w:rPrChange w:id="522" w:author="epgds" w:date="2014-05-01T13:29:00Z">
              <w:rPr>
                <w:color w:val="000000"/>
              </w:rPr>
            </w:rPrChange>
          </w:rPr>
          <w:t xml:space="preserve"> randomisation analysis. </w:t>
        </w:r>
        <w:proofErr w:type="gramStart"/>
        <w:r w:rsidRPr="002D00E2">
          <w:rPr>
            <w:rFonts w:ascii="Arial" w:hAnsi="Arial" w:cs="Arial"/>
            <w:color w:val="404040"/>
            <w:rPrChange w:id="523" w:author="epgds" w:date="2014-05-01T13:29:00Z">
              <w:rPr>
                <w:color w:val="404040"/>
              </w:rPr>
            </w:rPrChange>
          </w:rPr>
          <w:t xml:space="preserve">The Lancet, </w:t>
        </w:r>
        <w:r w:rsidRPr="002D00E2">
          <w:rPr>
            <w:rFonts w:ascii="Arial" w:hAnsi="Arial" w:cs="Arial"/>
            <w:rPrChange w:id="524" w:author="epgds" w:date="2014-05-01T13:29:00Z">
              <w:rPr/>
            </w:rPrChange>
          </w:rPr>
          <w:fldChar w:fldCharType="begin"/>
        </w:r>
        <w:r w:rsidRPr="002D00E2">
          <w:rPr>
            <w:rFonts w:ascii="Arial" w:hAnsi="Arial" w:cs="Arial"/>
            <w:rPrChange w:id="525" w:author="epgds" w:date="2014-05-01T13:29:00Z">
              <w:rPr/>
            </w:rPrChange>
          </w:rPr>
          <w:instrText>HYPERLINK "http://www.thelancet.com/journals/lancet/issue/vol379no9822/PIIS0140-6736(12)X6013-6"</w:instrText>
        </w:r>
        <w:r w:rsidRPr="002D00E2">
          <w:rPr>
            <w:rFonts w:ascii="Arial" w:hAnsi="Arial" w:cs="Arial"/>
            <w:rPrChange w:id="526" w:author="epgds" w:date="2014-05-01T13:29:00Z">
              <w:rPr/>
            </w:rPrChange>
          </w:rPr>
          <w:fldChar w:fldCharType="separate"/>
        </w:r>
        <w:r w:rsidRPr="002D00E2">
          <w:rPr>
            <w:rStyle w:val="Hyperlink"/>
            <w:rFonts w:ascii="Arial" w:hAnsi="Arial" w:cs="Arial"/>
            <w:color w:val="B30538"/>
            <w:rPrChange w:id="527" w:author="epgds" w:date="2014-05-01T13:29:00Z">
              <w:rPr>
                <w:rStyle w:val="Hyperlink"/>
                <w:color w:val="B30538"/>
              </w:rPr>
            </w:rPrChange>
          </w:rPr>
          <w:t>379</w:t>
        </w:r>
        <w:r w:rsidRPr="002D00E2">
          <w:rPr>
            <w:rFonts w:ascii="Arial" w:hAnsi="Arial" w:cs="Arial"/>
            <w:rPrChange w:id="528" w:author="epgds" w:date="2014-05-01T13:29:00Z">
              <w:rPr/>
            </w:rPrChange>
          </w:rPr>
          <w:fldChar w:fldCharType="end"/>
        </w:r>
        <w:r w:rsidRPr="002D00E2">
          <w:rPr>
            <w:rFonts w:ascii="Arial" w:hAnsi="Arial" w:cs="Arial"/>
            <w:color w:val="404040"/>
            <w:rPrChange w:id="529" w:author="epgds" w:date="2014-05-01T13:29:00Z">
              <w:rPr>
                <w:color w:val="404040"/>
              </w:rPr>
            </w:rPrChange>
          </w:rPr>
          <w:t>: 1214 – 1224.</w:t>
        </w:r>
      </w:ins>
      <w:proofErr w:type="gramEnd"/>
    </w:p>
  </w:endnote>
  <w:endnote w:id="26">
    <w:p w14:paraId="46515FE1" w14:textId="77777777" w:rsidR="000C19F7" w:rsidRPr="002D00E2" w:rsidDel="0066705B" w:rsidRDefault="000C19F7" w:rsidP="0076528C">
      <w:pPr>
        <w:pStyle w:val="EndnoteText"/>
        <w:rPr>
          <w:del w:id="544" w:author="epgds" w:date="2014-05-01T13:14:00Z"/>
          <w:rFonts w:ascii="Arial" w:hAnsi="Arial" w:cs="Arial"/>
          <w:sz w:val="22"/>
          <w:szCs w:val="22"/>
          <w:rPrChange w:id="545" w:author="epgds" w:date="2014-05-01T13:29:00Z">
            <w:rPr>
              <w:del w:id="546" w:author="epgds" w:date="2014-05-01T13:14:00Z"/>
              <w:rFonts w:asciiTheme="minorHAnsi" w:hAnsiTheme="minorHAnsi"/>
            </w:rPr>
          </w:rPrChange>
        </w:rPr>
      </w:pPr>
      <w:del w:id="547" w:author="epgds" w:date="2014-05-01T13:14:00Z">
        <w:r w:rsidRPr="002D00E2" w:rsidDel="0066705B">
          <w:rPr>
            <w:rStyle w:val="EndnoteReference"/>
            <w:rFonts w:ascii="Arial" w:hAnsi="Arial" w:cs="Arial"/>
            <w:sz w:val="22"/>
            <w:szCs w:val="22"/>
            <w:rPrChange w:id="548" w:author="epgds" w:date="2014-05-01T13:29:00Z">
              <w:rPr>
                <w:rStyle w:val="EndnoteReference"/>
              </w:rPr>
            </w:rPrChange>
          </w:rPr>
          <w:endnoteRef/>
        </w:r>
        <w:r w:rsidRPr="002D00E2" w:rsidDel="0066705B">
          <w:rPr>
            <w:rFonts w:ascii="Arial" w:hAnsi="Arial" w:cs="Arial"/>
            <w:sz w:val="22"/>
            <w:szCs w:val="22"/>
            <w:rPrChange w:id="549" w:author="epgds" w:date="2014-05-01T13:29:00Z">
              <w:rPr/>
            </w:rPrChange>
          </w:rPr>
          <w:delText xml:space="preserve"> IL6R Genetics Consortium and Emerging Risk Factors Collaboration. Interleukin-6 receptor pathways in coronary heart disease: a collaborative meta-analysis of 82 studies. </w:delText>
        </w:r>
        <w:r w:rsidRPr="002D00E2" w:rsidDel="0066705B">
          <w:rPr>
            <w:rFonts w:ascii="Arial" w:hAnsi="Arial" w:cs="Arial"/>
            <w:sz w:val="22"/>
            <w:szCs w:val="22"/>
            <w:rPrChange w:id="550" w:author="epgds" w:date="2014-05-01T13:29:00Z">
              <w:rPr/>
            </w:rPrChange>
          </w:rPr>
          <w:fldChar w:fldCharType="begin"/>
        </w:r>
        <w:r w:rsidRPr="002D00E2" w:rsidDel="0066705B">
          <w:rPr>
            <w:rFonts w:ascii="Arial" w:hAnsi="Arial" w:cs="Arial"/>
            <w:sz w:val="22"/>
            <w:szCs w:val="22"/>
            <w:rPrChange w:id="551" w:author="epgds" w:date="2014-05-01T13:29:00Z">
              <w:rPr/>
            </w:rPrChange>
          </w:rPr>
          <w:delInstrText>HYPERLINK "http://www.ncbi.nlm.nih.gov/pubmed/22421339" \o "Lancet."</w:delInstrText>
        </w:r>
        <w:r w:rsidRPr="002D00E2" w:rsidDel="0066705B">
          <w:rPr>
            <w:rFonts w:ascii="Arial" w:hAnsi="Arial" w:cs="Arial"/>
            <w:sz w:val="22"/>
            <w:szCs w:val="22"/>
            <w:rPrChange w:id="552" w:author="epgds" w:date="2014-05-01T13:29:00Z">
              <w:rPr/>
            </w:rPrChange>
          </w:rPr>
          <w:fldChar w:fldCharType="separate"/>
        </w:r>
        <w:r w:rsidRPr="002D00E2" w:rsidDel="0066705B">
          <w:rPr>
            <w:rFonts w:ascii="Arial" w:hAnsi="Arial" w:cs="Arial"/>
            <w:color w:val="2F4A8B"/>
            <w:sz w:val="22"/>
            <w:szCs w:val="22"/>
            <w:rPrChange w:id="553" w:author="epgds" w:date="2014-05-01T13:29:00Z">
              <w:rPr>
                <w:rFonts w:cs="Arial"/>
                <w:color w:val="2F4A8B"/>
              </w:rPr>
            </w:rPrChange>
          </w:rPr>
          <w:delText>Lancet.</w:delText>
        </w:r>
        <w:r w:rsidRPr="002D00E2" w:rsidDel="0066705B">
          <w:rPr>
            <w:rFonts w:ascii="Arial" w:hAnsi="Arial" w:cs="Arial"/>
            <w:sz w:val="22"/>
            <w:szCs w:val="22"/>
            <w:rPrChange w:id="554" w:author="epgds" w:date="2014-05-01T13:29:00Z">
              <w:rPr/>
            </w:rPrChange>
          </w:rPr>
          <w:fldChar w:fldCharType="end"/>
        </w:r>
        <w:r w:rsidRPr="002D00E2" w:rsidDel="0066705B">
          <w:rPr>
            <w:rFonts w:ascii="Arial" w:hAnsi="Arial" w:cs="Arial"/>
            <w:sz w:val="22"/>
            <w:szCs w:val="22"/>
            <w:rPrChange w:id="555" w:author="epgds" w:date="2014-05-01T13:29:00Z">
              <w:rPr>
                <w:rFonts w:cs="Arial"/>
              </w:rPr>
            </w:rPrChange>
          </w:rPr>
          <w:delText xml:space="preserve"> 2012 Mar 31;379(9822):1205-13. </w:delText>
        </w:r>
      </w:del>
    </w:p>
  </w:endnote>
  <w:endnote w:id="27">
    <w:p w14:paraId="3AD813AE" w14:textId="77777777" w:rsidR="000C19F7" w:rsidRPr="002D00E2" w:rsidDel="0066705B" w:rsidRDefault="000C19F7" w:rsidP="0076528C">
      <w:pPr>
        <w:pStyle w:val="Normaltext"/>
        <w:tabs>
          <w:tab w:val="left" w:pos="709"/>
        </w:tabs>
        <w:rPr>
          <w:del w:id="556" w:author="epgds" w:date="2014-05-01T13:14:00Z"/>
          <w:rFonts w:ascii="Arial" w:hAnsi="Arial" w:cs="Arial"/>
          <w:sz w:val="22"/>
          <w:szCs w:val="22"/>
          <w:rPrChange w:id="557" w:author="epgds" w:date="2014-05-01T13:29:00Z">
            <w:rPr>
              <w:del w:id="558" w:author="epgds" w:date="2014-05-01T13:14:00Z"/>
              <w:rFonts w:asciiTheme="minorHAnsi" w:hAnsiTheme="minorHAnsi"/>
              <w:sz w:val="20"/>
            </w:rPr>
          </w:rPrChange>
        </w:rPr>
      </w:pPr>
      <w:del w:id="559" w:author="epgds" w:date="2014-05-01T13:14:00Z">
        <w:r w:rsidRPr="002D00E2" w:rsidDel="0066705B">
          <w:rPr>
            <w:rStyle w:val="EndnoteReference"/>
            <w:rFonts w:ascii="Arial" w:hAnsi="Arial" w:cs="Arial"/>
            <w:sz w:val="22"/>
            <w:szCs w:val="22"/>
            <w:rPrChange w:id="560" w:author="epgds" w:date="2014-05-01T13:29:00Z">
              <w:rPr>
                <w:rStyle w:val="EndnoteReference"/>
                <w:sz w:val="20"/>
              </w:rPr>
            </w:rPrChange>
          </w:rPr>
          <w:endnoteRef/>
        </w:r>
        <w:r w:rsidRPr="002D00E2" w:rsidDel="0066705B">
          <w:rPr>
            <w:rFonts w:ascii="Arial" w:hAnsi="Arial" w:cs="Arial"/>
            <w:sz w:val="22"/>
            <w:szCs w:val="22"/>
            <w:rPrChange w:id="561" w:author="epgds" w:date="2014-05-01T13:29:00Z">
              <w:rPr>
                <w:sz w:val="20"/>
              </w:rPr>
            </w:rPrChange>
          </w:rPr>
          <w:delText xml:space="preserve"> </w:delText>
        </w:r>
        <w:r w:rsidRPr="002D00E2" w:rsidDel="0066705B">
          <w:rPr>
            <w:rFonts w:ascii="Arial" w:hAnsi="Arial" w:cs="Arial"/>
            <w:sz w:val="22"/>
            <w:szCs w:val="22"/>
            <w:lang w:val="en-US"/>
            <w:rPrChange w:id="562" w:author="epgds" w:date="2014-05-01T13:29:00Z">
              <w:rPr>
                <w:rFonts w:cs="Arial"/>
                <w:sz w:val="20"/>
                <w:lang w:val="en-US"/>
              </w:rPr>
            </w:rPrChange>
          </w:rPr>
          <w:delText>Davey Smith G, Harbord R, Milton J, Ebrahim S, Sterne JAC. Does Elevated Plasma Fibrinogen Increase the Risk of Coronary Heart Disease?: Evidence from a Meta-Analysis of Genetic Association Studies. Arterioscler Thromb Vasc Biol 2005; 25: 2228-2233.</w:delText>
        </w:r>
      </w:del>
    </w:p>
  </w:endnote>
  <w:endnote w:id="28">
    <w:p w14:paraId="0E77C4FE" w14:textId="77777777" w:rsidR="000C19F7" w:rsidRPr="002D00E2" w:rsidDel="0066705B" w:rsidRDefault="000C19F7" w:rsidP="0076528C">
      <w:pPr>
        <w:pStyle w:val="EndnoteText"/>
        <w:rPr>
          <w:del w:id="563" w:author="epgds" w:date="2014-05-01T13:14:00Z"/>
          <w:rFonts w:ascii="Arial" w:hAnsi="Arial" w:cs="Arial"/>
          <w:sz w:val="22"/>
          <w:szCs w:val="22"/>
          <w:rPrChange w:id="564" w:author="epgds" w:date="2014-05-01T13:29:00Z">
            <w:rPr>
              <w:del w:id="565" w:author="epgds" w:date="2014-05-01T13:14:00Z"/>
              <w:rFonts w:asciiTheme="minorHAnsi" w:hAnsiTheme="minorHAnsi"/>
            </w:rPr>
          </w:rPrChange>
        </w:rPr>
      </w:pPr>
      <w:del w:id="566" w:author="epgds" w:date="2014-05-01T13:14:00Z">
        <w:r w:rsidRPr="002D00E2" w:rsidDel="0066705B">
          <w:rPr>
            <w:rStyle w:val="EndnoteReference"/>
            <w:rFonts w:ascii="Arial" w:hAnsi="Arial" w:cs="Arial"/>
            <w:sz w:val="22"/>
            <w:szCs w:val="22"/>
            <w:rPrChange w:id="567" w:author="epgds" w:date="2014-05-01T13:29:00Z">
              <w:rPr>
                <w:rStyle w:val="EndnoteReference"/>
              </w:rPr>
            </w:rPrChange>
          </w:rPr>
          <w:endnoteRef/>
        </w:r>
        <w:r w:rsidRPr="002D00E2" w:rsidDel="0066705B">
          <w:rPr>
            <w:rFonts w:ascii="Arial" w:hAnsi="Arial" w:cs="Arial"/>
            <w:sz w:val="22"/>
            <w:szCs w:val="22"/>
            <w:rPrChange w:id="568" w:author="epgds" w:date="2014-05-01T13:29:00Z">
              <w:rPr/>
            </w:rPrChange>
          </w:rPr>
          <w:delText xml:space="preserve"> </w:delText>
        </w:r>
        <w:r w:rsidRPr="002D00E2" w:rsidDel="0066705B">
          <w:rPr>
            <w:rFonts w:ascii="Arial" w:hAnsi="Arial" w:cs="Arial"/>
            <w:sz w:val="22"/>
            <w:szCs w:val="22"/>
            <w:rPrChange w:id="569" w:author="epgds" w:date="2014-05-01T13:29:00Z">
              <w:rPr/>
            </w:rPrChange>
          </w:rPr>
          <w:fldChar w:fldCharType="begin"/>
        </w:r>
        <w:r w:rsidRPr="002D00E2" w:rsidDel="0066705B">
          <w:rPr>
            <w:rFonts w:ascii="Arial" w:hAnsi="Arial" w:cs="Arial"/>
            <w:sz w:val="22"/>
            <w:szCs w:val="22"/>
            <w:rPrChange w:id="570" w:author="epgds" w:date="2014-05-01T13:29:00Z">
              <w:rPr/>
            </w:rPrChange>
          </w:rPr>
          <w:delInstrText>HYPERLINK "http://www.ncbi.nlm.nih.gov/pubmed?term=Sabater-Lleal%20M%5BAuthor%5D&amp;cauthor=true&amp;cauthor_uid=23969696"</w:delInstrText>
        </w:r>
        <w:r w:rsidRPr="002D00E2" w:rsidDel="0066705B">
          <w:rPr>
            <w:rFonts w:ascii="Arial" w:hAnsi="Arial" w:cs="Arial"/>
            <w:sz w:val="22"/>
            <w:szCs w:val="22"/>
            <w:rPrChange w:id="571" w:author="epgds" w:date="2014-05-01T13:29:00Z">
              <w:rPr/>
            </w:rPrChange>
          </w:rPr>
          <w:fldChar w:fldCharType="separate"/>
        </w:r>
        <w:r w:rsidRPr="002D00E2" w:rsidDel="0066705B">
          <w:rPr>
            <w:rFonts w:ascii="Arial" w:hAnsi="Arial" w:cs="Arial"/>
            <w:color w:val="2F4A8B"/>
            <w:sz w:val="22"/>
            <w:szCs w:val="22"/>
            <w:rPrChange w:id="572" w:author="epgds" w:date="2014-05-01T13:29:00Z">
              <w:rPr>
                <w:rFonts w:cs="Arial"/>
                <w:color w:val="2F4A8B"/>
              </w:rPr>
            </w:rPrChange>
          </w:rPr>
          <w:delText>Sabater-Lleal M</w:delText>
        </w:r>
        <w:r w:rsidRPr="002D00E2" w:rsidDel="0066705B">
          <w:rPr>
            <w:rFonts w:ascii="Arial" w:hAnsi="Arial" w:cs="Arial"/>
            <w:sz w:val="22"/>
            <w:szCs w:val="22"/>
            <w:rPrChange w:id="573" w:author="epgds" w:date="2014-05-01T13:29:00Z">
              <w:rPr/>
            </w:rPrChange>
          </w:rPr>
          <w:fldChar w:fldCharType="end"/>
        </w:r>
        <w:r w:rsidRPr="002D00E2" w:rsidDel="0066705B">
          <w:rPr>
            <w:rFonts w:ascii="Arial" w:hAnsi="Arial" w:cs="Arial"/>
            <w:sz w:val="22"/>
            <w:szCs w:val="22"/>
            <w:rPrChange w:id="574" w:author="epgds" w:date="2014-05-01T13:29:00Z">
              <w:rPr>
                <w:rFonts w:cs="Arial"/>
              </w:rPr>
            </w:rPrChange>
          </w:rPr>
          <w:delText xml:space="preserve">, </w:delText>
        </w:r>
        <w:r w:rsidRPr="002D00E2" w:rsidDel="0066705B">
          <w:rPr>
            <w:rFonts w:ascii="Arial" w:hAnsi="Arial" w:cs="Arial"/>
            <w:sz w:val="22"/>
            <w:szCs w:val="22"/>
            <w:rPrChange w:id="575" w:author="epgds" w:date="2014-05-01T13:29:00Z">
              <w:rPr/>
            </w:rPrChange>
          </w:rPr>
          <w:fldChar w:fldCharType="begin"/>
        </w:r>
        <w:r w:rsidRPr="002D00E2" w:rsidDel="0066705B">
          <w:rPr>
            <w:rFonts w:ascii="Arial" w:hAnsi="Arial" w:cs="Arial"/>
            <w:sz w:val="22"/>
            <w:szCs w:val="22"/>
            <w:rPrChange w:id="576" w:author="epgds" w:date="2014-05-01T13:29:00Z">
              <w:rPr/>
            </w:rPrChange>
          </w:rPr>
          <w:delInstrText>HYPERLINK "http://www.ncbi.nlm.nih.gov/pubmed?term=Huang%20J%5BAuthor%5D&amp;cauthor=true&amp;cauthor_uid=23969696"</w:delInstrText>
        </w:r>
        <w:r w:rsidRPr="002D00E2" w:rsidDel="0066705B">
          <w:rPr>
            <w:rFonts w:ascii="Arial" w:hAnsi="Arial" w:cs="Arial"/>
            <w:sz w:val="22"/>
            <w:szCs w:val="22"/>
            <w:rPrChange w:id="577" w:author="epgds" w:date="2014-05-01T13:29:00Z">
              <w:rPr/>
            </w:rPrChange>
          </w:rPr>
          <w:fldChar w:fldCharType="separate"/>
        </w:r>
        <w:r w:rsidRPr="002D00E2" w:rsidDel="0066705B">
          <w:rPr>
            <w:rFonts w:ascii="Arial" w:hAnsi="Arial" w:cs="Arial"/>
            <w:color w:val="2F4A8B"/>
            <w:sz w:val="22"/>
            <w:szCs w:val="22"/>
            <w:rPrChange w:id="578" w:author="epgds" w:date="2014-05-01T13:29:00Z">
              <w:rPr>
                <w:rFonts w:cs="Arial"/>
                <w:color w:val="2F4A8B"/>
              </w:rPr>
            </w:rPrChange>
          </w:rPr>
          <w:delText>Huang J</w:delText>
        </w:r>
        <w:r w:rsidRPr="002D00E2" w:rsidDel="0066705B">
          <w:rPr>
            <w:rFonts w:ascii="Arial" w:hAnsi="Arial" w:cs="Arial"/>
            <w:sz w:val="22"/>
            <w:szCs w:val="22"/>
            <w:rPrChange w:id="579" w:author="epgds" w:date="2014-05-01T13:29:00Z">
              <w:rPr/>
            </w:rPrChange>
          </w:rPr>
          <w:fldChar w:fldCharType="end"/>
        </w:r>
        <w:r w:rsidRPr="002D00E2" w:rsidDel="0066705B">
          <w:rPr>
            <w:rFonts w:ascii="Arial" w:hAnsi="Arial" w:cs="Arial"/>
            <w:sz w:val="22"/>
            <w:szCs w:val="22"/>
            <w:rPrChange w:id="580" w:author="epgds" w:date="2014-05-01T13:29:00Z">
              <w:rPr>
                <w:rFonts w:cs="Arial"/>
              </w:rPr>
            </w:rPrChange>
          </w:rPr>
          <w:delText xml:space="preserve">, </w:delText>
        </w:r>
        <w:r w:rsidRPr="002D00E2" w:rsidDel="0066705B">
          <w:rPr>
            <w:rFonts w:ascii="Arial" w:hAnsi="Arial" w:cs="Arial"/>
            <w:sz w:val="22"/>
            <w:szCs w:val="22"/>
            <w:rPrChange w:id="581" w:author="epgds" w:date="2014-05-01T13:29:00Z">
              <w:rPr/>
            </w:rPrChange>
          </w:rPr>
          <w:fldChar w:fldCharType="begin"/>
        </w:r>
        <w:r w:rsidRPr="002D00E2" w:rsidDel="0066705B">
          <w:rPr>
            <w:rFonts w:ascii="Arial" w:hAnsi="Arial" w:cs="Arial"/>
            <w:sz w:val="22"/>
            <w:szCs w:val="22"/>
            <w:rPrChange w:id="582" w:author="epgds" w:date="2014-05-01T13:29:00Z">
              <w:rPr/>
            </w:rPrChange>
          </w:rPr>
          <w:delInstrText>HYPERLINK "http://www.ncbi.nlm.nih.gov/pubmed?term=Chasman%20D%5BAuthor%5D&amp;cauthor=true&amp;cauthor_uid=23969696"</w:delInstrText>
        </w:r>
        <w:r w:rsidRPr="002D00E2" w:rsidDel="0066705B">
          <w:rPr>
            <w:rFonts w:ascii="Arial" w:hAnsi="Arial" w:cs="Arial"/>
            <w:sz w:val="22"/>
            <w:szCs w:val="22"/>
            <w:rPrChange w:id="583" w:author="epgds" w:date="2014-05-01T13:29:00Z">
              <w:rPr/>
            </w:rPrChange>
          </w:rPr>
          <w:fldChar w:fldCharType="separate"/>
        </w:r>
        <w:r w:rsidRPr="002D00E2" w:rsidDel="0066705B">
          <w:rPr>
            <w:rFonts w:ascii="Arial" w:hAnsi="Arial" w:cs="Arial"/>
            <w:color w:val="2F4A8B"/>
            <w:sz w:val="22"/>
            <w:szCs w:val="22"/>
            <w:rPrChange w:id="584" w:author="epgds" w:date="2014-05-01T13:29:00Z">
              <w:rPr>
                <w:rFonts w:cs="Arial"/>
                <w:color w:val="2F4A8B"/>
              </w:rPr>
            </w:rPrChange>
          </w:rPr>
          <w:delText>Chasman D</w:delText>
        </w:r>
        <w:r w:rsidRPr="002D00E2" w:rsidDel="0066705B">
          <w:rPr>
            <w:rFonts w:ascii="Arial" w:hAnsi="Arial" w:cs="Arial"/>
            <w:sz w:val="22"/>
            <w:szCs w:val="22"/>
            <w:rPrChange w:id="585" w:author="epgds" w:date="2014-05-01T13:29:00Z">
              <w:rPr/>
            </w:rPrChange>
          </w:rPr>
          <w:fldChar w:fldCharType="end"/>
        </w:r>
        <w:r w:rsidRPr="002D00E2" w:rsidDel="0066705B">
          <w:rPr>
            <w:rFonts w:ascii="Arial" w:hAnsi="Arial" w:cs="Arial"/>
            <w:sz w:val="22"/>
            <w:szCs w:val="22"/>
            <w:rPrChange w:id="586" w:author="epgds" w:date="2014-05-01T13:29:00Z">
              <w:rPr>
                <w:rFonts w:cs="Arial"/>
              </w:rPr>
            </w:rPrChange>
          </w:rPr>
          <w:delText xml:space="preserve">, </w:delText>
        </w:r>
        <w:r w:rsidRPr="002D00E2" w:rsidDel="0066705B">
          <w:rPr>
            <w:rFonts w:ascii="Arial" w:hAnsi="Arial" w:cs="Arial"/>
            <w:sz w:val="22"/>
            <w:szCs w:val="22"/>
            <w:rPrChange w:id="587" w:author="epgds" w:date="2014-05-01T13:29:00Z">
              <w:rPr/>
            </w:rPrChange>
          </w:rPr>
          <w:fldChar w:fldCharType="begin"/>
        </w:r>
        <w:r w:rsidRPr="002D00E2" w:rsidDel="0066705B">
          <w:rPr>
            <w:rFonts w:ascii="Arial" w:hAnsi="Arial" w:cs="Arial"/>
            <w:sz w:val="22"/>
            <w:szCs w:val="22"/>
            <w:rPrChange w:id="588" w:author="epgds" w:date="2014-05-01T13:29:00Z">
              <w:rPr/>
            </w:rPrChange>
          </w:rPr>
          <w:delInstrText>HYPERLINK "http://www.ncbi.nlm.nih.gov/pubmed?term=Naitza%20S%5BAuthor%5D&amp;cauthor=true&amp;cauthor_uid=23969696"</w:delInstrText>
        </w:r>
        <w:r w:rsidRPr="002D00E2" w:rsidDel="0066705B">
          <w:rPr>
            <w:rFonts w:ascii="Arial" w:hAnsi="Arial" w:cs="Arial"/>
            <w:sz w:val="22"/>
            <w:szCs w:val="22"/>
            <w:rPrChange w:id="589" w:author="epgds" w:date="2014-05-01T13:29:00Z">
              <w:rPr/>
            </w:rPrChange>
          </w:rPr>
          <w:fldChar w:fldCharType="separate"/>
        </w:r>
        <w:r w:rsidRPr="002D00E2" w:rsidDel="0066705B">
          <w:rPr>
            <w:rFonts w:ascii="Arial" w:hAnsi="Arial" w:cs="Arial"/>
            <w:color w:val="2F4A8B"/>
            <w:sz w:val="22"/>
            <w:szCs w:val="22"/>
            <w:rPrChange w:id="590" w:author="epgds" w:date="2014-05-01T13:29:00Z">
              <w:rPr>
                <w:rFonts w:cs="Arial"/>
                <w:color w:val="2F4A8B"/>
              </w:rPr>
            </w:rPrChange>
          </w:rPr>
          <w:delText>Naitza S</w:delText>
        </w:r>
        <w:r w:rsidRPr="002D00E2" w:rsidDel="0066705B">
          <w:rPr>
            <w:rFonts w:ascii="Arial" w:hAnsi="Arial" w:cs="Arial"/>
            <w:sz w:val="22"/>
            <w:szCs w:val="22"/>
            <w:rPrChange w:id="591" w:author="epgds" w:date="2014-05-01T13:29:00Z">
              <w:rPr/>
            </w:rPrChange>
          </w:rPr>
          <w:fldChar w:fldCharType="end"/>
        </w:r>
        <w:r w:rsidRPr="002D00E2" w:rsidDel="0066705B">
          <w:rPr>
            <w:rFonts w:ascii="Arial" w:hAnsi="Arial" w:cs="Arial"/>
            <w:sz w:val="22"/>
            <w:szCs w:val="22"/>
            <w:rPrChange w:id="592" w:author="epgds" w:date="2014-05-01T13:29:00Z">
              <w:rPr>
                <w:rFonts w:cs="Arial"/>
              </w:rPr>
            </w:rPrChange>
          </w:rPr>
          <w:delText xml:space="preserve">, </w:delText>
        </w:r>
        <w:r w:rsidRPr="002D00E2" w:rsidDel="0066705B">
          <w:rPr>
            <w:rFonts w:ascii="Arial" w:hAnsi="Arial" w:cs="Arial"/>
            <w:sz w:val="22"/>
            <w:szCs w:val="22"/>
            <w:rPrChange w:id="593" w:author="epgds" w:date="2014-05-01T13:29:00Z">
              <w:rPr/>
            </w:rPrChange>
          </w:rPr>
          <w:fldChar w:fldCharType="begin"/>
        </w:r>
        <w:r w:rsidRPr="002D00E2" w:rsidDel="0066705B">
          <w:rPr>
            <w:rFonts w:ascii="Arial" w:hAnsi="Arial" w:cs="Arial"/>
            <w:sz w:val="22"/>
            <w:szCs w:val="22"/>
            <w:rPrChange w:id="594" w:author="epgds" w:date="2014-05-01T13:29:00Z">
              <w:rPr/>
            </w:rPrChange>
          </w:rPr>
          <w:delInstrText>HYPERLINK "http://www.ncbi.nlm.nih.gov/pubmed?term=Dehghan%20A%5BAuthor%5D&amp;cauthor=true&amp;cauthor_uid=23969696"</w:delInstrText>
        </w:r>
        <w:r w:rsidRPr="002D00E2" w:rsidDel="0066705B">
          <w:rPr>
            <w:rFonts w:ascii="Arial" w:hAnsi="Arial" w:cs="Arial"/>
            <w:sz w:val="22"/>
            <w:szCs w:val="22"/>
            <w:rPrChange w:id="595" w:author="epgds" w:date="2014-05-01T13:29:00Z">
              <w:rPr/>
            </w:rPrChange>
          </w:rPr>
          <w:fldChar w:fldCharType="separate"/>
        </w:r>
        <w:r w:rsidRPr="002D00E2" w:rsidDel="0066705B">
          <w:rPr>
            <w:rFonts w:ascii="Arial" w:hAnsi="Arial" w:cs="Arial"/>
            <w:color w:val="2F4A8B"/>
            <w:sz w:val="22"/>
            <w:szCs w:val="22"/>
            <w:rPrChange w:id="596" w:author="epgds" w:date="2014-05-01T13:29:00Z">
              <w:rPr>
                <w:rFonts w:cs="Arial"/>
                <w:color w:val="2F4A8B"/>
              </w:rPr>
            </w:rPrChange>
          </w:rPr>
          <w:delText>Dehghan A</w:delText>
        </w:r>
        <w:r w:rsidRPr="002D00E2" w:rsidDel="0066705B">
          <w:rPr>
            <w:rFonts w:ascii="Arial" w:hAnsi="Arial" w:cs="Arial"/>
            <w:sz w:val="22"/>
            <w:szCs w:val="22"/>
            <w:rPrChange w:id="597" w:author="epgds" w:date="2014-05-01T13:29:00Z">
              <w:rPr/>
            </w:rPrChange>
          </w:rPr>
          <w:fldChar w:fldCharType="end"/>
        </w:r>
        <w:r w:rsidRPr="002D00E2" w:rsidDel="0066705B">
          <w:rPr>
            <w:rFonts w:ascii="Arial" w:hAnsi="Arial" w:cs="Arial"/>
            <w:sz w:val="22"/>
            <w:szCs w:val="22"/>
            <w:rPrChange w:id="598" w:author="epgds" w:date="2014-05-01T13:29:00Z">
              <w:rPr>
                <w:rFonts w:cs="Arial"/>
              </w:rPr>
            </w:rPrChange>
          </w:rPr>
          <w:delText xml:space="preserve"> et al. Multiethnic meta-analysis of genome-wide association studies in &gt;100 000 subjects identifies 23 fibrinogen-associated Loci but no strong evidence of a causal association between circulating fibrinogen and cardiovascular disease. </w:delText>
        </w:r>
        <w:r w:rsidRPr="002D00E2" w:rsidDel="0066705B">
          <w:rPr>
            <w:rFonts w:ascii="Arial" w:hAnsi="Arial" w:cs="Arial"/>
            <w:sz w:val="22"/>
            <w:szCs w:val="22"/>
            <w:rPrChange w:id="599" w:author="epgds" w:date="2014-05-01T13:29:00Z">
              <w:rPr/>
            </w:rPrChange>
          </w:rPr>
          <w:fldChar w:fldCharType="begin"/>
        </w:r>
        <w:r w:rsidRPr="002D00E2" w:rsidDel="0066705B">
          <w:rPr>
            <w:rFonts w:ascii="Arial" w:hAnsi="Arial" w:cs="Arial"/>
            <w:sz w:val="22"/>
            <w:szCs w:val="22"/>
            <w:rPrChange w:id="600" w:author="epgds" w:date="2014-05-01T13:29:00Z">
              <w:rPr/>
            </w:rPrChange>
          </w:rPr>
          <w:delInstrText>HYPERLINK "http://www.ncbi.nlm.nih.gov/pubmed/23969696" \o "Circulation."</w:delInstrText>
        </w:r>
        <w:r w:rsidRPr="002D00E2" w:rsidDel="0066705B">
          <w:rPr>
            <w:rFonts w:ascii="Arial" w:hAnsi="Arial" w:cs="Arial"/>
            <w:sz w:val="22"/>
            <w:szCs w:val="22"/>
            <w:rPrChange w:id="601" w:author="epgds" w:date="2014-05-01T13:29:00Z">
              <w:rPr/>
            </w:rPrChange>
          </w:rPr>
          <w:fldChar w:fldCharType="separate"/>
        </w:r>
        <w:r w:rsidRPr="002D00E2" w:rsidDel="0066705B">
          <w:rPr>
            <w:rFonts w:ascii="Arial" w:hAnsi="Arial" w:cs="Arial"/>
            <w:color w:val="2F4A8B"/>
            <w:sz w:val="22"/>
            <w:szCs w:val="22"/>
            <w:rPrChange w:id="602" w:author="epgds" w:date="2014-05-01T13:29:00Z">
              <w:rPr>
                <w:rFonts w:cs="Arial"/>
                <w:color w:val="2F4A8B"/>
              </w:rPr>
            </w:rPrChange>
          </w:rPr>
          <w:delText>Circulation.</w:delText>
        </w:r>
        <w:r w:rsidRPr="002D00E2" w:rsidDel="0066705B">
          <w:rPr>
            <w:rFonts w:ascii="Arial" w:hAnsi="Arial" w:cs="Arial"/>
            <w:sz w:val="22"/>
            <w:szCs w:val="22"/>
            <w:rPrChange w:id="603" w:author="epgds" w:date="2014-05-01T13:29:00Z">
              <w:rPr/>
            </w:rPrChange>
          </w:rPr>
          <w:fldChar w:fldCharType="end"/>
        </w:r>
        <w:r w:rsidRPr="002D00E2" w:rsidDel="0066705B">
          <w:rPr>
            <w:rFonts w:ascii="Arial" w:hAnsi="Arial" w:cs="Arial"/>
            <w:sz w:val="22"/>
            <w:szCs w:val="22"/>
            <w:rPrChange w:id="604" w:author="epgds" w:date="2014-05-01T13:29:00Z">
              <w:rPr>
                <w:rFonts w:cs="Arial"/>
              </w:rPr>
            </w:rPrChange>
          </w:rPr>
          <w:delText xml:space="preserve"> 2013  128:1310-24</w:delText>
        </w:r>
      </w:del>
    </w:p>
  </w:endnote>
  <w:endnote w:id="29">
    <w:p w14:paraId="23CD0264" w14:textId="77777777" w:rsidR="000C19F7" w:rsidRPr="002D00E2" w:rsidDel="0066705B" w:rsidRDefault="000C19F7" w:rsidP="0076528C">
      <w:pPr>
        <w:shd w:val="clear" w:color="auto" w:fill="F2F2F2"/>
        <w:spacing w:after="0" w:line="240" w:lineRule="auto"/>
        <w:rPr>
          <w:del w:id="605" w:author="epgds" w:date="2014-05-01T13:14:00Z"/>
          <w:rFonts w:ascii="Arial" w:hAnsi="Arial" w:cs="Arial"/>
          <w:rPrChange w:id="606" w:author="epgds" w:date="2014-05-01T13:29:00Z">
            <w:rPr>
              <w:del w:id="607" w:author="epgds" w:date="2014-05-01T13:14:00Z"/>
              <w:sz w:val="20"/>
              <w:szCs w:val="20"/>
            </w:rPr>
          </w:rPrChange>
        </w:rPr>
      </w:pPr>
      <w:del w:id="608" w:author="epgds" w:date="2014-05-01T13:14:00Z">
        <w:r w:rsidRPr="002D00E2" w:rsidDel="0066705B">
          <w:rPr>
            <w:rStyle w:val="EndnoteReference"/>
            <w:rFonts w:ascii="Arial" w:hAnsi="Arial" w:cs="Arial"/>
            <w:rPrChange w:id="609" w:author="epgds" w:date="2014-05-01T13:29:00Z">
              <w:rPr>
                <w:rStyle w:val="EndnoteReference"/>
                <w:sz w:val="20"/>
                <w:szCs w:val="20"/>
              </w:rPr>
            </w:rPrChange>
          </w:rPr>
          <w:endnoteRef/>
        </w:r>
        <w:r w:rsidRPr="002D00E2" w:rsidDel="0066705B">
          <w:rPr>
            <w:rFonts w:ascii="Arial" w:hAnsi="Arial" w:cs="Arial"/>
            <w:rPrChange w:id="610" w:author="epgds" w:date="2014-05-01T13:29:00Z">
              <w:rPr>
                <w:sz w:val="20"/>
                <w:szCs w:val="20"/>
              </w:rPr>
            </w:rPrChange>
          </w:rPr>
          <w:delText xml:space="preserve"> </w:delText>
        </w:r>
        <w:r w:rsidRPr="002D00E2" w:rsidDel="0066705B">
          <w:rPr>
            <w:rFonts w:ascii="Arial" w:hAnsi="Arial" w:cs="Arial"/>
            <w:color w:val="404040"/>
            <w:lang w:val="en-US"/>
            <w:rPrChange w:id="611" w:author="epgds" w:date="2014-05-01T13:29:00Z">
              <w:rPr>
                <w:color w:val="404040"/>
                <w:sz w:val="20"/>
                <w:szCs w:val="20"/>
                <w:lang w:val="en-US"/>
              </w:rPr>
            </w:rPrChange>
          </w:rPr>
          <w:delText xml:space="preserve">The Interleukin-6 Receptor Mendelian Randomisation Analysis (IL6R MR) Consortium. </w:delText>
        </w:r>
        <w:r w:rsidRPr="002D00E2" w:rsidDel="0066705B">
          <w:rPr>
            <w:rFonts w:ascii="Arial" w:hAnsi="Arial" w:cs="Arial"/>
            <w:color w:val="000000"/>
            <w:rPrChange w:id="612" w:author="epgds" w:date="2014-05-01T13:29:00Z">
              <w:rPr>
                <w:color w:val="000000"/>
                <w:sz w:val="20"/>
                <w:szCs w:val="20"/>
              </w:rPr>
            </w:rPrChange>
          </w:rPr>
          <w:delText xml:space="preserve">The interleukin-6 receptor as a target for prevention of coronary heart disease: a mendelian randomisation analysis. </w:delText>
        </w:r>
        <w:r w:rsidRPr="002D00E2" w:rsidDel="0066705B">
          <w:rPr>
            <w:rFonts w:ascii="Arial" w:hAnsi="Arial" w:cs="Arial"/>
            <w:color w:val="404040"/>
            <w:rPrChange w:id="613" w:author="epgds" w:date="2014-05-01T13:29:00Z">
              <w:rPr>
                <w:color w:val="404040"/>
                <w:sz w:val="20"/>
                <w:szCs w:val="20"/>
              </w:rPr>
            </w:rPrChange>
          </w:rPr>
          <w:delText xml:space="preserve">The Lancet, </w:delText>
        </w:r>
        <w:r w:rsidRPr="002D00E2" w:rsidDel="0066705B">
          <w:rPr>
            <w:rFonts w:ascii="Arial" w:hAnsi="Arial" w:cs="Arial"/>
            <w:rPrChange w:id="614" w:author="epgds" w:date="2014-05-01T13:29:00Z">
              <w:rPr/>
            </w:rPrChange>
          </w:rPr>
          <w:fldChar w:fldCharType="begin"/>
        </w:r>
        <w:r w:rsidRPr="002D00E2" w:rsidDel="0066705B">
          <w:rPr>
            <w:rFonts w:ascii="Arial" w:hAnsi="Arial" w:cs="Arial"/>
            <w:rPrChange w:id="615" w:author="epgds" w:date="2014-05-01T13:29:00Z">
              <w:rPr/>
            </w:rPrChange>
          </w:rPr>
          <w:delInstrText>HYPERLINK "http://www.thelancet.com/journals/lancet/issue/vol379no9822/PIIS0140-6736(12)X6013-6"</w:delInstrText>
        </w:r>
        <w:r w:rsidRPr="002D00E2" w:rsidDel="0066705B">
          <w:rPr>
            <w:rFonts w:ascii="Arial" w:hAnsi="Arial" w:cs="Arial"/>
            <w:rPrChange w:id="616" w:author="epgds" w:date="2014-05-01T13:29:00Z">
              <w:rPr/>
            </w:rPrChange>
          </w:rPr>
          <w:fldChar w:fldCharType="separate"/>
        </w:r>
        <w:r w:rsidRPr="002D00E2" w:rsidDel="0066705B">
          <w:rPr>
            <w:rStyle w:val="Hyperlink"/>
            <w:rFonts w:ascii="Arial" w:hAnsi="Arial" w:cs="Arial"/>
            <w:color w:val="B30538"/>
            <w:rPrChange w:id="617" w:author="epgds" w:date="2014-05-01T13:29:00Z">
              <w:rPr>
                <w:rStyle w:val="Hyperlink"/>
                <w:color w:val="B30538"/>
                <w:sz w:val="20"/>
                <w:szCs w:val="20"/>
              </w:rPr>
            </w:rPrChange>
          </w:rPr>
          <w:delText>379</w:delText>
        </w:r>
        <w:r w:rsidRPr="002D00E2" w:rsidDel="0066705B">
          <w:rPr>
            <w:rFonts w:ascii="Arial" w:hAnsi="Arial" w:cs="Arial"/>
            <w:rPrChange w:id="618" w:author="epgds" w:date="2014-05-01T13:29:00Z">
              <w:rPr/>
            </w:rPrChange>
          </w:rPr>
          <w:fldChar w:fldCharType="end"/>
        </w:r>
        <w:r w:rsidRPr="002D00E2" w:rsidDel="0066705B">
          <w:rPr>
            <w:rFonts w:ascii="Arial" w:hAnsi="Arial" w:cs="Arial"/>
            <w:color w:val="404040"/>
            <w:rPrChange w:id="619" w:author="epgds" w:date="2014-05-01T13:29:00Z">
              <w:rPr>
                <w:color w:val="404040"/>
                <w:sz w:val="20"/>
                <w:szCs w:val="20"/>
              </w:rPr>
            </w:rPrChange>
          </w:rPr>
          <w:delText>: 1214 – 1224.</w:delText>
        </w:r>
      </w:del>
    </w:p>
  </w:endnote>
  <w:endnote w:id="30">
    <w:p w14:paraId="0AE18010" w14:textId="77777777" w:rsidR="000C19F7" w:rsidRPr="002D00E2" w:rsidRDefault="000C19F7">
      <w:pPr>
        <w:spacing w:after="0" w:line="240" w:lineRule="auto"/>
        <w:rPr>
          <w:rFonts w:ascii="Arial" w:hAnsi="Arial" w:cs="Arial"/>
          <w:color w:val="757373"/>
          <w:rPrChange w:id="626" w:author="epgds" w:date="2014-05-01T13:29:00Z">
            <w:rPr/>
          </w:rPrChange>
        </w:rPr>
        <w:pPrChange w:id="627" w:author="epgds" w:date="2014-05-01T13:20:00Z">
          <w:pPr>
            <w:pStyle w:val="EndnoteText"/>
          </w:pPr>
        </w:pPrChange>
      </w:pPr>
      <w:ins w:id="628" w:author="epgds" w:date="2014-05-01T13:02:00Z">
        <w:r w:rsidRPr="002D00E2">
          <w:rPr>
            <w:rStyle w:val="EndnoteReference"/>
            <w:rFonts w:ascii="Arial" w:hAnsi="Arial" w:cs="Arial"/>
            <w:rPrChange w:id="629" w:author="epgds" w:date="2014-05-01T13:29:00Z">
              <w:rPr>
                <w:rStyle w:val="EndnoteReference"/>
              </w:rPr>
            </w:rPrChange>
          </w:rPr>
          <w:endnoteRef/>
        </w:r>
        <w:r w:rsidRPr="002D00E2">
          <w:rPr>
            <w:rFonts w:ascii="Arial" w:hAnsi="Arial" w:cs="Arial"/>
            <w:rPrChange w:id="630" w:author="epgds" w:date="2014-05-01T13:29:00Z">
              <w:rPr/>
            </w:rPrChange>
          </w:rPr>
          <w:t xml:space="preserve"> Bowden J, </w:t>
        </w:r>
        <w:proofErr w:type="spellStart"/>
        <w:r w:rsidRPr="002D00E2">
          <w:rPr>
            <w:rFonts w:ascii="Arial" w:hAnsi="Arial" w:cs="Arial"/>
            <w:rPrChange w:id="631" w:author="epgds" w:date="2014-05-01T13:29:00Z">
              <w:rPr/>
            </w:rPrChange>
          </w:rPr>
          <w:t>Vansteelandt</w:t>
        </w:r>
        <w:proofErr w:type="spellEnd"/>
        <w:r w:rsidRPr="002D00E2">
          <w:rPr>
            <w:rFonts w:ascii="Arial" w:hAnsi="Arial" w:cs="Arial"/>
            <w:rPrChange w:id="632" w:author="epgds" w:date="2014-05-01T13:29:00Z">
              <w:rPr/>
            </w:rPrChange>
          </w:rPr>
          <w:t xml:space="preserve"> S.  </w:t>
        </w:r>
        <w:r w:rsidRPr="002D00E2">
          <w:rPr>
            <w:rFonts w:ascii="Arial" w:hAnsi="Arial" w:cs="Arial"/>
            <w:rPrChange w:id="633" w:author="epgds" w:date="2014-05-01T13:29:00Z">
              <w:rPr/>
            </w:rPrChange>
          </w:rPr>
          <w:fldChar w:fldCharType="begin"/>
        </w:r>
        <w:r w:rsidRPr="002D00E2">
          <w:rPr>
            <w:rFonts w:ascii="Arial" w:hAnsi="Arial" w:cs="Arial"/>
            <w:rPrChange w:id="634" w:author="epgds" w:date="2014-05-01T13:29:00Z">
              <w:rPr/>
            </w:rPrChange>
          </w:rPr>
          <w:instrText xml:space="preserve"> HYPERLINK "http://onlinelibrary.wiley.com/doi/10.1002/sim.4138/abstract" </w:instrText>
        </w:r>
        <w:r w:rsidRPr="002D00E2">
          <w:rPr>
            <w:rFonts w:ascii="Arial" w:hAnsi="Arial" w:cs="Arial"/>
            <w:rPrChange w:id="635" w:author="epgds" w:date="2014-05-01T13:29:00Z">
              <w:rPr/>
            </w:rPrChange>
          </w:rPr>
          <w:fldChar w:fldCharType="separate"/>
        </w:r>
        <w:proofErr w:type="spellStart"/>
        <w:proofErr w:type="gramStart"/>
        <w:r w:rsidRPr="002D00E2">
          <w:rPr>
            <w:rStyle w:val="Hyperlink"/>
            <w:rFonts w:ascii="Arial" w:hAnsi="Arial" w:cs="Arial"/>
            <w:bCs/>
            <w:color w:val="000000"/>
            <w:u w:val="none"/>
            <w:bdr w:val="none" w:sz="0" w:space="0" w:color="auto" w:frame="1"/>
            <w:shd w:val="clear" w:color="auto" w:fill="FFFFFF"/>
            <w:rPrChange w:id="636" w:author="epgds" w:date="2014-05-01T13:29:00Z">
              <w:rPr>
                <w:rStyle w:val="Hyperlink"/>
                <w:rFonts w:ascii="Arial" w:hAnsi="Arial" w:cs="Arial"/>
                <w:b/>
                <w:bCs/>
                <w:color w:val="000000"/>
                <w:sz w:val="11"/>
                <w:szCs w:val="11"/>
                <w:u w:val="none"/>
                <w:bdr w:val="none" w:sz="0" w:space="0" w:color="auto" w:frame="1"/>
                <w:shd w:val="clear" w:color="auto" w:fill="FFFFFF"/>
              </w:rPr>
            </w:rPrChange>
          </w:rPr>
          <w:t>Mendelian</w:t>
        </w:r>
        <w:proofErr w:type="spellEnd"/>
        <w:r w:rsidRPr="002D00E2">
          <w:rPr>
            <w:rStyle w:val="Hyperlink"/>
            <w:rFonts w:ascii="Arial" w:hAnsi="Arial" w:cs="Arial"/>
            <w:bCs/>
            <w:color w:val="000000"/>
            <w:u w:val="none"/>
            <w:bdr w:val="none" w:sz="0" w:space="0" w:color="auto" w:frame="1"/>
            <w:shd w:val="clear" w:color="auto" w:fill="FFFFFF"/>
            <w:rPrChange w:id="637" w:author="epgds" w:date="2014-05-01T13:29:00Z">
              <w:rPr>
                <w:rStyle w:val="Hyperlink"/>
                <w:rFonts w:ascii="Arial" w:hAnsi="Arial" w:cs="Arial"/>
                <w:b/>
                <w:bCs/>
                <w:color w:val="000000"/>
                <w:sz w:val="11"/>
                <w:szCs w:val="11"/>
                <w:u w:val="none"/>
                <w:bdr w:val="none" w:sz="0" w:space="0" w:color="auto" w:frame="1"/>
                <w:shd w:val="clear" w:color="auto" w:fill="FFFFFF"/>
              </w:rPr>
            </w:rPrChange>
          </w:rPr>
          <w:t xml:space="preserve"> randomization analysis of case-control data using structural mean models</w:t>
        </w:r>
        <w:r w:rsidRPr="002D00E2">
          <w:rPr>
            <w:rFonts w:ascii="Arial" w:hAnsi="Arial" w:cs="Arial"/>
            <w:rPrChange w:id="638" w:author="epgds" w:date="2014-05-01T13:29:00Z">
              <w:rPr/>
            </w:rPrChange>
          </w:rPr>
          <w:fldChar w:fldCharType="end"/>
        </w:r>
        <w:r w:rsidRPr="002D00E2">
          <w:rPr>
            <w:rFonts w:ascii="Arial" w:hAnsi="Arial" w:cs="Arial"/>
            <w:rPrChange w:id="639" w:author="epgds" w:date="2014-05-01T13:29:00Z">
              <w:rPr/>
            </w:rPrChange>
          </w:rPr>
          <w:t>.</w:t>
        </w:r>
        <w:proofErr w:type="gramEnd"/>
        <w:r w:rsidRPr="002D00E2">
          <w:rPr>
            <w:rFonts w:ascii="Arial" w:hAnsi="Arial" w:cs="Arial"/>
            <w:rPrChange w:id="640" w:author="epgds" w:date="2014-05-01T13:29:00Z">
              <w:rPr/>
            </w:rPrChange>
          </w:rPr>
          <w:t xml:space="preserve">  </w:t>
        </w:r>
        <w:r w:rsidRPr="002D00E2">
          <w:rPr>
            <w:rFonts w:ascii="Arial" w:hAnsi="Arial" w:cs="Arial"/>
            <w:bCs/>
            <w:caps/>
            <w:color w:val="757373"/>
            <w:rPrChange w:id="641" w:author="epgds" w:date="2014-05-01T13:29:00Z">
              <w:rPr>
                <w:rFonts w:ascii="Arial" w:hAnsi="Arial" w:cs="Arial"/>
                <w:b/>
                <w:bCs/>
                <w:caps/>
                <w:color w:val="757373"/>
              </w:rPr>
            </w:rPrChange>
          </w:rPr>
          <w:t>STATISTICS IN MEDICINE 2011;30:678-694</w:t>
        </w:r>
      </w:ins>
    </w:p>
  </w:endnote>
  <w:endnote w:id="31">
    <w:p w14:paraId="07FA8F1A" w14:textId="77777777" w:rsidR="000C19F7" w:rsidRPr="002D00E2" w:rsidRDefault="000C19F7">
      <w:pPr>
        <w:shd w:val="clear" w:color="auto" w:fill="FFFFFF"/>
        <w:tabs>
          <w:tab w:val="left" w:pos="0"/>
          <w:tab w:val="left" w:pos="709"/>
        </w:tabs>
        <w:autoSpaceDE w:val="0"/>
        <w:autoSpaceDN w:val="0"/>
        <w:adjustRightInd w:val="0"/>
        <w:spacing w:after="0" w:line="240" w:lineRule="auto"/>
        <w:rPr>
          <w:rFonts w:ascii="Arial" w:hAnsi="Arial" w:cs="Arial"/>
          <w:rPrChange w:id="661" w:author="epgds" w:date="2014-05-01T13:29:00Z">
            <w:rPr/>
          </w:rPrChange>
        </w:rPr>
        <w:pPrChange w:id="662" w:author="epgds" w:date="2014-05-01T13:20:00Z">
          <w:pPr>
            <w:pStyle w:val="EndnoteText"/>
          </w:pPr>
        </w:pPrChange>
      </w:pPr>
      <w:ins w:id="663" w:author="epgds" w:date="2014-05-01T13:03:00Z">
        <w:r w:rsidRPr="002D00E2">
          <w:rPr>
            <w:rStyle w:val="EndnoteReference"/>
            <w:rFonts w:ascii="Arial" w:hAnsi="Arial" w:cs="Arial"/>
            <w:rPrChange w:id="664" w:author="epgds" w:date="2014-05-01T13:29:00Z">
              <w:rPr>
                <w:rStyle w:val="EndnoteReference"/>
              </w:rPr>
            </w:rPrChange>
          </w:rPr>
          <w:endnoteRef/>
        </w:r>
        <w:r w:rsidRPr="002D00E2">
          <w:rPr>
            <w:rFonts w:ascii="Arial" w:hAnsi="Arial" w:cs="Arial"/>
            <w:rPrChange w:id="665" w:author="epgds" w:date="2014-05-01T13:29:00Z">
              <w:rPr/>
            </w:rPrChange>
          </w:rPr>
          <w:t xml:space="preserve"> </w:t>
        </w:r>
      </w:ins>
      <w:ins w:id="666" w:author="epgds" w:date="2014-05-01T13:04:00Z">
        <w:r w:rsidRPr="002D00E2">
          <w:rPr>
            <w:rFonts w:ascii="Arial" w:hAnsi="Arial" w:cs="Arial"/>
          </w:rPr>
          <w:t>Hart C, Morrison DS, Batty GD, Mitchell RJ, Davey Smith G. Effect of body mass index and alcohol consumption on liver disease: analysis of data from two prospective cohort studies. BMJ 2010</w:t>
        </w:r>
        <w:proofErr w:type="gramStart"/>
        <w:r w:rsidRPr="002D00E2">
          <w:rPr>
            <w:rFonts w:ascii="Arial" w:hAnsi="Arial" w:cs="Arial"/>
          </w:rPr>
          <w:t>;34:c1240</w:t>
        </w:r>
        <w:proofErr w:type="gramEnd"/>
        <w:r w:rsidRPr="002D00E2">
          <w:rPr>
            <w:rFonts w:ascii="Arial" w:hAnsi="Arial" w:cs="Arial"/>
          </w:rPr>
          <w:t xml:space="preserve">.  </w:t>
        </w:r>
        <w:r w:rsidRPr="002D00E2">
          <w:rPr>
            <w:rFonts w:ascii="Arial" w:hAnsi="Arial" w:cs="Arial"/>
            <w:lang w:val="en-US"/>
          </w:rPr>
          <w:t>PMCID: PMC2837144</w:t>
        </w:r>
      </w:ins>
    </w:p>
  </w:endnote>
  <w:endnote w:id="32">
    <w:p w14:paraId="32508F25" w14:textId="77777777" w:rsidR="000C19F7" w:rsidRPr="002D00E2" w:rsidRDefault="000C19F7">
      <w:pPr>
        <w:pStyle w:val="EndnoteText"/>
        <w:rPr>
          <w:rFonts w:ascii="Arial" w:hAnsi="Arial" w:cs="Arial"/>
          <w:sz w:val="22"/>
          <w:szCs w:val="22"/>
          <w:rPrChange w:id="670" w:author="epgds" w:date="2014-05-01T13:29:00Z">
            <w:rPr/>
          </w:rPrChange>
        </w:rPr>
      </w:pPr>
      <w:ins w:id="671" w:author="epgds" w:date="2014-05-01T13:05:00Z">
        <w:r w:rsidRPr="002D00E2">
          <w:rPr>
            <w:rStyle w:val="EndnoteReference"/>
            <w:rFonts w:ascii="Arial" w:hAnsi="Arial" w:cs="Arial"/>
            <w:sz w:val="22"/>
            <w:szCs w:val="22"/>
            <w:rPrChange w:id="672" w:author="epgds" w:date="2014-05-01T13:29:00Z">
              <w:rPr>
                <w:rStyle w:val="EndnoteReference"/>
              </w:rPr>
            </w:rPrChange>
          </w:rPr>
          <w:endnoteRef/>
        </w:r>
        <w:r w:rsidRPr="002D00E2">
          <w:rPr>
            <w:rFonts w:ascii="Arial" w:hAnsi="Arial" w:cs="Arial"/>
            <w:sz w:val="22"/>
            <w:szCs w:val="22"/>
            <w:rPrChange w:id="673" w:author="epgds" w:date="2014-05-01T13:29:00Z">
              <w:rPr/>
            </w:rPrChange>
          </w:rPr>
          <w:t xml:space="preserve"> Montgomery 2003</w:t>
        </w:r>
      </w:ins>
    </w:p>
  </w:endnote>
  <w:endnote w:id="33">
    <w:p w14:paraId="579048D8" w14:textId="77777777" w:rsidR="000C19F7" w:rsidRPr="002D00E2" w:rsidRDefault="000C19F7">
      <w:pPr>
        <w:pStyle w:val="Normaltext"/>
        <w:tabs>
          <w:tab w:val="left" w:pos="0"/>
        </w:tabs>
        <w:rPr>
          <w:rFonts w:ascii="Arial" w:hAnsi="Arial" w:cs="Arial"/>
          <w:sz w:val="22"/>
          <w:szCs w:val="22"/>
          <w:rPrChange w:id="679" w:author="epgds" w:date="2014-05-01T13:29:00Z">
            <w:rPr/>
          </w:rPrChange>
        </w:rPr>
        <w:pPrChange w:id="680" w:author="epgds" w:date="2014-05-01T13:12:00Z">
          <w:pPr>
            <w:pStyle w:val="EndnoteText"/>
          </w:pPr>
        </w:pPrChange>
      </w:pPr>
      <w:ins w:id="681" w:author="epgds" w:date="2014-05-01T13:06:00Z">
        <w:r w:rsidRPr="002D00E2">
          <w:rPr>
            <w:rStyle w:val="EndnoteReference"/>
            <w:rFonts w:ascii="Arial" w:hAnsi="Arial" w:cs="Arial"/>
            <w:sz w:val="22"/>
            <w:szCs w:val="22"/>
            <w:rPrChange w:id="682" w:author="epgds" w:date="2014-05-01T13:29:00Z">
              <w:rPr>
                <w:rStyle w:val="EndnoteReference"/>
              </w:rPr>
            </w:rPrChange>
          </w:rPr>
          <w:endnoteRef/>
        </w:r>
        <w:r w:rsidRPr="002D00E2">
          <w:rPr>
            <w:rFonts w:ascii="Arial" w:hAnsi="Arial" w:cs="Arial"/>
            <w:sz w:val="22"/>
            <w:szCs w:val="22"/>
            <w:rPrChange w:id="683" w:author="epgds" w:date="2014-05-01T13:29:00Z">
              <w:rPr/>
            </w:rPrChange>
          </w:rPr>
          <w:t xml:space="preserve"> </w:t>
        </w:r>
        <w:r w:rsidRPr="002D00E2">
          <w:rPr>
            <w:rFonts w:ascii="Arial" w:hAnsi="Arial" w:cs="Arial"/>
            <w:sz w:val="22"/>
            <w:szCs w:val="22"/>
          </w:rPr>
          <w:t xml:space="preserve">Phillips A, Davey Smith G.  How independent are "independent" effects?  Relative risk estimation when correlated exposures are measured imprecisely.  J </w:t>
        </w:r>
        <w:proofErr w:type="spellStart"/>
        <w:r w:rsidRPr="002D00E2">
          <w:rPr>
            <w:rFonts w:ascii="Arial" w:hAnsi="Arial" w:cs="Arial"/>
            <w:sz w:val="22"/>
            <w:szCs w:val="22"/>
          </w:rPr>
          <w:t>Clin</w:t>
        </w:r>
        <w:proofErr w:type="spellEnd"/>
        <w:r w:rsidRPr="002D00E2">
          <w:rPr>
            <w:rFonts w:ascii="Arial" w:hAnsi="Arial" w:cs="Arial"/>
            <w:sz w:val="22"/>
            <w:szCs w:val="22"/>
          </w:rPr>
          <w:t xml:space="preserve"> </w:t>
        </w:r>
        <w:proofErr w:type="spellStart"/>
        <w:r w:rsidRPr="002D00E2">
          <w:rPr>
            <w:rFonts w:ascii="Arial" w:hAnsi="Arial" w:cs="Arial"/>
            <w:sz w:val="22"/>
            <w:szCs w:val="22"/>
          </w:rPr>
          <w:t>Epidemiol</w:t>
        </w:r>
        <w:proofErr w:type="spellEnd"/>
        <w:r w:rsidRPr="002D00E2">
          <w:rPr>
            <w:rFonts w:ascii="Arial" w:hAnsi="Arial" w:cs="Arial"/>
            <w:sz w:val="22"/>
            <w:szCs w:val="22"/>
          </w:rPr>
          <w:t xml:space="preserve"> 1991</w:t>
        </w:r>
        <w:proofErr w:type="gramStart"/>
        <w:r w:rsidRPr="002D00E2">
          <w:rPr>
            <w:rFonts w:ascii="Arial" w:hAnsi="Arial" w:cs="Arial"/>
            <w:sz w:val="22"/>
            <w:szCs w:val="22"/>
          </w:rPr>
          <w:t>;44:1223</w:t>
        </w:r>
        <w:proofErr w:type="gramEnd"/>
        <w:r w:rsidRPr="002D00E2">
          <w:rPr>
            <w:rFonts w:ascii="Arial" w:hAnsi="Arial" w:cs="Arial"/>
            <w:sz w:val="22"/>
            <w:szCs w:val="22"/>
          </w:rPr>
          <w:t>-31.</w:t>
        </w:r>
      </w:ins>
    </w:p>
  </w:endnote>
  <w:endnote w:id="34">
    <w:p w14:paraId="55476E78" w14:textId="77777777" w:rsidR="000C19F7" w:rsidRPr="002D00E2" w:rsidRDefault="000C19F7">
      <w:pPr>
        <w:shd w:val="clear" w:color="auto" w:fill="FFFFFF"/>
        <w:spacing w:after="0" w:line="240" w:lineRule="auto"/>
        <w:rPr>
          <w:rFonts w:ascii="Arial" w:hAnsi="Arial" w:cs="Arial"/>
          <w:rPrChange w:id="686" w:author="epgds" w:date="2014-05-01T13:29:00Z">
            <w:rPr/>
          </w:rPrChange>
        </w:rPr>
        <w:pPrChange w:id="687" w:author="epgds" w:date="2014-05-01T13:20:00Z">
          <w:pPr>
            <w:pStyle w:val="EndnoteText"/>
          </w:pPr>
        </w:pPrChange>
      </w:pPr>
      <w:ins w:id="688" w:author="epgds" w:date="2014-05-01T13:12:00Z">
        <w:r w:rsidRPr="002D00E2">
          <w:rPr>
            <w:rStyle w:val="EndnoteReference"/>
            <w:rFonts w:ascii="Arial" w:hAnsi="Arial" w:cs="Arial"/>
            <w:rPrChange w:id="689" w:author="epgds" w:date="2014-05-01T13:29:00Z">
              <w:rPr>
                <w:rStyle w:val="EndnoteReference"/>
              </w:rPr>
            </w:rPrChange>
          </w:rPr>
          <w:endnoteRef/>
        </w:r>
        <w:r w:rsidRPr="002D00E2">
          <w:rPr>
            <w:rFonts w:ascii="Arial" w:hAnsi="Arial" w:cs="Arial"/>
            <w:rPrChange w:id="690" w:author="epgds" w:date="2014-05-01T13:29:00Z">
              <w:rPr/>
            </w:rPrChange>
          </w:rPr>
          <w:t xml:space="preserve"> </w:t>
        </w:r>
        <w:proofErr w:type="gramStart"/>
        <w:r w:rsidRPr="002D00E2">
          <w:rPr>
            <w:rFonts w:ascii="Arial" w:hAnsi="Arial" w:cs="Arial"/>
            <w:color w:val="333333"/>
            <w:shd w:val="clear" w:color="auto" w:fill="FFFFFF"/>
            <w:rPrChange w:id="691" w:author="epgds" w:date="2014-05-01T13:29:00Z">
              <w:rPr>
                <w:rFonts w:ascii="Arial" w:hAnsi="Arial" w:cs="Arial"/>
                <w:color w:val="333333"/>
                <w:sz w:val="21"/>
                <w:szCs w:val="21"/>
                <w:shd w:val="clear" w:color="auto" w:fill="FFFFFF"/>
              </w:rPr>
            </w:rPrChange>
          </w:rPr>
          <w:t>Global Lipids Genetics Consortium.</w:t>
        </w:r>
        <w:proofErr w:type="gramEnd"/>
        <w:r w:rsidRPr="002D00E2">
          <w:rPr>
            <w:rStyle w:val="apple-converted-space"/>
            <w:rFonts w:ascii="Arial" w:hAnsi="Arial" w:cs="Arial"/>
            <w:color w:val="333333"/>
            <w:shd w:val="clear" w:color="auto" w:fill="FFFFFF"/>
            <w:rPrChange w:id="692" w:author="epgds" w:date="2014-05-01T13:29:00Z">
              <w:rPr>
                <w:rStyle w:val="apple-converted-space"/>
                <w:rFonts w:ascii="Arial" w:hAnsi="Arial" w:cs="Arial"/>
                <w:color w:val="333333"/>
                <w:sz w:val="21"/>
                <w:szCs w:val="21"/>
                <w:shd w:val="clear" w:color="auto" w:fill="FFFFFF"/>
              </w:rPr>
            </w:rPrChange>
          </w:rPr>
          <w:t> </w:t>
        </w:r>
        <w:r w:rsidRPr="002D00E2">
          <w:rPr>
            <w:rStyle w:val="title"/>
            <w:rFonts w:ascii="Arial" w:hAnsi="Arial" w:cs="Arial"/>
            <w:color w:val="333333"/>
            <w:shd w:val="clear" w:color="auto" w:fill="FFFFFF"/>
            <w:rPrChange w:id="693" w:author="epgds" w:date="2014-05-01T13:29:00Z">
              <w:rPr>
                <w:rStyle w:val="title"/>
                <w:rFonts w:ascii="Arial" w:hAnsi="Arial" w:cs="Arial"/>
                <w:color w:val="333333"/>
                <w:sz w:val="21"/>
                <w:szCs w:val="21"/>
                <w:shd w:val="clear" w:color="auto" w:fill="FFFFFF"/>
              </w:rPr>
            </w:rPrChange>
          </w:rPr>
          <w:t>Discovery and refinement of loci associated with lipid levels</w:t>
        </w:r>
        <w:r w:rsidRPr="002D00E2">
          <w:rPr>
            <w:rFonts w:ascii="Arial" w:hAnsi="Arial" w:cs="Arial"/>
            <w:color w:val="333333"/>
            <w:shd w:val="clear" w:color="auto" w:fill="FFFFFF"/>
            <w:rPrChange w:id="694" w:author="epgds" w:date="2014-05-01T13:29:00Z">
              <w:rPr>
                <w:rFonts w:ascii="Arial" w:hAnsi="Arial" w:cs="Arial"/>
                <w:color w:val="333333"/>
                <w:sz w:val="21"/>
                <w:szCs w:val="21"/>
                <w:shd w:val="clear" w:color="auto" w:fill="FFFFFF"/>
              </w:rPr>
            </w:rPrChange>
          </w:rPr>
          <w:t>.</w:t>
        </w:r>
        <w:r w:rsidRPr="002D00E2">
          <w:rPr>
            <w:rStyle w:val="apple-converted-space"/>
            <w:rFonts w:ascii="Arial" w:hAnsi="Arial" w:cs="Arial"/>
            <w:color w:val="333333"/>
            <w:shd w:val="clear" w:color="auto" w:fill="FFFFFF"/>
            <w:rPrChange w:id="695" w:author="epgds" w:date="2014-05-01T13:29:00Z">
              <w:rPr>
                <w:rStyle w:val="apple-converted-space"/>
                <w:rFonts w:ascii="Arial" w:hAnsi="Arial" w:cs="Arial"/>
                <w:color w:val="333333"/>
                <w:sz w:val="21"/>
                <w:szCs w:val="21"/>
                <w:shd w:val="clear" w:color="auto" w:fill="FFFFFF"/>
              </w:rPr>
            </w:rPrChange>
          </w:rPr>
          <w:t> </w:t>
        </w:r>
        <w:r w:rsidRPr="002D00E2">
          <w:rPr>
            <w:rStyle w:val="source-title"/>
            <w:rFonts w:ascii="Arial" w:hAnsi="Arial" w:cs="Arial"/>
            <w:iCs/>
            <w:color w:val="333333"/>
            <w:shd w:val="clear" w:color="auto" w:fill="FFFFFF"/>
            <w:rPrChange w:id="696" w:author="epgds" w:date="2014-05-01T13:29:00Z">
              <w:rPr>
                <w:rStyle w:val="source-title"/>
                <w:rFonts w:ascii="Arial" w:hAnsi="Arial" w:cs="Arial"/>
                <w:iCs/>
                <w:color w:val="333333"/>
                <w:sz w:val="21"/>
                <w:szCs w:val="21"/>
                <w:shd w:val="clear" w:color="auto" w:fill="FFFFFF"/>
              </w:rPr>
            </w:rPrChange>
          </w:rPr>
          <w:t>Nat. Genet.2013;45:</w:t>
        </w:r>
        <w:r w:rsidRPr="002D00E2">
          <w:rPr>
            <w:rFonts w:ascii="Arial" w:eastAsia="Times New Roman" w:hAnsi="Arial" w:cs="Arial"/>
            <w:color w:val="333333"/>
            <w:lang w:val="en-US"/>
            <w:rPrChange w:id="697" w:author="epgds" w:date="2014-05-01T13:29:00Z">
              <w:rPr>
                <w:rFonts w:ascii="Arial" w:hAnsi="Arial" w:cs="Arial"/>
                <w:color w:val="333333"/>
                <w:sz w:val="21"/>
                <w:szCs w:val="21"/>
                <w:lang w:val="en-US"/>
              </w:rPr>
            </w:rPrChange>
          </w:rPr>
          <w:t>1274–1283</w:t>
        </w:r>
      </w:ins>
    </w:p>
  </w:endnote>
  <w:endnote w:id="35">
    <w:p w14:paraId="3065CFEE" w14:textId="77777777" w:rsidR="000C19F7" w:rsidRPr="002D00E2" w:rsidRDefault="000C19F7">
      <w:pPr>
        <w:shd w:val="clear" w:color="auto" w:fill="FFFFFF"/>
        <w:spacing w:after="0" w:line="240" w:lineRule="auto"/>
        <w:outlineLvl w:val="1"/>
        <w:rPr>
          <w:rFonts w:ascii="Arial" w:hAnsi="Arial" w:cs="Arial"/>
          <w:color w:val="666666"/>
          <w:rPrChange w:id="702" w:author="epgds" w:date="2014-05-01T13:29:00Z">
            <w:rPr/>
          </w:rPrChange>
        </w:rPr>
        <w:pPrChange w:id="703" w:author="epgds" w:date="2014-05-01T13:20:00Z">
          <w:pPr>
            <w:pStyle w:val="EndnoteText"/>
          </w:pPr>
        </w:pPrChange>
      </w:pPr>
      <w:ins w:id="704" w:author="epgds" w:date="2014-05-01T13:07:00Z">
        <w:r w:rsidRPr="002D00E2">
          <w:rPr>
            <w:rStyle w:val="EndnoteReference"/>
            <w:rFonts w:ascii="Arial" w:hAnsi="Arial" w:cs="Arial"/>
            <w:rPrChange w:id="705" w:author="epgds" w:date="2014-05-01T13:29:00Z">
              <w:rPr>
                <w:rStyle w:val="EndnoteReference"/>
              </w:rPr>
            </w:rPrChange>
          </w:rPr>
          <w:endnoteRef/>
        </w:r>
        <w:r w:rsidRPr="002D00E2">
          <w:rPr>
            <w:rFonts w:ascii="Arial" w:hAnsi="Arial" w:cs="Arial"/>
            <w:rPrChange w:id="706" w:author="epgds" w:date="2014-05-01T13:29:00Z">
              <w:rPr/>
            </w:rPrChange>
          </w:rPr>
          <w:t xml:space="preserve"> </w:t>
        </w:r>
      </w:ins>
      <w:ins w:id="707" w:author="epgds" w:date="2014-05-01T13:09:00Z">
        <w:r w:rsidRPr="002D00E2">
          <w:rPr>
            <w:rFonts w:ascii="Arial" w:eastAsia="Times New Roman" w:hAnsi="Arial" w:cs="Arial"/>
            <w:color w:val="222222"/>
            <w:rPrChange w:id="708" w:author="epgds" w:date="2014-05-01T13:29:00Z">
              <w:rPr>
                <w:rFonts w:ascii="Arial" w:hAnsi="Arial" w:cs="Arial"/>
                <w:color w:val="222222"/>
                <w:sz w:val="24"/>
                <w:szCs w:val="24"/>
              </w:rPr>
            </w:rPrChange>
          </w:rPr>
          <w:t xml:space="preserve">Do R, </w:t>
        </w:r>
        <w:proofErr w:type="spellStart"/>
        <w:r w:rsidRPr="002D00E2">
          <w:rPr>
            <w:rFonts w:ascii="Arial" w:eastAsia="Times New Roman" w:hAnsi="Arial" w:cs="Arial"/>
            <w:color w:val="222222"/>
            <w:rPrChange w:id="709" w:author="epgds" w:date="2014-05-01T13:29:00Z">
              <w:rPr>
                <w:rFonts w:ascii="Arial" w:hAnsi="Arial" w:cs="Arial"/>
                <w:color w:val="222222"/>
                <w:sz w:val="24"/>
                <w:szCs w:val="24"/>
              </w:rPr>
            </w:rPrChange>
          </w:rPr>
          <w:t>Willer</w:t>
        </w:r>
        <w:proofErr w:type="spellEnd"/>
        <w:r w:rsidRPr="002D00E2">
          <w:rPr>
            <w:rFonts w:ascii="Arial" w:eastAsia="Times New Roman" w:hAnsi="Arial" w:cs="Arial"/>
            <w:color w:val="222222"/>
            <w:rPrChange w:id="710" w:author="epgds" w:date="2014-05-01T13:29:00Z">
              <w:rPr>
                <w:rFonts w:ascii="Arial" w:hAnsi="Arial" w:cs="Arial"/>
                <w:color w:val="222222"/>
                <w:sz w:val="24"/>
                <w:szCs w:val="24"/>
              </w:rPr>
            </w:rPrChange>
          </w:rPr>
          <w:t xml:space="preserve"> CJ, </w:t>
        </w:r>
        <w:proofErr w:type="spellStart"/>
        <w:r w:rsidRPr="002D00E2">
          <w:rPr>
            <w:rFonts w:ascii="Arial" w:eastAsia="Times New Roman" w:hAnsi="Arial" w:cs="Arial"/>
            <w:color w:val="222222"/>
            <w:rPrChange w:id="711" w:author="epgds" w:date="2014-05-01T13:29:00Z">
              <w:rPr>
                <w:rFonts w:ascii="Arial" w:hAnsi="Arial" w:cs="Arial"/>
                <w:color w:val="222222"/>
                <w:sz w:val="24"/>
                <w:szCs w:val="24"/>
              </w:rPr>
            </w:rPrChange>
          </w:rPr>
          <w:t>Schmidy</w:t>
        </w:r>
        <w:proofErr w:type="spellEnd"/>
        <w:r w:rsidRPr="002D00E2">
          <w:rPr>
            <w:rFonts w:ascii="Arial" w:eastAsia="Times New Roman" w:hAnsi="Arial" w:cs="Arial"/>
            <w:color w:val="222222"/>
            <w:rPrChange w:id="712" w:author="epgds" w:date="2014-05-01T13:29:00Z">
              <w:rPr>
                <w:rFonts w:ascii="Arial" w:hAnsi="Arial" w:cs="Arial"/>
                <w:color w:val="222222"/>
                <w:sz w:val="24"/>
                <w:szCs w:val="24"/>
              </w:rPr>
            </w:rPrChange>
          </w:rPr>
          <w:t xml:space="preserve"> EM et al. Common variants </w:t>
        </w:r>
      </w:ins>
      <w:ins w:id="713" w:author="epgds" w:date="2014-05-01T13:10:00Z">
        <w:r w:rsidRPr="002D00E2">
          <w:rPr>
            <w:rFonts w:ascii="Arial" w:eastAsia="Times New Roman" w:hAnsi="Arial" w:cs="Arial"/>
            <w:color w:val="222222"/>
            <w:rPrChange w:id="714" w:author="epgds" w:date="2014-05-01T13:29:00Z">
              <w:rPr>
                <w:rFonts w:ascii="Arial" w:hAnsi="Arial" w:cs="Arial"/>
                <w:color w:val="222222"/>
                <w:sz w:val="24"/>
                <w:szCs w:val="24"/>
              </w:rPr>
            </w:rPrChange>
          </w:rPr>
          <w:t>associated with plasma</w:t>
        </w:r>
      </w:ins>
      <w:ins w:id="715" w:author="epgds" w:date="2014-05-01T13:09:00Z">
        <w:r w:rsidRPr="002D00E2">
          <w:rPr>
            <w:rFonts w:ascii="Arial" w:eastAsia="Times New Roman" w:hAnsi="Arial" w:cs="Arial"/>
            <w:color w:val="222222"/>
            <w:rPrChange w:id="716" w:author="epgds" w:date="2014-05-01T13:29:00Z">
              <w:rPr>
                <w:rFonts w:ascii="Arial" w:hAnsi="Arial" w:cs="Arial"/>
                <w:color w:val="222222"/>
                <w:sz w:val="24"/>
                <w:szCs w:val="24"/>
              </w:rPr>
            </w:rPrChange>
          </w:rPr>
          <w:t xml:space="preserve"> </w:t>
        </w:r>
        <w:r w:rsidRPr="002D00E2">
          <w:rPr>
            <w:rFonts w:ascii="Arial" w:eastAsia="Times New Roman" w:hAnsi="Arial" w:cs="Arial"/>
            <w:color w:val="5C7996"/>
            <w:rPrChange w:id="717" w:author="epgds" w:date="2014-05-01T13:29:00Z">
              <w:rPr>
                <w:rFonts w:ascii="Arial" w:hAnsi="Arial" w:cs="Arial"/>
                <w:color w:val="5C7996"/>
                <w:sz w:val="24"/>
              </w:rPr>
            </w:rPrChange>
          </w:rPr>
          <w:t>triglycerides and risk for coronary artery disease</w:t>
        </w:r>
        <w:r w:rsidRPr="002D00E2">
          <w:rPr>
            <w:rFonts w:ascii="Arial" w:eastAsia="Times New Roman" w:hAnsi="Arial" w:cs="Arial"/>
            <w:color w:val="222222"/>
            <w:rPrChange w:id="718" w:author="epgds" w:date="2014-05-01T13:29:00Z">
              <w:rPr>
                <w:rFonts w:ascii="Arial" w:hAnsi="Arial" w:cs="Arial"/>
                <w:color w:val="222222"/>
                <w:sz w:val="24"/>
                <w:szCs w:val="24"/>
              </w:rPr>
            </w:rPrChange>
          </w:rPr>
          <w:t xml:space="preserve">.  </w:t>
        </w:r>
        <w:r w:rsidRPr="002D00E2">
          <w:rPr>
            <w:rFonts w:ascii="Arial" w:eastAsia="Times New Roman" w:hAnsi="Arial" w:cs="Arial"/>
            <w:iCs/>
            <w:color w:val="666666"/>
            <w:rPrChange w:id="719" w:author="epgds" w:date="2014-05-01T13:29:00Z">
              <w:rPr>
                <w:rFonts w:ascii="Arial" w:hAnsi="Arial" w:cs="Arial"/>
                <w:i/>
                <w:iCs/>
                <w:color w:val="666666"/>
                <w:sz w:val="17"/>
              </w:rPr>
            </w:rPrChange>
          </w:rPr>
          <w:t>Nature Genetics</w:t>
        </w:r>
        <w:r w:rsidRPr="002D00E2">
          <w:rPr>
            <w:rFonts w:ascii="Arial" w:eastAsia="Times New Roman" w:hAnsi="Arial" w:cs="Arial"/>
            <w:color w:val="666666"/>
            <w:rPrChange w:id="720" w:author="epgds" w:date="2014-05-01T13:29:00Z">
              <w:rPr>
                <w:rFonts w:ascii="Arial" w:hAnsi="Arial" w:cs="Arial"/>
                <w:color w:val="666666"/>
                <w:sz w:val="17"/>
              </w:rPr>
            </w:rPrChange>
          </w:rPr>
          <w:t> 2013;45, 1345-1352 doi:10.1038/ng.2795</w:t>
        </w:r>
      </w:ins>
    </w:p>
  </w:endnote>
  <w:endnote w:id="36">
    <w:p w14:paraId="4CE6AB3C" w14:textId="77777777" w:rsidR="000C19F7" w:rsidRPr="002D00E2" w:rsidRDefault="000C19F7">
      <w:pPr>
        <w:tabs>
          <w:tab w:val="left" w:pos="0"/>
        </w:tabs>
        <w:autoSpaceDE w:val="0"/>
        <w:autoSpaceDN w:val="0"/>
        <w:adjustRightInd w:val="0"/>
        <w:spacing w:after="0" w:line="240" w:lineRule="auto"/>
        <w:rPr>
          <w:rFonts w:ascii="Arial" w:hAnsi="Arial" w:cs="Arial"/>
          <w:rPrChange w:id="722" w:author="epgds" w:date="2014-05-01T13:29:00Z">
            <w:rPr/>
          </w:rPrChange>
        </w:rPr>
        <w:pPrChange w:id="723" w:author="epgds" w:date="2014-05-01T13:20:00Z">
          <w:pPr>
            <w:pStyle w:val="EndnoteText"/>
          </w:pPr>
        </w:pPrChange>
      </w:pPr>
      <w:ins w:id="724" w:author="epgds" w:date="2014-05-01T13:10:00Z">
        <w:r w:rsidRPr="002D00E2">
          <w:rPr>
            <w:rStyle w:val="EndnoteReference"/>
            <w:rFonts w:ascii="Arial" w:hAnsi="Arial" w:cs="Arial"/>
            <w:rPrChange w:id="725" w:author="epgds" w:date="2014-05-01T13:29:00Z">
              <w:rPr>
                <w:rStyle w:val="EndnoteReference"/>
              </w:rPr>
            </w:rPrChange>
          </w:rPr>
          <w:endnoteRef/>
        </w:r>
        <w:r w:rsidRPr="002D00E2">
          <w:rPr>
            <w:rFonts w:ascii="Arial" w:hAnsi="Arial" w:cs="Arial"/>
            <w:rPrChange w:id="726" w:author="epgds" w:date="2014-05-01T13:29:00Z">
              <w:rPr/>
            </w:rPrChange>
          </w:rPr>
          <w:t xml:space="preserve"> </w:t>
        </w:r>
        <w:r w:rsidRPr="002D00E2">
          <w:rPr>
            <w:rFonts w:ascii="Arial" w:hAnsi="Arial" w:cs="Arial"/>
          </w:rPr>
          <w:t xml:space="preserve">Holmes MV, </w:t>
        </w:r>
        <w:proofErr w:type="spellStart"/>
        <w:r w:rsidRPr="002D00E2">
          <w:rPr>
            <w:rFonts w:ascii="Arial" w:hAnsi="Arial" w:cs="Arial"/>
          </w:rPr>
          <w:t>Asselbergs</w:t>
        </w:r>
        <w:proofErr w:type="spellEnd"/>
        <w:r w:rsidRPr="002D00E2">
          <w:rPr>
            <w:rFonts w:ascii="Arial" w:hAnsi="Arial" w:cs="Arial"/>
          </w:rPr>
          <w:t xml:space="preserve"> FW, Palmer TM, et al. Mendelian randomization of blood lipids for coronary heart disease.  </w:t>
        </w:r>
        <w:proofErr w:type="spellStart"/>
        <w:r w:rsidRPr="002D00E2">
          <w:rPr>
            <w:rFonts w:ascii="Arial" w:hAnsi="Arial" w:cs="Arial"/>
          </w:rPr>
          <w:t>Eur</w:t>
        </w:r>
        <w:proofErr w:type="spellEnd"/>
        <w:r w:rsidRPr="002D00E2">
          <w:rPr>
            <w:rFonts w:ascii="Arial" w:hAnsi="Arial" w:cs="Arial"/>
          </w:rPr>
          <w:t xml:space="preserve"> Heart J 2014, </w:t>
        </w:r>
        <w:r w:rsidRPr="002D00E2">
          <w:rPr>
            <w:rFonts w:ascii="Arial" w:hAnsi="Arial" w:cs="Arial"/>
            <w:shd w:val="clear" w:color="auto" w:fill="FFFFFF"/>
          </w:rPr>
          <w:t>doi:</w:t>
        </w:r>
        <w:r w:rsidRPr="002D00E2">
          <w:rPr>
            <w:rStyle w:val="slug-doi"/>
            <w:rFonts w:ascii="Arial" w:hAnsi="Arial" w:cs="Arial"/>
            <w:bdr w:val="none" w:sz="0" w:space="0" w:color="auto" w:frame="1"/>
            <w:shd w:val="clear" w:color="auto" w:fill="FFFFFF"/>
          </w:rPr>
          <w:t>10.1093/</w:t>
        </w:r>
        <w:proofErr w:type="spellStart"/>
        <w:r w:rsidRPr="002D00E2">
          <w:rPr>
            <w:rStyle w:val="slug-doi"/>
            <w:rFonts w:ascii="Arial" w:hAnsi="Arial" w:cs="Arial"/>
            <w:bdr w:val="none" w:sz="0" w:space="0" w:color="auto" w:frame="1"/>
            <w:shd w:val="clear" w:color="auto" w:fill="FFFFFF"/>
          </w:rPr>
          <w:t>eurheartj</w:t>
        </w:r>
        <w:proofErr w:type="spellEnd"/>
        <w:r w:rsidRPr="002D00E2">
          <w:rPr>
            <w:rStyle w:val="slug-doi"/>
            <w:rFonts w:ascii="Arial" w:hAnsi="Arial" w:cs="Arial"/>
            <w:bdr w:val="none" w:sz="0" w:space="0" w:color="auto" w:frame="1"/>
            <w:shd w:val="clear" w:color="auto" w:fill="FFFFFF"/>
          </w:rPr>
          <w:t>/eht571</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3DF37" w14:textId="77777777" w:rsidR="000C19F7" w:rsidRDefault="000C19F7" w:rsidP="0076528C">
      <w:pPr>
        <w:spacing w:after="0" w:line="240" w:lineRule="auto"/>
      </w:pPr>
      <w:r>
        <w:separator/>
      </w:r>
    </w:p>
  </w:footnote>
  <w:footnote w:type="continuationSeparator" w:id="0">
    <w:p w14:paraId="5DD6CC75" w14:textId="77777777" w:rsidR="000C19F7" w:rsidRDefault="000C19F7" w:rsidP="007652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899"/>
    <w:multiLevelType w:val="hybridMultilevel"/>
    <w:tmpl w:val="40E04CEC"/>
    <w:lvl w:ilvl="0" w:tplc="4D785D22">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0F606F"/>
    <w:multiLevelType w:val="hybridMultilevel"/>
    <w:tmpl w:val="A07C669C"/>
    <w:lvl w:ilvl="0" w:tplc="A1F4A086">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3569EF"/>
    <w:multiLevelType w:val="hybridMultilevel"/>
    <w:tmpl w:val="936E4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F483F"/>
    <w:rsid w:val="00014E72"/>
    <w:rsid w:val="00080AE7"/>
    <w:rsid w:val="00097E12"/>
    <w:rsid w:val="000C19F7"/>
    <w:rsid w:val="000F5C7E"/>
    <w:rsid w:val="001319BF"/>
    <w:rsid w:val="001F05FA"/>
    <w:rsid w:val="002641B9"/>
    <w:rsid w:val="002D00E2"/>
    <w:rsid w:val="004E735F"/>
    <w:rsid w:val="00585657"/>
    <w:rsid w:val="005F03ED"/>
    <w:rsid w:val="0066705B"/>
    <w:rsid w:val="00681EF5"/>
    <w:rsid w:val="006825E4"/>
    <w:rsid w:val="006B5827"/>
    <w:rsid w:val="006B5E12"/>
    <w:rsid w:val="006D0F66"/>
    <w:rsid w:val="0073356A"/>
    <w:rsid w:val="00733E1C"/>
    <w:rsid w:val="00736B76"/>
    <w:rsid w:val="00737B09"/>
    <w:rsid w:val="0076528C"/>
    <w:rsid w:val="007A18EB"/>
    <w:rsid w:val="007C348F"/>
    <w:rsid w:val="00812398"/>
    <w:rsid w:val="0092693F"/>
    <w:rsid w:val="00A55BA1"/>
    <w:rsid w:val="00B615D0"/>
    <w:rsid w:val="00B64BF7"/>
    <w:rsid w:val="00C00C6F"/>
    <w:rsid w:val="00C1482B"/>
    <w:rsid w:val="00C24D30"/>
    <w:rsid w:val="00C40F96"/>
    <w:rsid w:val="00C6316B"/>
    <w:rsid w:val="00CF483F"/>
    <w:rsid w:val="00D31BC4"/>
    <w:rsid w:val="00D53D36"/>
    <w:rsid w:val="00E017D4"/>
    <w:rsid w:val="00E05C82"/>
    <w:rsid w:val="00E16B66"/>
    <w:rsid w:val="00E8138A"/>
    <w:rsid w:val="00ED04EB"/>
    <w:rsid w:val="00F30FE2"/>
    <w:rsid w:val="00F35E48"/>
    <w:rsid w:val="00F77B5F"/>
    <w:rsid w:val="00FA24A9"/>
    <w:rsid w:val="00FE1096"/>
    <w:rsid w:val="00FE39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B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9BF"/>
  </w:style>
  <w:style w:type="paragraph" w:styleId="Heading1">
    <w:name w:val="heading 1"/>
    <w:basedOn w:val="Normal"/>
    <w:next w:val="Normal"/>
    <w:link w:val="Heading1Char"/>
    <w:uiPriority w:val="9"/>
    <w:qFormat/>
    <w:rsid w:val="007A18E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1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BA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B615D0"/>
    <w:pPr>
      <w:spacing w:before="240" w:after="60" w:line="240"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8C"/>
    <w:rPr>
      <w:color w:val="0000FF"/>
      <w:u w:val="single"/>
    </w:rPr>
  </w:style>
  <w:style w:type="paragraph" w:styleId="EndnoteText">
    <w:name w:val="endnote text"/>
    <w:basedOn w:val="Normal"/>
    <w:link w:val="EndnoteTextChar"/>
    <w:rsid w:val="0076528C"/>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6528C"/>
    <w:rPr>
      <w:rFonts w:ascii="Times New Roman" w:eastAsia="Times New Roman" w:hAnsi="Times New Roman" w:cs="Times New Roman"/>
      <w:sz w:val="20"/>
      <w:szCs w:val="20"/>
    </w:rPr>
  </w:style>
  <w:style w:type="character" w:styleId="EndnoteReference">
    <w:name w:val="endnote reference"/>
    <w:basedOn w:val="DefaultParagraphFont"/>
    <w:rsid w:val="0076528C"/>
    <w:rPr>
      <w:vertAlign w:val="superscript"/>
    </w:rPr>
  </w:style>
  <w:style w:type="paragraph" w:customStyle="1" w:styleId="Normaltext">
    <w:name w:val="Normal text"/>
    <w:basedOn w:val="Normal"/>
    <w:rsid w:val="0076528C"/>
    <w:pPr>
      <w:spacing w:after="0" w:line="240" w:lineRule="auto"/>
    </w:pPr>
    <w:rPr>
      <w:rFonts w:ascii="Times" w:eastAsia="Times New Roman" w:hAnsi="Times" w:cs="Times New Roman"/>
      <w:sz w:val="24"/>
      <w:szCs w:val="20"/>
    </w:rPr>
  </w:style>
  <w:style w:type="paragraph" w:styleId="ListParagraph">
    <w:name w:val="List Paragraph"/>
    <w:basedOn w:val="Normal"/>
    <w:uiPriority w:val="34"/>
    <w:qFormat/>
    <w:rsid w:val="0076528C"/>
    <w:pPr>
      <w:ind w:left="720"/>
      <w:contextualSpacing/>
    </w:pPr>
  </w:style>
  <w:style w:type="character" w:customStyle="1" w:styleId="Heading7Char">
    <w:name w:val="Heading 7 Char"/>
    <w:basedOn w:val="DefaultParagraphFont"/>
    <w:link w:val="Heading7"/>
    <w:uiPriority w:val="9"/>
    <w:rsid w:val="00B615D0"/>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B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5D0"/>
    <w:rPr>
      <w:rFonts w:ascii="Tahoma" w:hAnsi="Tahoma" w:cs="Tahoma"/>
      <w:sz w:val="16"/>
      <w:szCs w:val="16"/>
    </w:rPr>
  </w:style>
  <w:style w:type="paragraph" w:customStyle="1" w:styleId="ej-featured-article-author">
    <w:name w:val="ej-featured-article-author"/>
    <w:basedOn w:val="Normal"/>
    <w:rsid w:val="00B615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j-j-source">
    <w:name w:val="ej-j-source"/>
    <w:basedOn w:val="DefaultParagraphFont"/>
    <w:rsid w:val="00B615D0"/>
  </w:style>
  <w:style w:type="character" w:customStyle="1" w:styleId="ej-article-authors-more-less">
    <w:name w:val="ej-article-authors-more-less"/>
    <w:basedOn w:val="DefaultParagraphFont"/>
    <w:rsid w:val="00B615D0"/>
  </w:style>
  <w:style w:type="paragraph" w:styleId="Header">
    <w:name w:val="header"/>
    <w:basedOn w:val="Normal"/>
    <w:link w:val="HeaderChar"/>
    <w:rsid w:val="00B615D0"/>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615D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55BA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55B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lug-doi">
    <w:name w:val="slug-doi"/>
    <w:basedOn w:val="DefaultParagraphFont"/>
    <w:rsid w:val="0066705B"/>
  </w:style>
  <w:style w:type="character" w:customStyle="1" w:styleId="apple-converted-space">
    <w:name w:val="apple-converted-space"/>
    <w:basedOn w:val="DefaultParagraphFont"/>
    <w:rsid w:val="0066705B"/>
  </w:style>
  <w:style w:type="character" w:customStyle="1" w:styleId="title">
    <w:name w:val="title"/>
    <w:basedOn w:val="DefaultParagraphFont"/>
    <w:rsid w:val="0066705B"/>
  </w:style>
  <w:style w:type="character" w:customStyle="1" w:styleId="source-title">
    <w:name w:val="source-title"/>
    <w:basedOn w:val="DefaultParagraphFont"/>
    <w:rsid w:val="0066705B"/>
  </w:style>
  <w:style w:type="character" w:styleId="Emphasis">
    <w:name w:val="Emphasis"/>
    <w:basedOn w:val="DefaultParagraphFont"/>
    <w:uiPriority w:val="20"/>
    <w:qFormat/>
    <w:rsid w:val="002D00E2"/>
    <w:rPr>
      <w:i/>
      <w:iCs/>
    </w:rPr>
  </w:style>
  <w:style w:type="paragraph" w:styleId="Footer">
    <w:name w:val="footer"/>
    <w:basedOn w:val="Normal"/>
    <w:link w:val="FooterChar"/>
    <w:uiPriority w:val="99"/>
    <w:semiHidden/>
    <w:unhideWhenUsed/>
    <w:rsid w:val="00ED04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04EB"/>
  </w:style>
  <w:style w:type="character" w:customStyle="1" w:styleId="Heading1Char">
    <w:name w:val="Heading 1 Char"/>
    <w:basedOn w:val="DefaultParagraphFont"/>
    <w:link w:val="Heading1"/>
    <w:uiPriority w:val="9"/>
    <w:rsid w:val="007A18E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A18E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92357">
      <w:bodyDiv w:val="1"/>
      <w:marLeft w:val="0"/>
      <w:marRight w:val="0"/>
      <w:marTop w:val="0"/>
      <w:marBottom w:val="0"/>
      <w:divBdr>
        <w:top w:val="none" w:sz="0" w:space="0" w:color="auto"/>
        <w:left w:val="none" w:sz="0" w:space="0" w:color="auto"/>
        <w:bottom w:val="none" w:sz="0" w:space="0" w:color="auto"/>
        <w:right w:val="none" w:sz="0" w:space="0" w:color="auto"/>
      </w:divBdr>
    </w:div>
    <w:div w:id="19244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2981</Words>
  <Characters>16997</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Gib Hemani</cp:lastModifiedBy>
  <cp:revision>7</cp:revision>
  <cp:lastPrinted>2014-05-01T12:29:00Z</cp:lastPrinted>
  <dcterms:created xsi:type="dcterms:W3CDTF">2014-05-01T12:06:00Z</dcterms:created>
  <dcterms:modified xsi:type="dcterms:W3CDTF">2014-05-07T10:08:00Z</dcterms:modified>
</cp:coreProperties>
</file>